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D110" w14:textId="157F53C4" w:rsidR="007F3E03" w:rsidDel="008176CC" w:rsidRDefault="00913720">
      <w:pPr>
        <w:rPr>
          <w:del w:id="0" w:author="Tanuj Kumar" w:date="2024-03-03T14:10:00Z"/>
        </w:rPr>
      </w:pPr>
      <w:del w:id="1" w:author="Tanuj Kumar" w:date="2024-03-03T14:10:00Z">
        <w:r w:rsidDel="008176CC">
          <w:fldChar w:fldCharType="begin"/>
        </w:r>
        <w:r w:rsidDel="008176CC">
          <w:delInstrText xml:space="preserve"> LINK </w:delInstrText>
        </w:r>
        <w:r w:rsidR="006E5954" w:rsidDel="008176CC">
          <w:delInstrText xml:space="preserve">Excel.Sheet.12 "https://nih-my.sharepoint.com/personal/rghandour_hrsa_gov/Documents/Documents/OER/National Survey of Children's Health 2022/HRTL/FOR SUBMISSION/HRTL Tables_FOR SUBMISSION.xlsx" "Table 1!Print_Area" </w:delInstrText>
        </w:r>
        <w:r w:rsidDel="008176CC">
          <w:delInstrText xml:space="preserve">\a \f 5 \h  \* MERGEFORMAT </w:delInstrText>
        </w:r>
        <w:r w:rsidDel="008176CC">
          <w:fldChar w:fldCharType="separate"/>
        </w:r>
        <w:bookmarkStart w:id="2" w:name="RANGE!A1:S9"/>
      </w:del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9"/>
        <w:gridCol w:w="1019"/>
        <w:gridCol w:w="836"/>
        <w:gridCol w:w="722"/>
        <w:gridCol w:w="1015"/>
        <w:gridCol w:w="836"/>
        <w:gridCol w:w="722"/>
        <w:gridCol w:w="1015"/>
        <w:gridCol w:w="836"/>
        <w:gridCol w:w="722"/>
        <w:gridCol w:w="1015"/>
        <w:gridCol w:w="836"/>
        <w:gridCol w:w="725"/>
        <w:gridCol w:w="1029"/>
        <w:gridCol w:w="791"/>
        <w:gridCol w:w="836"/>
        <w:gridCol w:w="7"/>
        <w:gridCol w:w="1026"/>
        <w:gridCol w:w="791"/>
        <w:gridCol w:w="722"/>
      </w:tblGrid>
      <w:tr w:rsidR="007F3E03" w:rsidRPr="007F3E03" w:rsidDel="008176CC" w14:paraId="1D234916" w14:textId="78A9F589" w:rsidTr="009C35EA">
        <w:trPr>
          <w:divId w:val="28652957"/>
          <w:trHeight w:val="300"/>
          <w:del w:id="3" w:author="Tanuj Kumar" w:date="2024-03-03T14:10:00Z"/>
        </w:trPr>
        <w:tc>
          <w:tcPr>
            <w:tcW w:w="3493" w:type="pct"/>
            <w:gridSpan w:val="13"/>
            <w:noWrap/>
            <w:hideMark/>
          </w:tcPr>
          <w:p w14:paraId="5D6E6C0C" w14:textId="0B88955D" w:rsidR="007F3E03" w:rsidRPr="007F3E03" w:rsidDel="008176CC" w:rsidRDefault="007F3E03" w:rsidP="007F3E03">
            <w:pPr>
              <w:rPr>
                <w:del w:id="4" w:author="Tanuj Kumar" w:date="2024-03-03T14:10:00Z"/>
                <w:b/>
                <w:bCs/>
              </w:rPr>
            </w:pPr>
            <w:del w:id="5" w:author="Tanuj Kumar" w:date="2024-03-03T14:10:00Z">
              <w:r w:rsidRPr="007F3E03" w:rsidDel="008176CC">
                <w:rPr>
                  <w:b/>
                  <w:bCs/>
                </w:rPr>
                <w:delText>Table 1.</w:delText>
              </w:r>
              <w:r w:rsidR="006E6415" w:rsidDel="008176CC">
                <w:rPr>
                  <w:b/>
                  <w:bCs/>
                </w:rPr>
                <w:delText xml:space="preserve"> </w:delText>
              </w:r>
              <w:r w:rsidRPr="007F3E03" w:rsidDel="008176CC">
                <w:rPr>
                  <w:b/>
                  <w:bCs/>
                </w:rPr>
                <w:delText>Healthy and Ready to Learn and Domain-Specific Measures, National Survey of Children's Health, 2022</w:delText>
              </w:r>
            </w:del>
          </w:p>
        </w:tc>
        <w:tc>
          <w:tcPr>
            <w:tcW w:w="298" w:type="pct"/>
            <w:noWrap/>
            <w:hideMark/>
          </w:tcPr>
          <w:p w14:paraId="7033F72D" w14:textId="11D6C577" w:rsidR="007F3E03" w:rsidRPr="007F3E03" w:rsidDel="008176CC" w:rsidRDefault="007F3E03" w:rsidP="007F3E03">
            <w:pPr>
              <w:rPr>
                <w:del w:id="6" w:author="Tanuj Kumar" w:date="2024-03-03T14:10:00Z"/>
                <w:b/>
                <w:bCs/>
              </w:rPr>
            </w:pPr>
          </w:p>
        </w:tc>
        <w:tc>
          <w:tcPr>
            <w:tcW w:w="229" w:type="pct"/>
            <w:noWrap/>
            <w:hideMark/>
          </w:tcPr>
          <w:p w14:paraId="149E6BFE" w14:textId="77620DF0" w:rsidR="007F3E03" w:rsidRPr="007F3E03" w:rsidDel="008176CC" w:rsidRDefault="007F3E03" w:rsidP="007F3E03">
            <w:pPr>
              <w:rPr>
                <w:del w:id="7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1CA19F74" w14:textId="07BDBABC" w:rsidR="007F3E03" w:rsidRPr="007F3E03" w:rsidDel="008176CC" w:rsidRDefault="007F3E03" w:rsidP="007F3E03">
            <w:pPr>
              <w:rPr>
                <w:del w:id="8" w:author="Tanuj Kumar" w:date="2024-03-03T14:10:00Z"/>
              </w:rPr>
            </w:pPr>
          </w:p>
        </w:tc>
        <w:tc>
          <w:tcPr>
            <w:tcW w:w="299" w:type="pct"/>
            <w:gridSpan w:val="2"/>
            <w:noWrap/>
            <w:hideMark/>
          </w:tcPr>
          <w:p w14:paraId="7F6EF71C" w14:textId="14B16C3B" w:rsidR="007F3E03" w:rsidRPr="007F3E03" w:rsidDel="008176CC" w:rsidRDefault="007F3E03" w:rsidP="007F3E03">
            <w:pPr>
              <w:rPr>
                <w:del w:id="9" w:author="Tanuj Kumar" w:date="2024-03-03T14:10:00Z"/>
              </w:rPr>
            </w:pPr>
          </w:p>
        </w:tc>
        <w:tc>
          <w:tcPr>
            <w:tcW w:w="229" w:type="pct"/>
            <w:noWrap/>
            <w:hideMark/>
          </w:tcPr>
          <w:p w14:paraId="5F0AE26F" w14:textId="7591D42B" w:rsidR="007F3E03" w:rsidRPr="007F3E03" w:rsidDel="008176CC" w:rsidRDefault="007F3E03" w:rsidP="007F3E03">
            <w:pPr>
              <w:rPr>
                <w:del w:id="10" w:author="Tanuj Kumar" w:date="2024-03-03T14:10:00Z"/>
              </w:rPr>
            </w:pPr>
          </w:p>
        </w:tc>
        <w:tc>
          <w:tcPr>
            <w:tcW w:w="210" w:type="pct"/>
            <w:noWrap/>
            <w:hideMark/>
          </w:tcPr>
          <w:p w14:paraId="3F9DA081" w14:textId="7685736C" w:rsidR="007F3E03" w:rsidRPr="007F3E03" w:rsidDel="008176CC" w:rsidRDefault="007F3E03" w:rsidP="007F3E03">
            <w:pPr>
              <w:rPr>
                <w:del w:id="11" w:author="Tanuj Kumar" w:date="2024-03-03T14:10:00Z"/>
              </w:rPr>
            </w:pPr>
          </w:p>
        </w:tc>
      </w:tr>
      <w:tr w:rsidR="007F3E03" w:rsidRPr="007F3E03" w:rsidDel="008176CC" w14:paraId="21D056AE" w14:textId="477D4E0D" w:rsidTr="009C35EA">
        <w:trPr>
          <w:divId w:val="28652957"/>
          <w:trHeight w:val="975"/>
          <w:del w:id="12" w:author="Tanuj Kumar" w:date="2024-03-03T14:10:00Z"/>
        </w:trPr>
        <w:tc>
          <w:tcPr>
            <w:tcW w:w="512" w:type="pct"/>
            <w:hideMark/>
          </w:tcPr>
          <w:p w14:paraId="6DB78AC2" w14:textId="2B3D79FD" w:rsidR="007F3E03" w:rsidRPr="007F3E03" w:rsidDel="008176CC" w:rsidRDefault="007F3E03" w:rsidP="007F3E03">
            <w:pPr>
              <w:rPr>
                <w:del w:id="13" w:author="Tanuj Kumar" w:date="2024-03-03T14:10:00Z"/>
              </w:rPr>
            </w:pPr>
          </w:p>
        </w:tc>
        <w:tc>
          <w:tcPr>
            <w:tcW w:w="746" w:type="pct"/>
            <w:gridSpan w:val="3"/>
            <w:hideMark/>
          </w:tcPr>
          <w:p w14:paraId="35533667" w14:textId="1F0C131E" w:rsidR="007F3E03" w:rsidRPr="007F3E03" w:rsidDel="008176CC" w:rsidRDefault="007F3E03" w:rsidP="007F3E03">
            <w:pPr>
              <w:rPr>
                <w:del w:id="14" w:author="Tanuj Kumar" w:date="2024-03-03T14:10:00Z"/>
                <w:b/>
                <w:bCs/>
              </w:rPr>
            </w:pPr>
            <w:del w:id="15" w:author="Tanuj Kumar" w:date="2024-03-03T14:10:00Z">
              <w:r w:rsidRPr="007F3E03" w:rsidDel="008176CC">
                <w:rPr>
                  <w:b/>
                  <w:bCs/>
                </w:rPr>
                <w:delText xml:space="preserve"> Overall School Readiness*</w:delText>
              </w:r>
              <w:r w:rsidRPr="007F3E03" w:rsidDel="008176CC">
                <w:rPr>
                  <w:b/>
                  <w:bCs/>
                </w:rPr>
                <w:br/>
                <w:delText xml:space="preserve">(n=11,121) </w:delText>
              </w:r>
            </w:del>
          </w:p>
        </w:tc>
        <w:tc>
          <w:tcPr>
            <w:tcW w:w="745" w:type="pct"/>
            <w:gridSpan w:val="3"/>
            <w:hideMark/>
          </w:tcPr>
          <w:p w14:paraId="545AE60F" w14:textId="78F71F20" w:rsidR="007F3E03" w:rsidRPr="007F3E03" w:rsidDel="008176CC" w:rsidRDefault="007F3E03" w:rsidP="007F3E03">
            <w:pPr>
              <w:rPr>
                <w:del w:id="16" w:author="Tanuj Kumar" w:date="2024-03-03T14:10:00Z"/>
                <w:b/>
                <w:bCs/>
              </w:rPr>
            </w:pPr>
            <w:del w:id="17" w:author="Tanuj Kumar" w:date="2024-03-03T14:10:00Z">
              <w:r w:rsidRPr="007F3E03" w:rsidDel="008176CC">
                <w:rPr>
                  <w:b/>
                  <w:bCs/>
                </w:rPr>
                <w:delText xml:space="preserve"> Early Learning Skills</w:delText>
              </w:r>
              <w:r w:rsidRPr="007F3E03" w:rsidDel="008176CC">
                <w:rPr>
                  <w:b/>
                  <w:bCs/>
                </w:rPr>
                <w:br/>
                <w:delText xml:space="preserve">(n=10,885) </w:delText>
              </w:r>
            </w:del>
          </w:p>
        </w:tc>
        <w:tc>
          <w:tcPr>
            <w:tcW w:w="745" w:type="pct"/>
            <w:gridSpan w:val="3"/>
            <w:hideMark/>
          </w:tcPr>
          <w:p w14:paraId="3E38A2B8" w14:textId="20457D0F" w:rsidR="007F3E03" w:rsidRPr="007F3E03" w:rsidDel="008176CC" w:rsidRDefault="007F3E03" w:rsidP="007F3E03">
            <w:pPr>
              <w:rPr>
                <w:del w:id="18" w:author="Tanuj Kumar" w:date="2024-03-03T14:10:00Z"/>
                <w:b/>
                <w:bCs/>
              </w:rPr>
            </w:pPr>
            <w:del w:id="19" w:author="Tanuj Kumar" w:date="2024-03-03T14:10:00Z">
              <w:r w:rsidRPr="007F3E03" w:rsidDel="008176CC">
                <w:rPr>
                  <w:b/>
                  <w:bCs/>
                </w:rPr>
                <w:delText xml:space="preserve"> Social Emotional Development</w:delText>
              </w:r>
              <w:r w:rsidRPr="007F3E03" w:rsidDel="008176CC">
                <w:rPr>
                  <w:b/>
                  <w:bCs/>
                </w:rPr>
                <w:br/>
                <w:delText xml:space="preserve">(n=10,977) </w:delText>
              </w:r>
            </w:del>
          </w:p>
        </w:tc>
        <w:tc>
          <w:tcPr>
            <w:tcW w:w="746" w:type="pct"/>
            <w:gridSpan w:val="3"/>
            <w:hideMark/>
          </w:tcPr>
          <w:p w14:paraId="1DC73B72" w14:textId="12701616" w:rsidR="007F3E03" w:rsidRPr="007F3E03" w:rsidDel="008176CC" w:rsidRDefault="007F3E03" w:rsidP="007F3E03">
            <w:pPr>
              <w:rPr>
                <w:del w:id="20" w:author="Tanuj Kumar" w:date="2024-03-03T14:10:00Z"/>
                <w:b/>
                <w:bCs/>
              </w:rPr>
            </w:pPr>
            <w:del w:id="21" w:author="Tanuj Kumar" w:date="2024-03-03T14:10:00Z">
              <w:r w:rsidRPr="007F3E03" w:rsidDel="008176CC">
                <w:rPr>
                  <w:b/>
                  <w:bCs/>
                </w:rPr>
                <w:delText>Self-Regulation</w:delText>
              </w:r>
              <w:r w:rsidRPr="007F3E03" w:rsidDel="008176CC">
                <w:rPr>
                  <w:b/>
                  <w:bCs/>
                </w:rPr>
                <w:br/>
                <w:delText>(n=10,851)</w:delText>
              </w:r>
            </w:del>
          </w:p>
        </w:tc>
        <w:tc>
          <w:tcPr>
            <w:tcW w:w="771" w:type="pct"/>
            <w:gridSpan w:val="4"/>
            <w:hideMark/>
          </w:tcPr>
          <w:p w14:paraId="7F404CA4" w14:textId="7E566A77" w:rsidR="007F3E03" w:rsidRPr="007F3E03" w:rsidDel="008176CC" w:rsidRDefault="007F3E03" w:rsidP="007F3E03">
            <w:pPr>
              <w:rPr>
                <w:del w:id="22" w:author="Tanuj Kumar" w:date="2024-03-03T14:10:00Z"/>
                <w:b/>
                <w:bCs/>
              </w:rPr>
            </w:pPr>
            <w:del w:id="23" w:author="Tanuj Kumar" w:date="2024-03-03T14:10:00Z">
              <w:r w:rsidRPr="007F3E03" w:rsidDel="008176CC">
                <w:rPr>
                  <w:b/>
                  <w:bCs/>
                </w:rPr>
                <w:delText>Motor Development</w:delText>
              </w:r>
              <w:r w:rsidRPr="007F3E03" w:rsidDel="008176CC">
                <w:rPr>
                  <w:b/>
                  <w:bCs/>
                </w:rPr>
                <w:br/>
                <w:delText>(n=10,909)</w:delText>
              </w:r>
            </w:del>
          </w:p>
        </w:tc>
        <w:tc>
          <w:tcPr>
            <w:tcW w:w="736" w:type="pct"/>
            <w:gridSpan w:val="3"/>
            <w:hideMark/>
          </w:tcPr>
          <w:p w14:paraId="60C933AD" w14:textId="1C9CD3FD" w:rsidR="007F3E03" w:rsidRPr="007F3E03" w:rsidDel="008176CC" w:rsidRDefault="007F3E03" w:rsidP="007F3E03">
            <w:pPr>
              <w:rPr>
                <w:del w:id="24" w:author="Tanuj Kumar" w:date="2024-03-03T14:10:00Z"/>
                <w:b/>
                <w:bCs/>
              </w:rPr>
            </w:pPr>
            <w:del w:id="25" w:author="Tanuj Kumar" w:date="2024-03-03T14:10:00Z">
              <w:r w:rsidRPr="007F3E03" w:rsidDel="008176CC">
                <w:rPr>
                  <w:b/>
                  <w:bCs/>
                </w:rPr>
                <w:delText>Health</w:delText>
              </w:r>
              <w:r w:rsidRPr="007F3E03" w:rsidDel="008176CC">
                <w:rPr>
                  <w:b/>
                  <w:bCs/>
                </w:rPr>
                <w:br/>
                <w:delText>(n=11,121)</w:delText>
              </w:r>
            </w:del>
          </w:p>
        </w:tc>
      </w:tr>
      <w:tr w:rsidR="007F3E03" w:rsidRPr="007F3E03" w:rsidDel="008176CC" w14:paraId="158346C1" w14:textId="70030AA3" w:rsidTr="009C35EA">
        <w:trPr>
          <w:divId w:val="28652957"/>
          <w:trHeight w:val="300"/>
          <w:del w:id="26" w:author="Tanuj Kumar" w:date="2024-03-03T14:10:00Z"/>
        </w:trPr>
        <w:tc>
          <w:tcPr>
            <w:tcW w:w="512" w:type="pct"/>
            <w:hideMark/>
          </w:tcPr>
          <w:p w14:paraId="509A1B17" w14:textId="2D282AF5" w:rsidR="007F3E03" w:rsidRPr="007F3E03" w:rsidDel="008176CC" w:rsidRDefault="007F3E03" w:rsidP="007F3E03">
            <w:pPr>
              <w:rPr>
                <w:del w:id="27" w:author="Tanuj Kumar" w:date="2024-03-03T14:10:00Z"/>
                <w:b/>
                <w:bCs/>
              </w:rPr>
            </w:pPr>
          </w:p>
        </w:tc>
        <w:tc>
          <w:tcPr>
            <w:tcW w:w="295" w:type="pct"/>
            <w:noWrap/>
            <w:hideMark/>
          </w:tcPr>
          <w:p w14:paraId="430E1EF1" w14:textId="441A53B1" w:rsidR="007F3E03" w:rsidRPr="007F3E03" w:rsidDel="008176CC" w:rsidRDefault="007F3E03" w:rsidP="007F3E03">
            <w:pPr>
              <w:rPr>
                <w:del w:id="28" w:author="Tanuj Kumar" w:date="2024-03-03T14:10:00Z"/>
                <w:b/>
                <w:bCs/>
              </w:rPr>
            </w:pPr>
            <w:del w:id="29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50" w:type="pct"/>
            <w:gridSpan w:val="2"/>
            <w:noWrap/>
            <w:hideMark/>
          </w:tcPr>
          <w:p w14:paraId="0FC5D85F" w14:textId="24618F76" w:rsidR="007F3E03" w:rsidRPr="007F3E03" w:rsidDel="008176CC" w:rsidRDefault="007F3E03" w:rsidP="007F3E03">
            <w:pPr>
              <w:rPr>
                <w:del w:id="30" w:author="Tanuj Kumar" w:date="2024-03-03T14:10:00Z"/>
                <w:b/>
                <w:bCs/>
              </w:rPr>
            </w:pPr>
            <w:del w:id="31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294" w:type="pct"/>
            <w:noWrap/>
            <w:hideMark/>
          </w:tcPr>
          <w:p w14:paraId="340A7FAA" w14:textId="4203C9CF" w:rsidR="007F3E03" w:rsidRPr="007F3E03" w:rsidDel="008176CC" w:rsidRDefault="007F3E03" w:rsidP="007F3E03">
            <w:pPr>
              <w:rPr>
                <w:del w:id="32" w:author="Tanuj Kumar" w:date="2024-03-03T14:10:00Z"/>
                <w:b/>
                <w:bCs/>
              </w:rPr>
            </w:pPr>
            <w:del w:id="33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50" w:type="pct"/>
            <w:gridSpan w:val="2"/>
            <w:noWrap/>
            <w:hideMark/>
          </w:tcPr>
          <w:p w14:paraId="11D07DB8" w14:textId="168CCD41" w:rsidR="007F3E03" w:rsidRPr="007F3E03" w:rsidDel="008176CC" w:rsidRDefault="007F3E03" w:rsidP="007F3E03">
            <w:pPr>
              <w:rPr>
                <w:del w:id="34" w:author="Tanuj Kumar" w:date="2024-03-03T14:10:00Z"/>
                <w:b/>
                <w:bCs/>
              </w:rPr>
            </w:pPr>
            <w:del w:id="35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294" w:type="pct"/>
            <w:noWrap/>
            <w:hideMark/>
          </w:tcPr>
          <w:p w14:paraId="0673B0F9" w14:textId="61EEC582" w:rsidR="007F3E03" w:rsidRPr="007F3E03" w:rsidDel="008176CC" w:rsidRDefault="007F3E03" w:rsidP="007F3E03">
            <w:pPr>
              <w:rPr>
                <w:del w:id="36" w:author="Tanuj Kumar" w:date="2024-03-03T14:10:00Z"/>
                <w:b/>
                <w:bCs/>
              </w:rPr>
            </w:pPr>
            <w:del w:id="37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50" w:type="pct"/>
            <w:gridSpan w:val="2"/>
            <w:noWrap/>
            <w:hideMark/>
          </w:tcPr>
          <w:p w14:paraId="1F58EB9E" w14:textId="6C8C06DC" w:rsidR="007F3E03" w:rsidRPr="007F3E03" w:rsidDel="008176CC" w:rsidRDefault="007F3E03" w:rsidP="007F3E03">
            <w:pPr>
              <w:rPr>
                <w:del w:id="38" w:author="Tanuj Kumar" w:date="2024-03-03T14:10:00Z"/>
                <w:b/>
                <w:bCs/>
              </w:rPr>
            </w:pPr>
            <w:del w:id="39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294" w:type="pct"/>
            <w:noWrap/>
            <w:hideMark/>
          </w:tcPr>
          <w:p w14:paraId="3153D7DA" w14:textId="5DBA9BFF" w:rsidR="007F3E03" w:rsidRPr="007F3E03" w:rsidDel="008176CC" w:rsidRDefault="007F3E03" w:rsidP="007F3E03">
            <w:pPr>
              <w:rPr>
                <w:del w:id="40" w:author="Tanuj Kumar" w:date="2024-03-03T14:10:00Z"/>
                <w:b/>
                <w:bCs/>
              </w:rPr>
            </w:pPr>
            <w:del w:id="41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52" w:type="pct"/>
            <w:gridSpan w:val="2"/>
            <w:noWrap/>
            <w:hideMark/>
          </w:tcPr>
          <w:p w14:paraId="788C9CA9" w14:textId="153797E1" w:rsidR="007F3E03" w:rsidRPr="007F3E03" w:rsidDel="008176CC" w:rsidRDefault="007F3E03" w:rsidP="007F3E03">
            <w:pPr>
              <w:rPr>
                <w:del w:id="42" w:author="Tanuj Kumar" w:date="2024-03-03T14:10:00Z"/>
                <w:b/>
                <w:bCs/>
              </w:rPr>
            </w:pPr>
            <w:del w:id="43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298" w:type="pct"/>
            <w:noWrap/>
            <w:hideMark/>
          </w:tcPr>
          <w:p w14:paraId="4562F0C3" w14:textId="3BDD532D" w:rsidR="007F3E03" w:rsidRPr="007F3E03" w:rsidDel="008176CC" w:rsidRDefault="007F3E03" w:rsidP="007F3E03">
            <w:pPr>
              <w:rPr>
                <w:del w:id="44" w:author="Tanuj Kumar" w:date="2024-03-03T14:10:00Z"/>
                <w:b/>
                <w:bCs/>
              </w:rPr>
            </w:pPr>
            <w:del w:id="45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71" w:type="pct"/>
            <w:gridSpan w:val="2"/>
            <w:noWrap/>
            <w:hideMark/>
          </w:tcPr>
          <w:p w14:paraId="7FBB3BEF" w14:textId="2F75F31A" w:rsidR="007F3E03" w:rsidRPr="007F3E03" w:rsidDel="008176CC" w:rsidRDefault="007F3E03" w:rsidP="007F3E03">
            <w:pPr>
              <w:rPr>
                <w:del w:id="46" w:author="Tanuj Kumar" w:date="2024-03-03T14:10:00Z"/>
                <w:b/>
                <w:bCs/>
              </w:rPr>
            </w:pPr>
            <w:del w:id="47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299" w:type="pct"/>
            <w:gridSpan w:val="2"/>
            <w:noWrap/>
            <w:hideMark/>
          </w:tcPr>
          <w:p w14:paraId="4CF72A86" w14:textId="0CEC8559" w:rsidR="007F3E03" w:rsidRPr="007F3E03" w:rsidDel="008176CC" w:rsidRDefault="007F3E03" w:rsidP="007F3E03">
            <w:pPr>
              <w:rPr>
                <w:del w:id="48" w:author="Tanuj Kumar" w:date="2024-03-03T14:10:00Z"/>
                <w:b/>
                <w:bCs/>
              </w:rPr>
            </w:pPr>
            <w:del w:id="49" w:author="Tanuj Kumar" w:date="2024-03-03T14:10:00Z">
              <w:r w:rsidRPr="007F3E03" w:rsidDel="008176CC">
                <w:rPr>
                  <w:b/>
                  <w:bCs/>
                </w:rPr>
                <w:delText>Percent</w:delText>
              </w:r>
            </w:del>
          </w:p>
        </w:tc>
        <w:tc>
          <w:tcPr>
            <w:tcW w:w="438" w:type="pct"/>
            <w:gridSpan w:val="2"/>
            <w:noWrap/>
            <w:hideMark/>
          </w:tcPr>
          <w:p w14:paraId="41272355" w14:textId="50A89FB0" w:rsidR="007F3E03" w:rsidRPr="007F3E03" w:rsidDel="008176CC" w:rsidRDefault="007F3E03" w:rsidP="007F3E03">
            <w:pPr>
              <w:rPr>
                <w:del w:id="50" w:author="Tanuj Kumar" w:date="2024-03-03T14:10:00Z"/>
                <w:b/>
                <w:bCs/>
              </w:rPr>
            </w:pPr>
            <w:del w:id="51" w:author="Tanuj Kumar" w:date="2024-03-03T14:10:00Z">
              <w:r w:rsidRPr="007F3E03" w:rsidDel="008176CC">
                <w:rPr>
                  <w:b/>
                  <w:bCs/>
                </w:rPr>
                <w:delText>(95% CI)</w:delText>
              </w:r>
            </w:del>
          </w:p>
        </w:tc>
      </w:tr>
      <w:tr w:rsidR="007F3E03" w:rsidRPr="007F3E03" w:rsidDel="008176CC" w14:paraId="196032DD" w14:textId="42FF3D70" w:rsidTr="009C35EA">
        <w:trPr>
          <w:divId w:val="28652957"/>
          <w:trHeight w:val="300"/>
          <w:del w:id="52" w:author="Tanuj Kumar" w:date="2024-03-03T14:10:00Z"/>
        </w:trPr>
        <w:tc>
          <w:tcPr>
            <w:tcW w:w="512" w:type="pct"/>
            <w:hideMark/>
          </w:tcPr>
          <w:p w14:paraId="683E098A" w14:textId="3FBBF80A" w:rsidR="007F3E03" w:rsidRPr="007F3E03" w:rsidDel="008176CC" w:rsidRDefault="007F3E03" w:rsidP="007F3E03">
            <w:pPr>
              <w:rPr>
                <w:del w:id="53" w:author="Tanuj Kumar" w:date="2024-03-03T14:10:00Z"/>
                <w:b/>
                <w:bCs/>
              </w:rPr>
            </w:pPr>
          </w:p>
        </w:tc>
        <w:tc>
          <w:tcPr>
            <w:tcW w:w="295" w:type="pct"/>
            <w:noWrap/>
            <w:hideMark/>
          </w:tcPr>
          <w:p w14:paraId="2F00F283" w14:textId="292775F8" w:rsidR="007F3E03" w:rsidRPr="007F3E03" w:rsidDel="008176CC" w:rsidRDefault="007F3E03" w:rsidP="007F3E03">
            <w:pPr>
              <w:rPr>
                <w:del w:id="54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52645D56" w14:textId="69E578DE" w:rsidR="007F3E03" w:rsidRPr="007F3E03" w:rsidDel="008176CC" w:rsidRDefault="007F3E03" w:rsidP="007F3E03">
            <w:pPr>
              <w:rPr>
                <w:del w:id="55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6F5D8C99" w14:textId="235ACB52" w:rsidR="007F3E03" w:rsidRPr="007F3E03" w:rsidDel="008176CC" w:rsidRDefault="007F3E03" w:rsidP="007F3E03">
            <w:pPr>
              <w:rPr>
                <w:del w:id="56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72E7BA0C" w14:textId="6D36C721" w:rsidR="007F3E03" w:rsidRPr="007F3E03" w:rsidDel="008176CC" w:rsidRDefault="007F3E03" w:rsidP="007F3E03">
            <w:pPr>
              <w:rPr>
                <w:del w:id="57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3ED950ED" w14:textId="69821B9F" w:rsidR="007F3E03" w:rsidRPr="007F3E03" w:rsidDel="008176CC" w:rsidRDefault="007F3E03" w:rsidP="007F3E03">
            <w:pPr>
              <w:rPr>
                <w:del w:id="58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32026399" w14:textId="3F6A8C7C" w:rsidR="007F3E03" w:rsidRPr="007F3E03" w:rsidDel="008176CC" w:rsidRDefault="007F3E03" w:rsidP="007F3E03">
            <w:pPr>
              <w:rPr>
                <w:del w:id="59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20B3B3B5" w14:textId="759C5632" w:rsidR="007F3E03" w:rsidRPr="007F3E03" w:rsidDel="008176CC" w:rsidRDefault="007F3E03" w:rsidP="007F3E03">
            <w:pPr>
              <w:rPr>
                <w:del w:id="60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2901F967" w14:textId="09A3C49D" w:rsidR="007F3E03" w:rsidRPr="007F3E03" w:rsidDel="008176CC" w:rsidRDefault="007F3E03" w:rsidP="007F3E03">
            <w:pPr>
              <w:rPr>
                <w:del w:id="61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4BC9A54E" w14:textId="6ABA65AB" w:rsidR="007F3E03" w:rsidRPr="007F3E03" w:rsidDel="008176CC" w:rsidRDefault="007F3E03" w:rsidP="007F3E03">
            <w:pPr>
              <w:rPr>
                <w:del w:id="62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11D786B8" w14:textId="0BDB3887" w:rsidR="007F3E03" w:rsidRPr="007F3E03" w:rsidDel="008176CC" w:rsidRDefault="007F3E03" w:rsidP="007F3E03">
            <w:pPr>
              <w:rPr>
                <w:del w:id="63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1457EB1B" w14:textId="741439A1" w:rsidR="007F3E03" w:rsidRPr="007F3E03" w:rsidDel="008176CC" w:rsidRDefault="007F3E03" w:rsidP="007F3E03">
            <w:pPr>
              <w:rPr>
                <w:del w:id="64" w:author="Tanuj Kumar" w:date="2024-03-03T14:10:00Z"/>
              </w:rPr>
            </w:pPr>
          </w:p>
        </w:tc>
        <w:tc>
          <w:tcPr>
            <w:tcW w:w="209" w:type="pct"/>
            <w:noWrap/>
            <w:hideMark/>
          </w:tcPr>
          <w:p w14:paraId="0BE32F5F" w14:textId="46F3C43B" w:rsidR="007F3E03" w:rsidRPr="007F3E03" w:rsidDel="008176CC" w:rsidRDefault="007F3E03" w:rsidP="007F3E03">
            <w:pPr>
              <w:rPr>
                <w:del w:id="65" w:author="Tanuj Kumar" w:date="2024-03-03T14:10:00Z"/>
              </w:rPr>
            </w:pPr>
          </w:p>
        </w:tc>
        <w:tc>
          <w:tcPr>
            <w:tcW w:w="298" w:type="pct"/>
            <w:noWrap/>
            <w:hideMark/>
          </w:tcPr>
          <w:p w14:paraId="259D0AB5" w14:textId="10BBF742" w:rsidR="007F3E03" w:rsidRPr="007F3E03" w:rsidDel="008176CC" w:rsidRDefault="007F3E03" w:rsidP="007F3E03">
            <w:pPr>
              <w:rPr>
                <w:del w:id="66" w:author="Tanuj Kumar" w:date="2024-03-03T14:10:00Z"/>
              </w:rPr>
            </w:pPr>
          </w:p>
        </w:tc>
        <w:tc>
          <w:tcPr>
            <w:tcW w:w="229" w:type="pct"/>
            <w:noWrap/>
            <w:hideMark/>
          </w:tcPr>
          <w:p w14:paraId="14B08844" w14:textId="16096111" w:rsidR="007F3E03" w:rsidRPr="007F3E03" w:rsidDel="008176CC" w:rsidRDefault="007F3E03" w:rsidP="007F3E03">
            <w:pPr>
              <w:rPr>
                <w:del w:id="67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53684941" w14:textId="00DD8499" w:rsidR="007F3E03" w:rsidRPr="007F3E03" w:rsidDel="008176CC" w:rsidRDefault="007F3E03" w:rsidP="007F3E03">
            <w:pPr>
              <w:rPr>
                <w:del w:id="68" w:author="Tanuj Kumar" w:date="2024-03-03T14:10:00Z"/>
              </w:rPr>
            </w:pPr>
          </w:p>
        </w:tc>
        <w:tc>
          <w:tcPr>
            <w:tcW w:w="299" w:type="pct"/>
            <w:gridSpan w:val="2"/>
            <w:noWrap/>
            <w:hideMark/>
          </w:tcPr>
          <w:p w14:paraId="62CF376D" w14:textId="4D3496A1" w:rsidR="007F3E03" w:rsidRPr="007F3E03" w:rsidDel="008176CC" w:rsidRDefault="007F3E03" w:rsidP="007F3E03">
            <w:pPr>
              <w:rPr>
                <w:del w:id="69" w:author="Tanuj Kumar" w:date="2024-03-03T14:10:00Z"/>
              </w:rPr>
            </w:pPr>
          </w:p>
        </w:tc>
        <w:tc>
          <w:tcPr>
            <w:tcW w:w="229" w:type="pct"/>
            <w:noWrap/>
            <w:hideMark/>
          </w:tcPr>
          <w:p w14:paraId="428E3141" w14:textId="75838F67" w:rsidR="007F3E03" w:rsidRPr="007F3E03" w:rsidDel="008176CC" w:rsidRDefault="007F3E03" w:rsidP="007F3E03">
            <w:pPr>
              <w:rPr>
                <w:del w:id="70" w:author="Tanuj Kumar" w:date="2024-03-03T14:10:00Z"/>
              </w:rPr>
            </w:pPr>
          </w:p>
        </w:tc>
        <w:tc>
          <w:tcPr>
            <w:tcW w:w="210" w:type="pct"/>
            <w:noWrap/>
            <w:hideMark/>
          </w:tcPr>
          <w:p w14:paraId="64047097" w14:textId="532163D1" w:rsidR="007F3E03" w:rsidRPr="007F3E03" w:rsidDel="008176CC" w:rsidRDefault="007F3E03" w:rsidP="007F3E03">
            <w:pPr>
              <w:rPr>
                <w:del w:id="71" w:author="Tanuj Kumar" w:date="2024-03-03T14:10:00Z"/>
              </w:rPr>
            </w:pPr>
          </w:p>
        </w:tc>
      </w:tr>
      <w:tr w:rsidR="007F3E03" w:rsidRPr="007F3E03" w:rsidDel="008176CC" w14:paraId="11E28CDD" w14:textId="71819849" w:rsidTr="009C35EA">
        <w:trPr>
          <w:divId w:val="28652957"/>
          <w:trHeight w:val="300"/>
          <w:del w:id="72" w:author="Tanuj Kumar" w:date="2024-03-03T14:10:00Z"/>
        </w:trPr>
        <w:tc>
          <w:tcPr>
            <w:tcW w:w="512" w:type="pct"/>
            <w:noWrap/>
            <w:hideMark/>
          </w:tcPr>
          <w:p w14:paraId="1A8C123E" w14:textId="6AF8CDD7" w:rsidR="007F3E03" w:rsidRPr="007F3E03" w:rsidDel="008176CC" w:rsidRDefault="007F3E03" w:rsidP="007F3E03">
            <w:pPr>
              <w:rPr>
                <w:del w:id="73" w:author="Tanuj Kumar" w:date="2024-03-03T14:10:00Z"/>
                <w:b/>
                <w:bCs/>
              </w:rPr>
            </w:pPr>
            <w:del w:id="74" w:author="Tanuj Kumar" w:date="2024-03-03T14:10:00Z">
              <w:r w:rsidRPr="007F3E03" w:rsidDel="008176CC">
                <w:rPr>
                  <w:b/>
                  <w:bCs/>
                </w:rPr>
                <w:delText>On Track</w:delText>
              </w:r>
            </w:del>
          </w:p>
        </w:tc>
        <w:tc>
          <w:tcPr>
            <w:tcW w:w="295" w:type="pct"/>
            <w:noWrap/>
            <w:hideMark/>
          </w:tcPr>
          <w:p w14:paraId="0AA492B8" w14:textId="4BC80C13" w:rsidR="007F3E03" w:rsidRPr="007F3E03" w:rsidDel="008176CC" w:rsidRDefault="007F3E03" w:rsidP="007F3E03">
            <w:pPr>
              <w:rPr>
                <w:del w:id="75" w:author="Tanuj Kumar" w:date="2024-03-03T14:10:00Z"/>
              </w:rPr>
            </w:pPr>
            <w:del w:id="76" w:author="Tanuj Kumar" w:date="2024-03-03T14:10:00Z">
              <w:r w:rsidRPr="007F3E03" w:rsidDel="008176CC">
                <w:delText>63.6</w:delText>
              </w:r>
            </w:del>
          </w:p>
        </w:tc>
        <w:tc>
          <w:tcPr>
            <w:tcW w:w="242" w:type="pct"/>
            <w:noWrap/>
            <w:hideMark/>
          </w:tcPr>
          <w:p w14:paraId="669D472D" w14:textId="6BABE45F" w:rsidR="007F3E03" w:rsidRPr="007F3E03" w:rsidDel="008176CC" w:rsidRDefault="007F3E03" w:rsidP="007F3E03">
            <w:pPr>
              <w:rPr>
                <w:del w:id="77" w:author="Tanuj Kumar" w:date="2024-03-03T14:10:00Z"/>
              </w:rPr>
            </w:pPr>
            <w:del w:id="78" w:author="Tanuj Kumar" w:date="2024-03-03T14:10:00Z">
              <w:r w:rsidRPr="007F3E03" w:rsidDel="008176CC">
                <w:delText>(61.6 -</w:delText>
              </w:r>
            </w:del>
          </w:p>
        </w:tc>
        <w:tc>
          <w:tcPr>
            <w:tcW w:w="208" w:type="pct"/>
            <w:noWrap/>
            <w:hideMark/>
          </w:tcPr>
          <w:p w14:paraId="3AC07B3D" w14:textId="092891B8" w:rsidR="007F3E03" w:rsidRPr="007F3E03" w:rsidDel="008176CC" w:rsidRDefault="007F3E03" w:rsidP="007F3E03">
            <w:pPr>
              <w:rPr>
                <w:del w:id="79" w:author="Tanuj Kumar" w:date="2024-03-03T14:10:00Z"/>
              </w:rPr>
            </w:pPr>
            <w:del w:id="80" w:author="Tanuj Kumar" w:date="2024-03-03T14:10:00Z">
              <w:r w:rsidRPr="007F3E03" w:rsidDel="008176CC">
                <w:delText>65.6)</w:delText>
              </w:r>
            </w:del>
          </w:p>
        </w:tc>
        <w:tc>
          <w:tcPr>
            <w:tcW w:w="294" w:type="pct"/>
            <w:noWrap/>
            <w:hideMark/>
          </w:tcPr>
          <w:p w14:paraId="0544B09A" w14:textId="49105F6A" w:rsidR="007F3E03" w:rsidRPr="007F3E03" w:rsidDel="008176CC" w:rsidRDefault="007F3E03" w:rsidP="007F3E03">
            <w:pPr>
              <w:rPr>
                <w:del w:id="81" w:author="Tanuj Kumar" w:date="2024-03-03T14:10:00Z"/>
              </w:rPr>
            </w:pPr>
            <w:del w:id="82" w:author="Tanuj Kumar" w:date="2024-03-03T14:10:00Z">
              <w:r w:rsidRPr="007F3E03" w:rsidDel="008176CC">
                <w:delText>68.8</w:delText>
              </w:r>
            </w:del>
          </w:p>
        </w:tc>
        <w:tc>
          <w:tcPr>
            <w:tcW w:w="242" w:type="pct"/>
            <w:noWrap/>
            <w:hideMark/>
          </w:tcPr>
          <w:p w14:paraId="3737A477" w14:textId="0CBDD307" w:rsidR="007F3E03" w:rsidRPr="007F3E03" w:rsidDel="008176CC" w:rsidRDefault="007F3E03" w:rsidP="007F3E03">
            <w:pPr>
              <w:rPr>
                <w:del w:id="83" w:author="Tanuj Kumar" w:date="2024-03-03T14:10:00Z"/>
              </w:rPr>
            </w:pPr>
            <w:del w:id="84" w:author="Tanuj Kumar" w:date="2024-03-03T14:10:00Z">
              <w:r w:rsidRPr="007F3E03" w:rsidDel="008176CC">
                <w:delText>(66.8 -</w:delText>
              </w:r>
            </w:del>
          </w:p>
        </w:tc>
        <w:tc>
          <w:tcPr>
            <w:tcW w:w="208" w:type="pct"/>
            <w:noWrap/>
            <w:hideMark/>
          </w:tcPr>
          <w:p w14:paraId="6CAD3CA0" w14:textId="0A5893C5" w:rsidR="007F3E03" w:rsidRPr="007F3E03" w:rsidDel="008176CC" w:rsidRDefault="007F3E03" w:rsidP="007F3E03">
            <w:pPr>
              <w:rPr>
                <w:del w:id="85" w:author="Tanuj Kumar" w:date="2024-03-03T14:10:00Z"/>
              </w:rPr>
            </w:pPr>
            <w:del w:id="86" w:author="Tanuj Kumar" w:date="2024-03-03T14:10:00Z">
              <w:r w:rsidRPr="007F3E03" w:rsidDel="008176CC">
                <w:delText>70.8)</w:delText>
              </w:r>
            </w:del>
          </w:p>
        </w:tc>
        <w:tc>
          <w:tcPr>
            <w:tcW w:w="294" w:type="pct"/>
            <w:noWrap/>
            <w:hideMark/>
          </w:tcPr>
          <w:p w14:paraId="4CFBA655" w14:textId="70CAC232" w:rsidR="007F3E03" w:rsidRPr="007F3E03" w:rsidDel="008176CC" w:rsidRDefault="007F3E03" w:rsidP="007F3E03">
            <w:pPr>
              <w:rPr>
                <w:del w:id="87" w:author="Tanuj Kumar" w:date="2024-03-03T14:10:00Z"/>
              </w:rPr>
            </w:pPr>
            <w:del w:id="88" w:author="Tanuj Kumar" w:date="2024-03-03T14:10:00Z">
              <w:r w:rsidRPr="007F3E03" w:rsidDel="008176CC">
                <w:delText>82.9</w:delText>
              </w:r>
            </w:del>
          </w:p>
        </w:tc>
        <w:tc>
          <w:tcPr>
            <w:tcW w:w="242" w:type="pct"/>
            <w:noWrap/>
            <w:hideMark/>
          </w:tcPr>
          <w:p w14:paraId="6D28ED68" w14:textId="7B930C79" w:rsidR="007F3E03" w:rsidRPr="007F3E03" w:rsidDel="008176CC" w:rsidRDefault="007F3E03" w:rsidP="007F3E03">
            <w:pPr>
              <w:rPr>
                <w:del w:id="89" w:author="Tanuj Kumar" w:date="2024-03-03T14:10:00Z"/>
              </w:rPr>
            </w:pPr>
            <w:del w:id="90" w:author="Tanuj Kumar" w:date="2024-03-03T14:10:00Z">
              <w:r w:rsidRPr="007F3E03" w:rsidDel="008176CC">
                <w:delText>(81.0 -</w:delText>
              </w:r>
            </w:del>
          </w:p>
        </w:tc>
        <w:tc>
          <w:tcPr>
            <w:tcW w:w="208" w:type="pct"/>
            <w:noWrap/>
            <w:hideMark/>
          </w:tcPr>
          <w:p w14:paraId="5628A983" w14:textId="1FA79218" w:rsidR="007F3E03" w:rsidRPr="007F3E03" w:rsidDel="008176CC" w:rsidRDefault="007F3E03" w:rsidP="007F3E03">
            <w:pPr>
              <w:rPr>
                <w:del w:id="91" w:author="Tanuj Kumar" w:date="2024-03-03T14:10:00Z"/>
              </w:rPr>
            </w:pPr>
            <w:del w:id="92" w:author="Tanuj Kumar" w:date="2024-03-03T14:10:00Z">
              <w:r w:rsidRPr="007F3E03" w:rsidDel="008176CC">
                <w:delText>84.6)</w:delText>
              </w:r>
            </w:del>
          </w:p>
        </w:tc>
        <w:tc>
          <w:tcPr>
            <w:tcW w:w="294" w:type="pct"/>
            <w:noWrap/>
            <w:hideMark/>
          </w:tcPr>
          <w:p w14:paraId="70FBF4CF" w14:textId="5C4A1AD3" w:rsidR="007F3E03" w:rsidRPr="007F3E03" w:rsidDel="008176CC" w:rsidRDefault="007F3E03" w:rsidP="007F3E03">
            <w:pPr>
              <w:rPr>
                <w:del w:id="93" w:author="Tanuj Kumar" w:date="2024-03-03T14:10:00Z"/>
              </w:rPr>
            </w:pPr>
            <w:del w:id="94" w:author="Tanuj Kumar" w:date="2024-03-03T14:10:00Z">
              <w:r w:rsidRPr="007F3E03" w:rsidDel="008176CC">
                <w:delText>72.6</w:delText>
              </w:r>
            </w:del>
          </w:p>
        </w:tc>
        <w:tc>
          <w:tcPr>
            <w:tcW w:w="242" w:type="pct"/>
            <w:noWrap/>
            <w:hideMark/>
          </w:tcPr>
          <w:p w14:paraId="0CEB8A76" w14:textId="269CE842" w:rsidR="007F3E03" w:rsidRPr="007F3E03" w:rsidDel="008176CC" w:rsidRDefault="007F3E03" w:rsidP="007F3E03">
            <w:pPr>
              <w:rPr>
                <w:del w:id="95" w:author="Tanuj Kumar" w:date="2024-03-03T14:10:00Z"/>
              </w:rPr>
            </w:pPr>
            <w:del w:id="96" w:author="Tanuj Kumar" w:date="2024-03-03T14:10:00Z">
              <w:r w:rsidRPr="007F3E03" w:rsidDel="008176CC">
                <w:delText>(70.7 -</w:delText>
              </w:r>
            </w:del>
          </w:p>
        </w:tc>
        <w:tc>
          <w:tcPr>
            <w:tcW w:w="209" w:type="pct"/>
            <w:noWrap/>
            <w:hideMark/>
          </w:tcPr>
          <w:p w14:paraId="432B7BA7" w14:textId="0D6534BF" w:rsidR="007F3E03" w:rsidRPr="007F3E03" w:rsidDel="008176CC" w:rsidRDefault="007F3E03" w:rsidP="007F3E03">
            <w:pPr>
              <w:rPr>
                <w:del w:id="97" w:author="Tanuj Kumar" w:date="2024-03-03T14:10:00Z"/>
              </w:rPr>
            </w:pPr>
            <w:del w:id="98" w:author="Tanuj Kumar" w:date="2024-03-03T14:10:00Z">
              <w:r w:rsidRPr="007F3E03" w:rsidDel="008176CC">
                <w:delText>74.3)</w:delText>
              </w:r>
            </w:del>
          </w:p>
        </w:tc>
        <w:tc>
          <w:tcPr>
            <w:tcW w:w="298" w:type="pct"/>
            <w:noWrap/>
            <w:hideMark/>
          </w:tcPr>
          <w:p w14:paraId="763384A4" w14:textId="24C8FBDA" w:rsidR="007F3E03" w:rsidRPr="007F3E03" w:rsidDel="008176CC" w:rsidRDefault="007F3E03" w:rsidP="007F3E03">
            <w:pPr>
              <w:rPr>
                <w:del w:id="99" w:author="Tanuj Kumar" w:date="2024-03-03T14:10:00Z"/>
              </w:rPr>
            </w:pPr>
            <w:del w:id="100" w:author="Tanuj Kumar" w:date="2024-03-03T14:10:00Z">
              <w:r w:rsidRPr="007F3E03" w:rsidDel="008176CC">
                <w:delText>68.2</w:delText>
              </w:r>
            </w:del>
          </w:p>
        </w:tc>
        <w:tc>
          <w:tcPr>
            <w:tcW w:w="229" w:type="pct"/>
            <w:noWrap/>
            <w:hideMark/>
          </w:tcPr>
          <w:p w14:paraId="317472A7" w14:textId="442C920C" w:rsidR="007F3E03" w:rsidRPr="007F3E03" w:rsidDel="008176CC" w:rsidRDefault="007F3E03" w:rsidP="007F3E03">
            <w:pPr>
              <w:rPr>
                <w:del w:id="101" w:author="Tanuj Kumar" w:date="2024-03-03T14:10:00Z"/>
              </w:rPr>
            </w:pPr>
            <w:del w:id="102" w:author="Tanuj Kumar" w:date="2024-03-03T14:10:00Z">
              <w:r w:rsidRPr="007F3E03" w:rsidDel="008176CC">
                <w:delText>(66.3 -</w:delText>
              </w:r>
            </w:del>
          </w:p>
        </w:tc>
        <w:tc>
          <w:tcPr>
            <w:tcW w:w="242" w:type="pct"/>
            <w:noWrap/>
            <w:hideMark/>
          </w:tcPr>
          <w:p w14:paraId="5B5F39DF" w14:textId="765542E8" w:rsidR="007F3E03" w:rsidRPr="007F3E03" w:rsidDel="008176CC" w:rsidRDefault="007F3E03" w:rsidP="007F3E03">
            <w:pPr>
              <w:rPr>
                <w:del w:id="103" w:author="Tanuj Kumar" w:date="2024-03-03T14:10:00Z"/>
              </w:rPr>
            </w:pPr>
            <w:del w:id="104" w:author="Tanuj Kumar" w:date="2024-03-03T14:10:00Z">
              <w:r w:rsidRPr="007F3E03" w:rsidDel="008176CC">
                <w:delText>70.1)</w:delText>
              </w:r>
            </w:del>
          </w:p>
        </w:tc>
        <w:tc>
          <w:tcPr>
            <w:tcW w:w="299" w:type="pct"/>
            <w:gridSpan w:val="2"/>
            <w:noWrap/>
            <w:hideMark/>
          </w:tcPr>
          <w:p w14:paraId="6F3C0B9B" w14:textId="2A4AF7A9" w:rsidR="007F3E03" w:rsidRPr="007F3E03" w:rsidDel="008176CC" w:rsidRDefault="007F3E03" w:rsidP="007F3E03">
            <w:pPr>
              <w:rPr>
                <w:del w:id="105" w:author="Tanuj Kumar" w:date="2024-03-03T14:10:00Z"/>
              </w:rPr>
            </w:pPr>
            <w:del w:id="106" w:author="Tanuj Kumar" w:date="2024-03-03T14:10:00Z">
              <w:r w:rsidRPr="007F3E03" w:rsidDel="008176CC">
                <w:delText>88.9</w:delText>
              </w:r>
            </w:del>
          </w:p>
        </w:tc>
        <w:tc>
          <w:tcPr>
            <w:tcW w:w="229" w:type="pct"/>
            <w:noWrap/>
            <w:hideMark/>
          </w:tcPr>
          <w:p w14:paraId="6D963337" w14:textId="7435ECE1" w:rsidR="007F3E03" w:rsidRPr="007F3E03" w:rsidDel="008176CC" w:rsidRDefault="007F3E03" w:rsidP="007F3E03">
            <w:pPr>
              <w:rPr>
                <w:del w:id="107" w:author="Tanuj Kumar" w:date="2024-03-03T14:10:00Z"/>
              </w:rPr>
            </w:pPr>
            <w:del w:id="108" w:author="Tanuj Kumar" w:date="2024-03-03T14:10:00Z">
              <w:r w:rsidRPr="007F3E03" w:rsidDel="008176CC">
                <w:delText>(87.5 -</w:delText>
              </w:r>
            </w:del>
          </w:p>
        </w:tc>
        <w:tc>
          <w:tcPr>
            <w:tcW w:w="210" w:type="pct"/>
            <w:noWrap/>
            <w:hideMark/>
          </w:tcPr>
          <w:p w14:paraId="3637B333" w14:textId="082E4109" w:rsidR="007F3E03" w:rsidRPr="007F3E03" w:rsidDel="008176CC" w:rsidRDefault="007F3E03" w:rsidP="007F3E03">
            <w:pPr>
              <w:rPr>
                <w:del w:id="109" w:author="Tanuj Kumar" w:date="2024-03-03T14:10:00Z"/>
              </w:rPr>
            </w:pPr>
            <w:del w:id="110" w:author="Tanuj Kumar" w:date="2024-03-03T14:10:00Z">
              <w:r w:rsidRPr="007F3E03" w:rsidDel="008176CC">
                <w:delText>90.1)</w:delText>
              </w:r>
            </w:del>
          </w:p>
        </w:tc>
      </w:tr>
      <w:tr w:rsidR="007F3E03" w:rsidRPr="007F3E03" w:rsidDel="008176CC" w14:paraId="03A0070A" w14:textId="7B24E334" w:rsidTr="009C35EA">
        <w:trPr>
          <w:divId w:val="28652957"/>
          <w:trHeight w:val="300"/>
          <w:del w:id="111" w:author="Tanuj Kumar" w:date="2024-03-03T14:10:00Z"/>
        </w:trPr>
        <w:tc>
          <w:tcPr>
            <w:tcW w:w="512" w:type="pct"/>
            <w:hideMark/>
          </w:tcPr>
          <w:p w14:paraId="3B42ABE3" w14:textId="315F7664" w:rsidR="007F3E03" w:rsidRPr="007F3E03" w:rsidDel="008176CC" w:rsidRDefault="007F3E03" w:rsidP="007F3E03">
            <w:pPr>
              <w:rPr>
                <w:del w:id="112" w:author="Tanuj Kumar" w:date="2024-03-03T14:10:00Z"/>
                <w:b/>
                <w:bCs/>
              </w:rPr>
            </w:pPr>
            <w:del w:id="113" w:author="Tanuj Kumar" w:date="2024-03-03T14:10:00Z">
              <w:r w:rsidRPr="007F3E03" w:rsidDel="008176CC">
                <w:rPr>
                  <w:b/>
                  <w:bCs/>
                </w:rPr>
                <w:delText>Emerging</w:delText>
              </w:r>
            </w:del>
          </w:p>
        </w:tc>
        <w:tc>
          <w:tcPr>
            <w:tcW w:w="295" w:type="pct"/>
            <w:noWrap/>
            <w:hideMark/>
          </w:tcPr>
          <w:p w14:paraId="07C906C0" w14:textId="5BBE218B" w:rsidR="007F3E03" w:rsidRPr="007F3E03" w:rsidDel="008176CC" w:rsidRDefault="007F3E03" w:rsidP="007F3E03">
            <w:pPr>
              <w:rPr>
                <w:del w:id="114" w:author="Tanuj Kumar" w:date="2024-03-03T14:10:00Z"/>
              </w:rPr>
            </w:pPr>
            <w:del w:id="115" w:author="Tanuj Kumar" w:date="2024-03-03T14:10:00Z">
              <w:r w:rsidRPr="007F3E03" w:rsidDel="008176CC">
                <w:delText>27.4</w:delText>
              </w:r>
            </w:del>
          </w:p>
        </w:tc>
        <w:tc>
          <w:tcPr>
            <w:tcW w:w="242" w:type="pct"/>
            <w:noWrap/>
            <w:hideMark/>
          </w:tcPr>
          <w:p w14:paraId="46149AB6" w14:textId="0060BF48" w:rsidR="007F3E03" w:rsidRPr="007F3E03" w:rsidDel="008176CC" w:rsidRDefault="007F3E03" w:rsidP="007F3E03">
            <w:pPr>
              <w:rPr>
                <w:del w:id="116" w:author="Tanuj Kumar" w:date="2024-03-03T14:10:00Z"/>
              </w:rPr>
            </w:pPr>
            <w:del w:id="117" w:author="Tanuj Kumar" w:date="2024-03-03T14:10:00Z">
              <w:r w:rsidRPr="007F3E03" w:rsidDel="008176CC">
                <w:delText>(25.6 -</w:delText>
              </w:r>
            </w:del>
          </w:p>
        </w:tc>
        <w:tc>
          <w:tcPr>
            <w:tcW w:w="208" w:type="pct"/>
            <w:noWrap/>
            <w:hideMark/>
          </w:tcPr>
          <w:p w14:paraId="1F802358" w14:textId="2ABE46CF" w:rsidR="007F3E03" w:rsidRPr="007F3E03" w:rsidDel="008176CC" w:rsidRDefault="007F3E03" w:rsidP="007F3E03">
            <w:pPr>
              <w:rPr>
                <w:del w:id="118" w:author="Tanuj Kumar" w:date="2024-03-03T14:10:00Z"/>
              </w:rPr>
            </w:pPr>
            <w:del w:id="119" w:author="Tanuj Kumar" w:date="2024-03-03T14:10:00Z">
              <w:r w:rsidRPr="007F3E03" w:rsidDel="008176CC">
                <w:delText>29.2)</w:delText>
              </w:r>
            </w:del>
          </w:p>
        </w:tc>
        <w:tc>
          <w:tcPr>
            <w:tcW w:w="294" w:type="pct"/>
            <w:noWrap/>
            <w:hideMark/>
          </w:tcPr>
          <w:p w14:paraId="11D897AD" w14:textId="3E2249C4" w:rsidR="007F3E03" w:rsidRPr="007F3E03" w:rsidDel="008176CC" w:rsidRDefault="007F3E03" w:rsidP="007F3E03">
            <w:pPr>
              <w:rPr>
                <w:del w:id="120" w:author="Tanuj Kumar" w:date="2024-03-03T14:10:00Z"/>
              </w:rPr>
            </w:pPr>
            <w:del w:id="121" w:author="Tanuj Kumar" w:date="2024-03-03T14:10:00Z">
              <w:r w:rsidRPr="007F3E03" w:rsidDel="008176CC">
                <w:delText>20.7</w:delText>
              </w:r>
            </w:del>
          </w:p>
        </w:tc>
        <w:tc>
          <w:tcPr>
            <w:tcW w:w="242" w:type="pct"/>
            <w:noWrap/>
            <w:hideMark/>
          </w:tcPr>
          <w:p w14:paraId="3D3F7DDF" w14:textId="4AD15E84" w:rsidR="007F3E03" w:rsidRPr="007F3E03" w:rsidDel="008176CC" w:rsidRDefault="007F3E03" w:rsidP="007F3E03">
            <w:pPr>
              <w:rPr>
                <w:del w:id="122" w:author="Tanuj Kumar" w:date="2024-03-03T14:10:00Z"/>
              </w:rPr>
            </w:pPr>
            <w:del w:id="123" w:author="Tanuj Kumar" w:date="2024-03-03T14:10:00Z">
              <w:r w:rsidRPr="007F3E03" w:rsidDel="008176CC">
                <w:delText>(19.1 -</w:delText>
              </w:r>
            </w:del>
          </w:p>
        </w:tc>
        <w:tc>
          <w:tcPr>
            <w:tcW w:w="208" w:type="pct"/>
            <w:noWrap/>
            <w:hideMark/>
          </w:tcPr>
          <w:p w14:paraId="47CCAC6D" w14:textId="4246F650" w:rsidR="007F3E03" w:rsidRPr="007F3E03" w:rsidDel="008176CC" w:rsidRDefault="007F3E03" w:rsidP="007F3E03">
            <w:pPr>
              <w:rPr>
                <w:del w:id="124" w:author="Tanuj Kumar" w:date="2024-03-03T14:10:00Z"/>
              </w:rPr>
            </w:pPr>
            <w:del w:id="125" w:author="Tanuj Kumar" w:date="2024-03-03T14:10:00Z">
              <w:r w:rsidRPr="007F3E03" w:rsidDel="008176CC">
                <w:delText>22.5)</w:delText>
              </w:r>
            </w:del>
          </w:p>
        </w:tc>
        <w:tc>
          <w:tcPr>
            <w:tcW w:w="294" w:type="pct"/>
            <w:noWrap/>
            <w:hideMark/>
          </w:tcPr>
          <w:p w14:paraId="11FFB854" w14:textId="1A0396F4" w:rsidR="007F3E03" w:rsidRPr="007F3E03" w:rsidDel="008176CC" w:rsidRDefault="007F3E03" w:rsidP="007F3E03">
            <w:pPr>
              <w:rPr>
                <w:del w:id="126" w:author="Tanuj Kumar" w:date="2024-03-03T14:10:00Z"/>
              </w:rPr>
            </w:pPr>
            <w:del w:id="127" w:author="Tanuj Kumar" w:date="2024-03-03T14:10:00Z">
              <w:r w:rsidRPr="007F3E03" w:rsidDel="008176CC">
                <w:delText>10.0</w:delText>
              </w:r>
            </w:del>
          </w:p>
        </w:tc>
        <w:tc>
          <w:tcPr>
            <w:tcW w:w="242" w:type="pct"/>
            <w:noWrap/>
            <w:hideMark/>
          </w:tcPr>
          <w:p w14:paraId="1A4F231E" w14:textId="4D1B96D7" w:rsidR="007F3E03" w:rsidRPr="007F3E03" w:rsidDel="008176CC" w:rsidRDefault="007F3E03" w:rsidP="007F3E03">
            <w:pPr>
              <w:rPr>
                <w:del w:id="128" w:author="Tanuj Kumar" w:date="2024-03-03T14:10:00Z"/>
              </w:rPr>
            </w:pPr>
            <w:del w:id="129" w:author="Tanuj Kumar" w:date="2024-03-03T14:10:00Z">
              <w:r w:rsidRPr="007F3E03" w:rsidDel="008176CC">
                <w:delText>(8.7 -</w:delText>
              </w:r>
            </w:del>
          </w:p>
        </w:tc>
        <w:tc>
          <w:tcPr>
            <w:tcW w:w="208" w:type="pct"/>
            <w:noWrap/>
            <w:hideMark/>
          </w:tcPr>
          <w:p w14:paraId="6902FD01" w14:textId="7D99C74A" w:rsidR="007F3E03" w:rsidRPr="007F3E03" w:rsidDel="008176CC" w:rsidRDefault="007F3E03" w:rsidP="007F3E03">
            <w:pPr>
              <w:rPr>
                <w:del w:id="130" w:author="Tanuj Kumar" w:date="2024-03-03T14:10:00Z"/>
              </w:rPr>
            </w:pPr>
            <w:del w:id="131" w:author="Tanuj Kumar" w:date="2024-03-03T14:10:00Z">
              <w:r w:rsidRPr="007F3E03" w:rsidDel="008176CC">
                <w:delText>11.4)</w:delText>
              </w:r>
            </w:del>
          </w:p>
        </w:tc>
        <w:tc>
          <w:tcPr>
            <w:tcW w:w="294" w:type="pct"/>
            <w:noWrap/>
            <w:hideMark/>
          </w:tcPr>
          <w:p w14:paraId="32B0F7AA" w14:textId="24643D6E" w:rsidR="007F3E03" w:rsidRPr="007F3E03" w:rsidDel="008176CC" w:rsidRDefault="007F3E03" w:rsidP="007F3E03">
            <w:pPr>
              <w:rPr>
                <w:del w:id="132" w:author="Tanuj Kumar" w:date="2024-03-03T14:10:00Z"/>
              </w:rPr>
            </w:pPr>
            <w:del w:id="133" w:author="Tanuj Kumar" w:date="2024-03-03T14:10:00Z">
              <w:r w:rsidRPr="007F3E03" w:rsidDel="008176CC">
                <w:delText>16.8</w:delText>
              </w:r>
            </w:del>
          </w:p>
        </w:tc>
        <w:tc>
          <w:tcPr>
            <w:tcW w:w="242" w:type="pct"/>
            <w:noWrap/>
            <w:hideMark/>
          </w:tcPr>
          <w:p w14:paraId="4A1A089A" w14:textId="6595F6FF" w:rsidR="007F3E03" w:rsidRPr="007F3E03" w:rsidDel="008176CC" w:rsidRDefault="007F3E03" w:rsidP="007F3E03">
            <w:pPr>
              <w:rPr>
                <w:del w:id="134" w:author="Tanuj Kumar" w:date="2024-03-03T14:10:00Z"/>
              </w:rPr>
            </w:pPr>
            <w:del w:id="135" w:author="Tanuj Kumar" w:date="2024-03-03T14:10:00Z">
              <w:r w:rsidRPr="007F3E03" w:rsidDel="008176CC">
                <w:delText>(15.4 -</w:delText>
              </w:r>
            </w:del>
          </w:p>
        </w:tc>
        <w:tc>
          <w:tcPr>
            <w:tcW w:w="209" w:type="pct"/>
            <w:noWrap/>
            <w:hideMark/>
          </w:tcPr>
          <w:p w14:paraId="63C8DF99" w14:textId="185342DC" w:rsidR="007F3E03" w:rsidRPr="007F3E03" w:rsidDel="008176CC" w:rsidRDefault="007F3E03" w:rsidP="007F3E03">
            <w:pPr>
              <w:rPr>
                <w:del w:id="136" w:author="Tanuj Kumar" w:date="2024-03-03T14:10:00Z"/>
              </w:rPr>
            </w:pPr>
            <w:del w:id="137" w:author="Tanuj Kumar" w:date="2024-03-03T14:10:00Z">
              <w:r w:rsidRPr="007F3E03" w:rsidDel="008176CC">
                <w:delText>18.3)</w:delText>
              </w:r>
            </w:del>
          </w:p>
        </w:tc>
        <w:tc>
          <w:tcPr>
            <w:tcW w:w="298" w:type="pct"/>
            <w:noWrap/>
            <w:hideMark/>
          </w:tcPr>
          <w:p w14:paraId="2C36E0C0" w14:textId="140B0AC0" w:rsidR="007F3E03" w:rsidRPr="007F3E03" w:rsidDel="008176CC" w:rsidRDefault="007F3E03" w:rsidP="007F3E03">
            <w:pPr>
              <w:rPr>
                <w:del w:id="138" w:author="Tanuj Kumar" w:date="2024-03-03T14:10:00Z"/>
              </w:rPr>
            </w:pPr>
            <w:del w:id="139" w:author="Tanuj Kumar" w:date="2024-03-03T14:10:00Z">
              <w:r w:rsidRPr="007F3E03" w:rsidDel="008176CC">
                <w:delText>22.8</w:delText>
              </w:r>
            </w:del>
          </w:p>
        </w:tc>
        <w:tc>
          <w:tcPr>
            <w:tcW w:w="229" w:type="pct"/>
            <w:noWrap/>
            <w:hideMark/>
          </w:tcPr>
          <w:p w14:paraId="5058FC5E" w14:textId="7D960A4B" w:rsidR="007F3E03" w:rsidRPr="007F3E03" w:rsidDel="008176CC" w:rsidRDefault="007F3E03" w:rsidP="007F3E03">
            <w:pPr>
              <w:rPr>
                <w:del w:id="140" w:author="Tanuj Kumar" w:date="2024-03-03T14:10:00Z"/>
              </w:rPr>
            </w:pPr>
            <w:del w:id="141" w:author="Tanuj Kumar" w:date="2024-03-03T14:10:00Z">
              <w:r w:rsidRPr="007F3E03" w:rsidDel="008176CC">
                <w:delText>(21.2 -</w:delText>
              </w:r>
            </w:del>
          </w:p>
        </w:tc>
        <w:tc>
          <w:tcPr>
            <w:tcW w:w="242" w:type="pct"/>
            <w:noWrap/>
            <w:hideMark/>
          </w:tcPr>
          <w:p w14:paraId="00D67B18" w14:textId="6374A1BA" w:rsidR="007F3E03" w:rsidRPr="007F3E03" w:rsidDel="008176CC" w:rsidRDefault="007F3E03" w:rsidP="007F3E03">
            <w:pPr>
              <w:rPr>
                <w:del w:id="142" w:author="Tanuj Kumar" w:date="2024-03-03T14:10:00Z"/>
              </w:rPr>
            </w:pPr>
            <w:del w:id="143" w:author="Tanuj Kumar" w:date="2024-03-03T14:10:00Z">
              <w:r w:rsidRPr="007F3E03" w:rsidDel="008176CC">
                <w:delText>24.5)</w:delText>
              </w:r>
            </w:del>
          </w:p>
        </w:tc>
        <w:tc>
          <w:tcPr>
            <w:tcW w:w="299" w:type="pct"/>
            <w:gridSpan w:val="2"/>
            <w:noWrap/>
            <w:hideMark/>
          </w:tcPr>
          <w:p w14:paraId="3F3CEC22" w14:textId="54CA5995" w:rsidR="007F3E03" w:rsidRPr="007F3E03" w:rsidDel="008176CC" w:rsidRDefault="007F3E03" w:rsidP="007F3E03">
            <w:pPr>
              <w:rPr>
                <w:del w:id="144" w:author="Tanuj Kumar" w:date="2024-03-03T14:10:00Z"/>
              </w:rPr>
            </w:pPr>
            <w:del w:id="145" w:author="Tanuj Kumar" w:date="2024-03-03T14:10:00Z">
              <w:r w:rsidRPr="007F3E03" w:rsidDel="008176CC">
                <w:delText>9.3</w:delText>
              </w:r>
            </w:del>
          </w:p>
        </w:tc>
        <w:tc>
          <w:tcPr>
            <w:tcW w:w="229" w:type="pct"/>
            <w:noWrap/>
            <w:hideMark/>
          </w:tcPr>
          <w:p w14:paraId="1F3BB8D5" w14:textId="0E1F4B8D" w:rsidR="007F3E03" w:rsidRPr="007F3E03" w:rsidDel="008176CC" w:rsidRDefault="007F3E03" w:rsidP="007F3E03">
            <w:pPr>
              <w:rPr>
                <w:del w:id="146" w:author="Tanuj Kumar" w:date="2024-03-03T14:10:00Z"/>
              </w:rPr>
            </w:pPr>
            <w:del w:id="147" w:author="Tanuj Kumar" w:date="2024-03-03T14:10:00Z">
              <w:r w:rsidRPr="007F3E03" w:rsidDel="008176CC">
                <w:delText>(8.2 -</w:delText>
              </w:r>
            </w:del>
          </w:p>
        </w:tc>
        <w:tc>
          <w:tcPr>
            <w:tcW w:w="210" w:type="pct"/>
            <w:noWrap/>
            <w:hideMark/>
          </w:tcPr>
          <w:p w14:paraId="512E9892" w14:textId="24C02A56" w:rsidR="007F3E03" w:rsidRPr="007F3E03" w:rsidDel="008176CC" w:rsidRDefault="007F3E03" w:rsidP="007F3E03">
            <w:pPr>
              <w:rPr>
                <w:del w:id="148" w:author="Tanuj Kumar" w:date="2024-03-03T14:10:00Z"/>
              </w:rPr>
            </w:pPr>
            <w:del w:id="149" w:author="Tanuj Kumar" w:date="2024-03-03T14:10:00Z">
              <w:r w:rsidRPr="007F3E03" w:rsidDel="008176CC">
                <w:delText>10.6)</w:delText>
              </w:r>
            </w:del>
          </w:p>
        </w:tc>
      </w:tr>
      <w:tr w:rsidR="007F3E03" w:rsidRPr="007F3E03" w:rsidDel="008176CC" w14:paraId="7A530EFB" w14:textId="001FE644" w:rsidTr="009C35EA">
        <w:trPr>
          <w:divId w:val="28652957"/>
          <w:trHeight w:val="300"/>
          <w:del w:id="150" w:author="Tanuj Kumar" w:date="2024-03-03T14:10:00Z"/>
        </w:trPr>
        <w:tc>
          <w:tcPr>
            <w:tcW w:w="512" w:type="pct"/>
            <w:hideMark/>
          </w:tcPr>
          <w:p w14:paraId="2D3AB09F" w14:textId="518C762F" w:rsidR="007F3E03" w:rsidRPr="007F3E03" w:rsidDel="008176CC" w:rsidRDefault="007F3E03" w:rsidP="007F3E03">
            <w:pPr>
              <w:rPr>
                <w:del w:id="151" w:author="Tanuj Kumar" w:date="2024-03-03T14:10:00Z"/>
                <w:b/>
                <w:bCs/>
              </w:rPr>
            </w:pPr>
            <w:del w:id="152" w:author="Tanuj Kumar" w:date="2024-03-03T14:10:00Z">
              <w:r w:rsidRPr="007F3E03" w:rsidDel="008176CC">
                <w:rPr>
                  <w:b/>
                  <w:bCs/>
                </w:rPr>
                <w:delText>Needs Support</w:delText>
              </w:r>
            </w:del>
          </w:p>
        </w:tc>
        <w:tc>
          <w:tcPr>
            <w:tcW w:w="295" w:type="pct"/>
            <w:noWrap/>
            <w:hideMark/>
          </w:tcPr>
          <w:p w14:paraId="3F96A11F" w14:textId="2C1DE05C" w:rsidR="007F3E03" w:rsidRPr="007F3E03" w:rsidDel="008176CC" w:rsidRDefault="007F3E03" w:rsidP="007F3E03">
            <w:pPr>
              <w:rPr>
                <w:del w:id="153" w:author="Tanuj Kumar" w:date="2024-03-03T14:10:00Z"/>
              </w:rPr>
            </w:pPr>
            <w:del w:id="154" w:author="Tanuj Kumar" w:date="2024-03-03T14:10:00Z">
              <w:r w:rsidRPr="007F3E03" w:rsidDel="008176CC">
                <w:delText>9.0</w:delText>
              </w:r>
            </w:del>
          </w:p>
        </w:tc>
        <w:tc>
          <w:tcPr>
            <w:tcW w:w="242" w:type="pct"/>
            <w:noWrap/>
            <w:hideMark/>
          </w:tcPr>
          <w:p w14:paraId="10B0088B" w14:textId="36B47694" w:rsidR="007F3E03" w:rsidRPr="007F3E03" w:rsidDel="008176CC" w:rsidRDefault="007F3E03" w:rsidP="007F3E03">
            <w:pPr>
              <w:rPr>
                <w:del w:id="155" w:author="Tanuj Kumar" w:date="2024-03-03T14:10:00Z"/>
              </w:rPr>
            </w:pPr>
            <w:del w:id="156" w:author="Tanuj Kumar" w:date="2024-03-03T14:10:00Z">
              <w:r w:rsidRPr="007F3E03" w:rsidDel="008176CC">
                <w:delText>(7.6 -</w:delText>
              </w:r>
            </w:del>
          </w:p>
        </w:tc>
        <w:tc>
          <w:tcPr>
            <w:tcW w:w="208" w:type="pct"/>
            <w:noWrap/>
            <w:hideMark/>
          </w:tcPr>
          <w:p w14:paraId="4C446DA6" w14:textId="60017C25" w:rsidR="007F3E03" w:rsidRPr="007F3E03" w:rsidDel="008176CC" w:rsidRDefault="007F3E03" w:rsidP="007F3E03">
            <w:pPr>
              <w:rPr>
                <w:del w:id="157" w:author="Tanuj Kumar" w:date="2024-03-03T14:10:00Z"/>
              </w:rPr>
            </w:pPr>
            <w:del w:id="158" w:author="Tanuj Kumar" w:date="2024-03-03T14:10:00Z">
              <w:r w:rsidRPr="007F3E03" w:rsidDel="008176CC">
                <w:delText>10.5)</w:delText>
              </w:r>
            </w:del>
          </w:p>
        </w:tc>
        <w:tc>
          <w:tcPr>
            <w:tcW w:w="294" w:type="pct"/>
            <w:noWrap/>
            <w:hideMark/>
          </w:tcPr>
          <w:p w14:paraId="782F5923" w14:textId="2E854EC3" w:rsidR="007F3E03" w:rsidRPr="007F3E03" w:rsidDel="008176CC" w:rsidRDefault="007F3E03" w:rsidP="007F3E03">
            <w:pPr>
              <w:rPr>
                <w:del w:id="159" w:author="Tanuj Kumar" w:date="2024-03-03T14:10:00Z"/>
              </w:rPr>
            </w:pPr>
            <w:del w:id="160" w:author="Tanuj Kumar" w:date="2024-03-03T14:10:00Z">
              <w:r w:rsidRPr="007F3E03" w:rsidDel="008176CC">
                <w:delText>10.4</w:delText>
              </w:r>
            </w:del>
          </w:p>
        </w:tc>
        <w:tc>
          <w:tcPr>
            <w:tcW w:w="242" w:type="pct"/>
            <w:noWrap/>
            <w:hideMark/>
          </w:tcPr>
          <w:p w14:paraId="4B7B79C4" w14:textId="59F45D0C" w:rsidR="007F3E03" w:rsidRPr="007F3E03" w:rsidDel="008176CC" w:rsidRDefault="007F3E03" w:rsidP="007F3E03">
            <w:pPr>
              <w:rPr>
                <w:del w:id="161" w:author="Tanuj Kumar" w:date="2024-03-03T14:10:00Z"/>
              </w:rPr>
            </w:pPr>
            <w:del w:id="162" w:author="Tanuj Kumar" w:date="2024-03-03T14:10:00Z">
              <w:r w:rsidRPr="007F3E03" w:rsidDel="008176CC">
                <w:delText>(9.0 -</w:delText>
              </w:r>
            </w:del>
          </w:p>
        </w:tc>
        <w:tc>
          <w:tcPr>
            <w:tcW w:w="208" w:type="pct"/>
            <w:noWrap/>
            <w:hideMark/>
          </w:tcPr>
          <w:p w14:paraId="5AFB3D54" w14:textId="0AF50DA8" w:rsidR="007F3E03" w:rsidRPr="007F3E03" w:rsidDel="008176CC" w:rsidRDefault="007F3E03" w:rsidP="007F3E03">
            <w:pPr>
              <w:rPr>
                <w:del w:id="163" w:author="Tanuj Kumar" w:date="2024-03-03T14:10:00Z"/>
              </w:rPr>
            </w:pPr>
            <w:del w:id="164" w:author="Tanuj Kumar" w:date="2024-03-03T14:10:00Z">
              <w:r w:rsidRPr="007F3E03" w:rsidDel="008176CC">
                <w:delText>12.1)</w:delText>
              </w:r>
            </w:del>
          </w:p>
        </w:tc>
        <w:tc>
          <w:tcPr>
            <w:tcW w:w="294" w:type="pct"/>
            <w:noWrap/>
            <w:hideMark/>
          </w:tcPr>
          <w:p w14:paraId="736C9348" w14:textId="4FC0FAC9" w:rsidR="007F3E03" w:rsidRPr="007F3E03" w:rsidDel="008176CC" w:rsidRDefault="007F3E03" w:rsidP="007F3E03">
            <w:pPr>
              <w:rPr>
                <w:del w:id="165" w:author="Tanuj Kumar" w:date="2024-03-03T14:10:00Z"/>
              </w:rPr>
            </w:pPr>
            <w:del w:id="166" w:author="Tanuj Kumar" w:date="2024-03-03T14:10:00Z">
              <w:r w:rsidRPr="007F3E03" w:rsidDel="008176CC">
                <w:delText>7.1</w:delText>
              </w:r>
            </w:del>
          </w:p>
        </w:tc>
        <w:tc>
          <w:tcPr>
            <w:tcW w:w="242" w:type="pct"/>
            <w:noWrap/>
            <w:hideMark/>
          </w:tcPr>
          <w:p w14:paraId="275B3435" w14:textId="7828E629" w:rsidR="007F3E03" w:rsidRPr="007F3E03" w:rsidDel="008176CC" w:rsidRDefault="007F3E03" w:rsidP="007F3E03">
            <w:pPr>
              <w:rPr>
                <w:del w:id="167" w:author="Tanuj Kumar" w:date="2024-03-03T14:10:00Z"/>
              </w:rPr>
            </w:pPr>
            <w:del w:id="168" w:author="Tanuj Kumar" w:date="2024-03-03T14:10:00Z">
              <w:r w:rsidRPr="007F3E03" w:rsidDel="008176CC">
                <w:delText>(5.9 -</w:delText>
              </w:r>
            </w:del>
          </w:p>
        </w:tc>
        <w:tc>
          <w:tcPr>
            <w:tcW w:w="208" w:type="pct"/>
            <w:noWrap/>
            <w:hideMark/>
          </w:tcPr>
          <w:p w14:paraId="70EEA340" w14:textId="696B3A7C" w:rsidR="007F3E03" w:rsidRPr="007F3E03" w:rsidDel="008176CC" w:rsidRDefault="007F3E03" w:rsidP="007F3E03">
            <w:pPr>
              <w:rPr>
                <w:del w:id="169" w:author="Tanuj Kumar" w:date="2024-03-03T14:10:00Z"/>
              </w:rPr>
            </w:pPr>
            <w:del w:id="170" w:author="Tanuj Kumar" w:date="2024-03-03T14:10:00Z">
              <w:r w:rsidRPr="007F3E03" w:rsidDel="008176CC">
                <w:delText>8.6)</w:delText>
              </w:r>
            </w:del>
          </w:p>
        </w:tc>
        <w:tc>
          <w:tcPr>
            <w:tcW w:w="294" w:type="pct"/>
            <w:noWrap/>
            <w:hideMark/>
          </w:tcPr>
          <w:p w14:paraId="0DF9D1D4" w14:textId="5A73B6A3" w:rsidR="007F3E03" w:rsidRPr="007F3E03" w:rsidDel="008176CC" w:rsidRDefault="007F3E03" w:rsidP="007F3E03">
            <w:pPr>
              <w:rPr>
                <w:del w:id="171" w:author="Tanuj Kumar" w:date="2024-03-03T14:10:00Z"/>
              </w:rPr>
            </w:pPr>
            <w:del w:id="172" w:author="Tanuj Kumar" w:date="2024-03-03T14:10:00Z">
              <w:r w:rsidRPr="007F3E03" w:rsidDel="008176CC">
                <w:delText>10.6</w:delText>
              </w:r>
            </w:del>
          </w:p>
        </w:tc>
        <w:tc>
          <w:tcPr>
            <w:tcW w:w="242" w:type="pct"/>
            <w:noWrap/>
            <w:hideMark/>
          </w:tcPr>
          <w:p w14:paraId="43F363FE" w14:textId="3DC2EB98" w:rsidR="007F3E03" w:rsidRPr="007F3E03" w:rsidDel="008176CC" w:rsidRDefault="007F3E03" w:rsidP="007F3E03">
            <w:pPr>
              <w:rPr>
                <w:del w:id="173" w:author="Tanuj Kumar" w:date="2024-03-03T14:10:00Z"/>
              </w:rPr>
            </w:pPr>
            <w:del w:id="174" w:author="Tanuj Kumar" w:date="2024-03-03T14:10:00Z">
              <w:r w:rsidRPr="007F3E03" w:rsidDel="008176CC">
                <w:delText>(9.3 -</w:delText>
              </w:r>
            </w:del>
          </w:p>
        </w:tc>
        <w:tc>
          <w:tcPr>
            <w:tcW w:w="209" w:type="pct"/>
            <w:noWrap/>
            <w:hideMark/>
          </w:tcPr>
          <w:p w14:paraId="6B4FE708" w14:textId="78E94E37" w:rsidR="007F3E03" w:rsidRPr="007F3E03" w:rsidDel="008176CC" w:rsidRDefault="007F3E03" w:rsidP="007F3E03">
            <w:pPr>
              <w:rPr>
                <w:del w:id="175" w:author="Tanuj Kumar" w:date="2024-03-03T14:10:00Z"/>
              </w:rPr>
            </w:pPr>
            <w:del w:id="176" w:author="Tanuj Kumar" w:date="2024-03-03T14:10:00Z">
              <w:r w:rsidRPr="007F3E03" w:rsidDel="008176CC">
                <w:delText>12.1)</w:delText>
              </w:r>
            </w:del>
          </w:p>
        </w:tc>
        <w:tc>
          <w:tcPr>
            <w:tcW w:w="298" w:type="pct"/>
            <w:noWrap/>
            <w:hideMark/>
          </w:tcPr>
          <w:p w14:paraId="735EFCFD" w14:textId="79AF5637" w:rsidR="007F3E03" w:rsidRPr="007F3E03" w:rsidDel="008176CC" w:rsidRDefault="007F3E03" w:rsidP="007F3E03">
            <w:pPr>
              <w:rPr>
                <w:del w:id="177" w:author="Tanuj Kumar" w:date="2024-03-03T14:10:00Z"/>
              </w:rPr>
            </w:pPr>
            <w:del w:id="178" w:author="Tanuj Kumar" w:date="2024-03-03T14:10:00Z">
              <w:r w:rsidRPr="007F3E03" w:rsidDel="008176CC">
                <w:delText>9.0</w:delText>
              </w:r>
            </w:del>
          </w:p>
        </w:tc>
        <w:tc>
          <w:tcPr>
            <w:tcW w:w="229" w:type="pct"/>
            <w:noWrap/>
            <w:hideMark/>
          </w:tcPr>
          <w:p w14:paraId="1E1C6315" w14:textId="3C7BF309" w:rsidR="007F3E03" w:rsidRPr="007F3E03" w:rsidDel="008176CC" w:rsidRDefault="007F3E03" w:rsidP="007F3E03">
            <w:pPr>
              <w:rPr>
                <w:del w:id="179" w:author="Tanuj Kumar" w:date="2024-03-03T14:10:00Z"/>
              </w:rPr>
            </w:pPr>
            <w:del w:id="180" w:author="Tanuj Kumar" w:date="2024-03-03T14:10:00Z">
              <w:r w:rsidRPr="007F3E03" w:rsidDel="008176CC">
                <w:delText>(7.8 -</w:delText>
              </w:r>
            </w:del>
          </w:p>
        </w:tc>
        <w:tc>
          <w:tcPr>
            <w:tcW w:w="242" w:type="pct"/>
            <w:noWrap/>
            <w:hideMark/>
          </w:tcPr>
          <w:p w14:paraId="4211E922" w14:textId="582DEE36" w:rsidR="007F3E03" w:rsidRPr="007F3E03" w:rsidDel="008176CC" w:rsidRDefault="007F3E03" w:rsidP="007F3E03">
            <w:pPr>
              <w:rPr>
                <w:del w:id="181" w:author="Tanuj Kumar" w:date="2024-03-03T14:10:00Z"/>
              </w:rPr>
            </w:pPr>
            <w:del w:id="182" w:author="Tanuj Kumar" w:date="2024-03-03T14:10:00Z">
              <w:r w:rsidRPr="007F3E03" w:rsidDel="008176CC">
                <w:delText>10.3)</w:delText>
              </w:r>
            </w:del>
          </w:p>
        </w:tc>
        <w:tc>
          <w:tcPr>
            <w:tcW w:w="299" w:type="pct"/>
            <w:gridSpan w:val="2"/>
            <w:noWrap/>
            <w:hideMark/>
          </w:tcPr>
          <w:p w14:paraId="44298249" w14:textId="4805D9FB" w:rsidR="007F3E03" w:rsidRPr="007F3E03" w:rsidDel="008176CC" w:rsidRDefault="007F3E03" w:rsidP="007F3E03">
            <w:pPr>
              <w:rPr>
                <w:del w:id="183" w:author="Tanuj Kumar" w:date="2024-03-03T14:10:00Z"/>
              </w:rPr>
            </w:pPr>
            <w:del w:id="184" w:author="Tanuj Kumar" w:date="2024-03-03T14:10:00Z">
              <w:r w:rsidRPr="007F3E03" w:rsidDel="008176CC">
                <w:delText>1.8</w:delText>
              </w:r>
            </w:del>
          </w:p>
        </w:tc>
        <w:tc>
          <w:tcPr>
            <w:tcW w:w="229" w:type="pct"/>
            <w:noWrap/>
            <w:hideMark/>
          </w:tcPr>
          <w:p w14:paraId="0778088F" w14:textId="3F7A4C9C" w:rsidR="007F3E03" w:rsidRPr="007F3E03" w:rsidDel="008176CC" w:rsidRDefault="007F3E03" w:rsidP="007F3E03">
            <w:pPr>
              <w:rPr>
                <w:del w:id="185" w:author="Tanuj Kumar" w:date="2024-03-03T14:10:00Z"/>
              </w:rPr>
            </w:pPr>
            <w:del w:id="186" w:author="Tanuj Kumar" w:date="2024-03-03T14:10:00Z">
              <w:r w:rsidRPr="007F3E03" w:rsidDel="008176CC">
                <w:delText>(1.4 -</w:delText>
              </w:r>
            </w:del>
          </w:p>
        </w:tc>
        <w:tc>
          <w:tcPr>
            <w:tcW w:w="210" w:type="pct"/>
            <w:noWrap/>
            <w:hideMark/>
          </w:tcPr>
          <w:p w14:paraId="22ED07DB" w14:textId="2CDEF313" w:rsidR="007F3E03" w:rsidRPr="007F3E03" w:rsidDel="008176CC" w:rsidRDefault="007F3E03" w:rsidP="007F3E03">
            <w:pPr>
              <w:rPr>
                <w:del w:id="187" w:author="Tanuj Kumar" w:date="2024-03-03T14:10:00Z"/>
              </w:rPr>
            </w:pPr>
            <w:del w:id="188" w:author="Tanuj Kumar" w:date="2024-03-03T14:10:00Z">
              <w:r w:rsidRPr="007F3E03" w:rsidDel="008176CC">
                <w:delText>2.4)</w:delText>
              </w:r>
            </w:del>
          </w:p>
        </w:tc>
      </w:tr>
      <w:tr w:rsidR="007F3E03" w:rsidRPr="007F3E03" w:rsidDel="008176CC" w14:paraId="3A0B78CE" w14:textId="37D62C9C" w:rsidTr="009C35EA">
        <w:trPr>
          <w:divId w:val="28652957"/>
          <w:trHeight w:val="300"/>
          <w:del w:id="189" w:author="Tanuj Kumar" w:date="2024-03-03T14:10:00Z"/>
        </w:trPr>
        <w:tc>
          <w:tcPr>
            <w:tcW w:w="512" w:type="pct"/>
            <w:noWrap/>
            <w:hideMark/>
          </w:tcPr>
          <w:p w14:paraId="5F72BCC0" w14:textId="62D16151" w:rsidR="007F3E03" w:rsidRPr="007F3E03" w:rsidDel="008176CC" w:rsidRDefault="007F3E03" w:rsidP="007F3E03">
            <w:pPr>
              <w:rPr>
                <w:del w:id="190" w:author="Tanuj Kumar" w:date="2024-03-03T14:10:00Z"/>
              </w:rPr>
            </w:pPr>
          </w:p>
        </w:tc>
        <w:tc>
          <w:tcPr>
            <w:tcW w:w="295" w:type="pct"/>
            <w:noWrap/>
            <w:hideMark/>
          </w:tcPr>
          <w:p w14:paraId="4FBFFE78" w14:textId="158F5D7C" w:rsidR="007F3E03" w:rsidRPr="007F3E03" w:rsidDel="008176CC" w:rsidRDefault="007F3E03" w:rsidP="007F3E03">
            <w:pPr>
              <w:rPr>
                <w:del w:id="191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139230F1" w14:textId="380225FB" w:rsidR="007F3E03" w:rsidRPr="007F3E03" w:rsidDel="008176CC" w:rsidRDefault="007F3E03" w:rsidP="007F3E03">
            <w:pPr>
              <w:rPr>
                <w:del w:id="192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6A6C3DE1" w14:textId="4577D00C" w:rsidR="007F3E03" w:rsidRPr="007F3E03" w:rsidDel="008176CC" w:rsidRDefault="007F3E03" w:rsidP="007F3E03">
            <w:pPr>
              <w:rPr>
                <w:del w:id="193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558EC0A5" w14:textId="2075293D" w:rsidR="007F3E03" w:rsidRPr="007F3E03" w:rsidDel="008176CC" w:rsidRDefault="007F3E03" w:rsidP="007F3E03">
            <w:pPr>
              <w:rPr>
                <w:del w:id="194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608166F6" w14:textId="49BBCA93" w:rsidR="007F3E03" w:rsidRPr="007F3E03" w:rsidDel="008176CC" w:rsidRDefault="007F3E03" w:rsidP="007F3E03">
            <w:pPr>
              <w:rPr>
                <w:del w:id="195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5F57D038" w14:textId="445732D5" w:rsidR="007F3E03" w:rsidRPr="007F3E03" w:rsidDel="008176CC" w:rsidRDefault="007F3E03" w:rsidP="007F3E03">
            <w:pPr>
              <w:rPr>
                <w:del w:id="196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46DBE0EA" w14:textId="6045EF84" w:rsidR="007F3E03" w:rsidRPr="007F3E03" w:rsidDel="008176CC" w:rsidRDefault="007F3E03" w:rsidP="007F3E03">
            <w:pPr>
              <w:rPr>
                <w:del w:id="197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7C505269" w14:textId="7602887F" w:rsidR="007F3E03" w:rsidRPr="007F3E03" w:rsidDel="008176CC" w:rsidRDefault="007F3E03" w:rsidP="007F3E03">
            <w:pPr>
              <w:rPr>
                <w:del w:id="198" w:author="Tanuj Kumar" w:date="2024-03-03T14:10:00Z"/>
              </w:rPr>
            </w:pPr>
          </w:p>
        </w:tc>
        <w:tc>
          <w:tcPr>
            <w:tcW w:w="208" w:type="pct"/>
            <w:noWrap/>
            <w:hideMark/>
          </w:tcPr>
          <w:p w14:paraId="30768B71" w14:textId="5A3B5F67" w:rsidR="007F3E03" w:rsidRPr="007F3E03" w:rsidDel="008176CC" w:rsidRDefault="007F3E03" w:rsidP="007F3E03">
            <w:pPr>
              <w:rPr>
                <w:del w:id="199" w:author="Tanuj Kumar" w:date="2024-03-03T14:10:00Z"/>
              </w:rPr>
            </w:pPr>
          </w:p>
        </w:tc>
        <w:tc>
          <w:tcPr>
            <w:tcW w:w="294" w:type="pct"/>
            <w:noWrap/>
            <w:hideMark/>
          </w:tcPr>
          <w:p w14:paraId="4ED04D49" w14:textId="32C7E895" w:rsidR="007F3E03" w:rsidRPr="007F3E03" w:rsidDel="008176CC" w:rsidRDefault="007F3E03" w:rsidP="007F3E03">
            <w:pPr>
              <w:rPr>
                <w:del w:id="200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2831BE31" w14:textId="3A3260C4" w:rsidR="007F3E03" w:rsidRPr="007F3E03" w:rsidDel="008176CC" w:rsidRDefault="007F3E03" w:rsidP="007F3E03">
            <w:pPr>
              <w:rPr>
                <w:del w:id="201" w:author="Tanuj Kumar" w:date="2024-03-03T14:10:00Z"/>
              </w:rPr>
            </w:pPr>
          </w:p>
        </w:tc>
        <w:tc>
          <w:tcPr>
            <w:tcW w:w="209" w:type="pct"/>
            <w:noWrap/>
            <w:hideMark/>
          </w:tcPr>
          <w:p w14:paraId="175A1B05" w14:textId="39B7015E" w:rsidR="007F3E03" w:rsidRPr="007F3E03" w:rsidDel="008176CC" w:rsidRDefault="007F3E03" w:rsidP="007F3E03">
            <w:pPr>
              <w:rPr>
                <w:del w:id="202" w:author="Tanuj Kumar" w:date="2024-03-03T14:10:00Z"/>
              </w:rPr>
            </w:pPr>
          </w:p>
        </w:tc>
        <w:tc>
          <w:tcPr>
            <w:tcW w:w="298" w:type="pct"/>
            <w:noWrap/>
            <w:hideMark/>
          </w:tcPr>
          <w:p w14:paraId="76CB51A6" w14:textId="3CBC3589" w:rsidR="007F3E03" w:rsidRPr="007F3E03" w:rsidDel="008176CC" w:rsidRDefault="007F3E03" w:rsidP="007F3E03">
            <w:pPr>
              <w:rPr>
                <w:del w:id="203" w:author="Tanuj Kumar" w:date="2024-03-03T14:10:00Z"/>
              </w:rPr>
            </w:pPr>
          </w:p>
        </w:tc>
        <w:tc>
          <w:tcPr>
            <w:tcW w:w="229" w:type="pct"/>
            <w:noWrap/>
            <w:hideMark/>
          </w:tcPr>
          <w:p w14:paraId="71084E67" w14:textId="1B5EA010" w:rsidR="007F3E03" w:rsidRPr="007F3E03" w:rsidDel="008176CC" w:rsidRDefault="007F3E03" w:rsidP="007F3E03">
            <w:pPr>
              <w:rPr>
                <w:del w:id="204" w:author="Tanuj Kumar" w:date="2024-03-03T14:10:00Z"/>
              </w:rPr>
            </w:pPr>
          </w:p>
        </w:tc>
        <w:tc>
          <w:tcPr>
            <w:tcW w:w="242" w:type="pct"/>
            <w:noWrap/>
            <w:hideMark/>
          </w:tcPr>
          <w:p w14:paraId="66B4C46B" w14:textId="182F50BE" w:rsidR="007F3E03" w:rsidRPr="007F3E03" w:rsidDel="008176CC" w:rsidRDefault="007F3E03" w:rsidP="007F3E03">
            <w:pPr>
              <w:rPr>
                <w:del w:id="205" w:author="Tanuj Kumar" w:date="2024-03-03T14:10:00Z"/>
              </w:rPr>
            </w:pPr>
          </w:p>
        </w:tc>
        <w:tc>
          <w:tcPr>
            <w:tcW w:w="299" w:type="pct"/>
            <w:gridSpan w:val="2"/>
            <w:noWrap/>
            <w:hideMark/>
          </w:tcPr>
          <w:p w14:paraId="3FE03894" w14:textId="6A395513" w:rsidR="007F3E03" w:rsidRPr="007F3E03" w:rsidDel="008176CC" w:rsidRDefault="007F3E03" w:rsidP="007F3E03">
            <w:pPr>
              <w:rPr>
                <w:del w:id="206" w:author="Tanuj Kumar" w:date="2024-03-03T14:10:00Z"/>
              </w:rPr>
            </w:pPr>
          </w:p>
        </w:tc>
        <w:tc>
          <w:tcPr>
            <w:tcW w:w="229" w:type="pct"/>
            <w:noWrap/>
            <w:hideMark/>
          </w:tcPr>
          <w:p w14:paraId="17E75B56" w14:textId="3481A1C1" w:rsidR="007F3E03" w:rsidRPr="007F3E03" w:rsidDel="008176CC" w:rsidRDefault="007F3E03" w:rsidP="007F3E03">
            <w:pPr>
              <w:rPr>
                <w:del w:id="207" w:author="Tanuj Kumar" w:date="2024-03-03T14:10:00Z"/>
              </w:rPr>
            </w:pPr>
          </w:p>
        </w:tc>
        <w:tc>
          <w:tcPr>
            <w:tcW w:w="210" w:type="pct"/>
            <w:noWrap/>
            <w:hideMark/>
          </w:tcPr>
          <w:p w14:paraId="21A7B65B" w14:textId="6C273982" w:rsidR="007F3E03" w:rsidRPr="007F3E03" w:rsidDel="008176CC" w:rsidRDefault="007F3E03" w:rsidP="007F3E03">
            <w:pPr>
              <w:rPr>
                <w:del w:id="208" w:author="Tanuj Kumar" w:date="2024-03-03T14:10:00Z"/>
              </w:rPr>
            </w:pPr>
          </w:p>
        </w:tc>
      </w:tr>
      <w:tr w:rsidR="009C35EA" w:rsidRPr="007F3E03" w:rsidDel="008176CC" w14:paraId="206E5982" w14:textId="266332B0" w:rsidTr="009C35EA">
        <w:trPr>
          <w:divId w:val="28652957"/>
          <w:trHeight w:val="600"/>
          <w:del w:id="209" w:author="Tanuj Kumar" w:date="2024-03-03T14:10:00Z"/>
        </w:trPr>
        <w:tc>
          <w:tcPr>
            <w:tcW w:w="5000" w:type="pct"/>
            <w:gridSpan w:val="20"/>
            <w:hideMark/>
          </w:tcPr>
          <w:p w14:paraId="47018594" w14:textId="2DA82369" w:rsidR="009C35EA" w:rsidRPr="007F3E03" w:rsidDel="008176CC" w:rsidRDefault="009C35EA" w:rsidP="007F3E03">
            <w:pPr>
              <w:rPr>
                <w:del w:id="210" w:author="Tanuj Kumar" w:date="2024-03-03T14:10:00Z"/>
              </w:rPr>
            </w:pPr>
            <w:del w:id="211" w:author="Tanuj Kumar" w:date="2024-03-03T14:10:00Z">
              <w:r w:rsidRPr="007F3E03" w:rsidDel="008176CC">
                <w:delText>* Defined as "On Track" if 'On Track' in 4-5 domains with no domain that ’Needs Support’, "Emerging" if ‘On Track’ in 4 or fewer domains with no more than 1 domain ‘Needs Support’, and "Needs Support" if 2 or more domains were ‘Needs Support'.</w:delText>
              </w:r>
            </w:del>
          </w:p>
        </w:tc>
      </w:tr>
      <w:bookmarkEnd w:id="2"/>
    </w:tbl>
    <w:p w14:paraId="2488D86D" w14:textId="731ADB1C" w:rsidR="00913720" w:rsidDel="008176CC" w:rsidRDefault="00913720">
      <w:pPr>
        <w:rPr>
          <w:del w:id="212" w:author="Tanuj Kumar" w:date="2024-03-03T14:10:00Z"/>
        </w:rPr>
        <w:sectPr w:rsidR="00913720" w:rsidDel="008176CC" w:rsidSect="00913720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  <w:del w:id="213" w:author="Tanuj Kumar" w:date="2024-03-03T14:10:00Z">
        <w:r w:rsidDel="008176CC">
          <w:fldChar w:fldCharType="end"/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361"/>
        <w:gridCol w:w="859"/>
        <w:gridCol w:w="823"/>
        <w:gridCol w:w="673"/>
        <w:gridCol w:w="754"/>
        <w:gridCol w:w="864"/>
        <w:gridCol w:w="673"/>
        <w:gridCol w:w="673"/>
        <w:gridCol w:w="774"/>
        <w:gridCol w:w="883"/>
        <w:gridCol w:w="673"/>
        <w:gridCol w:w="673"/>
        <w:gridCol w:w="791"/>
        <w:gridCol w:w="899"/>
        <w:gridCol w:w="673"/>
        <w:gridCol w:w="673"/>
        <w:gridCol w:w="804"/>
        <w:gridCol w:w="909"/>
        <w:gridCol w:w="673"/>
        <w:gridCol w:w="673"/>
        <w:gridCol w:w="813"/>
        <w:gridCol w:w="915"/>
        <w:gridCol w:w="673"/>
        <w:gridCol w:w="673"/>
        <w:gridCol w:w="830"/>
      </w:tblGrid>
      <w:tr w:rsidR="00C21655" w:rsidRPr="001A464A" w:rsidDel="008176CC" w14:paraId="1D422640" w14:textId="282D73C3" w:rsidTr="00341D43">
        <w:trPr>
          <w:trHeight w:val="300"/>
          <w:del w:id="214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590B3020" w14:textId="4250933D" w:rsidR="00C21655" w:rsidRPr="001A464A" w:rsidDel="008176CC" w:rsidRDefault="00C21655">
            <w:pPr>
              <w:rPr>
                <w:del w:id="215" w:author="Tanuj Kumar" w:date="2024-03-03T14:10:00Z"/>
              </w:rPr>
            </w:pPr>
            <w:del w:id="216" w:author="Tanuj Kumar" w:date="2024-03-03T14:10:00Z">
              <w:r w:rsidRPr="001A464A" w:rsidDel="008176CC">
                <w:rPr>
                  <w:b/>
                  <w:bCs/>
                </w:rPr>
                <w:lastRenderedPageBreak/>
                <w:delText xml:space="preserve">Table 2: </w:delText>
              </w:r>
              <w:r w:rsidR="00CF28A1" w:rsidDel="008176CC">
                <w:rPr>
                  <w:b/>
                  <w:bCs/>
                </w:rPr>
                <w:delText xml:space="preserve">“On Track” for </w:delText>
              </w:r>
              <w:r w:rsidRPr="001A464A" w:rsidDel="008176CC">
                <w:rPr>
                  <w:b/>
                  <w:bCs/>
                </w:rPr>
                <w:delText>Healthy and Ready to Learn</w:delText>
              </w:r>
              <w:r w:rsidR="00CF28A1" w:rsidDel="008176CC">
                <w:rPr>
                  <w:b/>
                  <w:bCs/>
                </w:rPr>
                <w:delText xml:space="preserve"> </w:delText>
              </w:r>
              <w:r w:rsidRPr="001A464A" w:rsidDel="008176CC">
                <w:rPr>
                  <w:b/>
                  <w:bCs/>
                </w:rPr>
                <w:delText>Summary and Domain-Specific Measures by Child, Family and Community, and Behavioral Characteristics, National Survey of Children's Health, 2022</w:delText>
              </w:r>
            </w:del>
          </w:p>
        </w:tc>
      </w:tr>
      <w:tr w:rsidR="003A4958" w:rsidRPr="001A464A" w:rsidDel="008176CC" w14:paraId="1F6A02AE" w14:textId="252AD7C8" w:rsidTr="003A4958">
        <w:trPr>
          <w:trHeight w:val="870"/>
          <w:del w:id="217" w:author="Tanuj Kumar" w:date="2024-03-03T14:10:00Z"/>
        </w:trPr>
        <w:tc>
          <w:tcPr>
            <w:tcW w:w="1908" w:type="dxa"/>
            <w:noWrap/>
            <w:hideMark/>
          </w:tcPr>
          <w:p w14:paraId="0DC22AF0" w14:textId="1C395656" w:rsidR="001A464A" w:rsidRPr="001A464A" w:rsidDel="008176CC" w:rsidRDefault="001A464A" w:rsidP="001A464A">
            <w:pPr>
              <w:rPr>
                <w:del w:id="218" w:author="Tanuj Kumar" w:date="2024-03-03T14:10:00Z"/>
                <w:b/>
                <w:bCs/>
              </w:rPr>
            </w:pPr>
            <w:del w:id="219" w:author="Tanuj Kumar" w:date="2024-03-03T14:10:00Z">
              <w:r w:rsidRPr="001A464A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1361" w:type="dxa"/>
            <w:hideMark/>
          </w:tcPr>
          <w:p w14:paraId="6CF5E9D0" w14:textId="6AD23F21" w:rsidR="001A464A" w:rsidRPr="001A464A" w:rsidDel="008176CC" w:rsidRDefault="001A464A" w:rsidP="00286E93">
            <w:pPr>
              <w:jc w:val="center"/>
              <w:rPr>
                <w:del w:id="220" w:author="Tanuj Kumar" w:date="2024-03-03T14:10:00Z"/>
                <w:b/>
                <w:bCs/>
              </w:rPr>
            </w:pPr>
            <w:del w:id="221" w:author="Tanuj Kumar" w:date="2024-03-03T14:10:00Z">
              <w:r w:rsidRPr="001A464A" w:rsidDel="008176CC">
                <w:rPr>
                  <w:b/>
                  <w:bCs/>
                </w:rPr>
                <w:delText>Sample Distribution</w:delText>
              </w:r>
              <w:r w:rsidRPr="001A464A" w:rsidDel="008176CC">
                <w:rPr>
                  <w:b/>
                  <w:bCs/>
                </w:rPr>
                <w:br/>
                <w:delText>(n=11,121)</w:delText>
              </w:r>
            </w:del>
          </w:p>
        </w:tc>
        <w:tc>
          <w:tcPr>
            <w:tcW w:w="3109" w:type="dxa"/>
            <w:gridSpan w:val="4"/>
            <w:hideMark/>
          </w:tcPr>
          <w:p w14:paraId="3117CC58" w14:textId="30E26428" w:rsidR="001A464A" w:rsidRPr="001A464A" w:rsidDel="008176CC" w:rsidRDefault="001A464A" w:rsidP="00286E93">
            <w:pPr>
              <w:jc w:val="center"/>
              <w:rPr>
                <w:del w:id="222" w:author="Tanuj Kumar" w:date="2024-03-03T14:10:00Z"/>
                <w:b/>
                <w:bCs/>
              </w:rPr>
            </w:pPr>
            <w:del w:id="223" w:author="Tanuj Kumar" w:date="2024-03-03T14:10:00Z">
              <w:r w:rsidRPr="001A464A" w:rsidDel="008176CC">
                <w:rPr>
                  <w:b/>
                  <w:bCs/>
                </w:rPr>
                <w:delText>Overall School Readiness*</w:delText>
              </w:r>
              <w:r w:rsidRPr="001A464A" w:rsidDel="008176CC">
                <w:rPr>
                  <w:b/>
                  <w:bCs/>
                </w:rPr>
                <w:br/>
                <w:delText>(n=11,121)</w:delText>
              </w:r>
            </w:del>
          </w:p>
        </w:tc>
        <w:tc>
          <w:tcPr>
            <w:tcW w:w="2984" w:type="dxa"/>
            <w:gridSpan w:val="4"/>
            <w:hideMark/>
          </w:tcPr>
          <w:p w14:paraId="79072881" w14:textId="5B5F0F4C" w:rsidR="001A464A" w:rsidRPr="001A464A" w:rsidDel="008176CC" w:rsidRDefault="001A464A" w:rsidP="00286E93">
            <w:pPr>
              <w:jc w:val="center"/>
              <w:rPr>
                <w:del w:id="224" w:author="Tanuj Kumar" w:date="2024-03-03T14:10:00Z"/>
                <w:b/>
                <w:bCs/>
              </w:rPr>
            </w:pPr>
            <w:del w:id="225" w:author="Tanuj Kumar" w:date="2024-03-03T14:10:00Z">
              <w:r w:rsidRPr="001A464A" w:rsidDel="008176CC">
                <w:rPr>
                  <w:b/>
                  <w:bCs/>
                </w:rPr>
                <w:delText>Early Learning Skills</w:delText>
              </w:r>
              <w:r w:rsidRPr="001A464A" w:rsidDel="008176CC">
                <w:rPr>
                  <w:b/>
                  <w:bCs/>
                </w:rPr>
                <w:br/>
                <w:delText>(n=10,885)</w:delText>
              </w:r>
            </w:del>
          </w:p>
        </w:tc>
        <w:tc>
          <w:tcPr>
            <w:tcW w:w="3020" w:type="dxa"/>
            <w:gridSpan w:val="4"/>
            <w:hideMark/>
          </w:tcPr>
          <w:p w14:paraId="22A9C338" w14:textId="2D674722" w:rsidR="001A464A" w:rsidRPr="001A464A" w:rsidDel="008176CC" w:rsidRDefault="001A464A" w:rsidP="00286E93">
            <w:pPr>
              <w:jc w:val="center"/>
              <w:rPr>
                <w:del w:id="226" w:author="Tanuj Kumar" w:date="2024-03-03T14:10:00Z"/>
                <w:b/>
                <w:bCs/>
              </w:rPr>
            </w:pPr>
            <w:del w:id="227" w:author="Tanuj Kumar" w:date="2024-03-03T14:10:00Z">
              <w:r w:rsidRPr="001A464A" w:rsidDel="008176CC">
                <w:rPr>
                  <w:b/>
                  <w:bCs/>
                </w:rPr>
                <w:delText>Social Emotional Development</w:delText>
              </w:r>
              <w:r w:rsidRPr="001A464A" w:rsidDel="008176CC">
                <w:rPr>
                  <w:b/>
                  <w:bCs/>
                </w:rPr>
                <w:br/>
                <w:delText>(n=10,977)</w:delText>
              </w:r>
            </w:del>
          </w:p>
        </w:tc>
        <w:tc>
          <w:tcPr>
            <w:tcW w:w="3049" w:type="dxa"/>
            <w:gridSpan w:val="4"/>
            <w:hideMark/>
          </w:tcPr>
          <w:p w14:paraId="65B2F39D" w14:textId="78491B01" w:rsidR="001A464A" w:rsidRPr="001A464A" w:rsidDel="008176CC" w:rsidRDefault="001A464A" w:rsidP="00286E93">
            <w:pPr>
              <w:jc w:val="center"/>
              <w:rPr>
                <w:del w:id="228" w:author="Tanuj Kumar" w:date="2024-03-03T14:10:00Z"/>
                <w:b/>
                <w:bCs/>
              </w:rPr>
            </w:pPr>
            <w:del w:id="229" w:author="Tanuj Kumar" w:date="2024-03-03T14:10:00Z">
              <w:r w:rsidRPr="001A464A" w:rsidDel="008176CC">
                <w:rPr>
                  <w:b/>
                  <w:bCs/>
                </w:rPr>
                <w:delText>Self-Regulation</w:delText>
              </w:r>
              <w:r w:rsidRPr="001A464A" w:rsidDel="008176CC">
                <w:rPr>
                  <w:b/>
                  <w:bCs/>
                </w:rPr>
                <w:br/>
                <w:delText>(n=10,851)</w:delText>
              </w:r>
            </w:del>
          </w:p>
        </w:tc>
        <w:tc>
          <w:tcPr>
            <w:tcW w:w="3068" w:type="dxa"/>
            <w:gridSpan w:val="4"/>
            <w:hideMark/>
          </w:tcPr>
          <w:p w14:paraId="1D38B7B0" w14:textId="7255883F" w:rsidR="001A464A" w:rsidRPr="001A464A" w:rsidDel="008176CC" w:rsidRDefault="001A464A" w:rsidP="00286E93">
            <w:pPr>
              <w:jc w:val="center"/>
              <w:rPr>
                <w:del w:id="230" w:author="Tanuj Kumar" w:date="2024-03-03T14:10:00Z"/>
                <w:b/>
                <w:bCs/>
              </w:rPr>
            </w:pPr>
            <w:del w:id="231" w:author="Tanuj Kumar" w:date="2024-03-03T14:10:00Z">
              <w:r w:rsidRPr="001A464A" w:rsidDel="008176CC">
                <w:rPr>
                  <w:b/>
                  <w:bCs/>
                </w:rPr>
                <w:delText xml:space="preserve">Motor Development </w:delText>
              </w:r>
              <w:r w:rsidRPr="001A464A" w:rsidDel="008176CC">
                <w:rPr>
                  <w:b/>
                  <w:bCs/>
                </w:rPr>
                <w:br/>
                <w:delText>(n=10,909)</w:delText>
              </w:r>
            </w:del>
          </w:p>
        </w:tc>
        <w:tc>
          <w:tcPr>
            <w:tcW w:w="3091" w:type="dxa"/>
            <w:gridSpan w:val="4"/>
            <w:hideMark/>
          </w:tcPr>
          <w:p w14:paraId="23EB92C3" w14:textId="28D24196" w:rsidR="001A464A" w:rsidRPr="001A464A" w:rsidDel="008176CC" w:rsidRDefault="001A464A" w:rsidP="00286E93">
            <w:pPr>
              <w:jc w:val="center"/>
              <w:rPr>
                <w:del w:id="232" w:author="Tanuj Kumar" w:date="2024-03-03T14:10:00Z"/>
                <w:b/>
                <w:bCs/>
              </w:rPr>
            </w:pPr>
            <w:del w:id="233" w:author="Tanuj Kumar" w:date="2024-03-03T14:10:00Z">
              <w:r w:rsidRPr="001A464A" w:rsidDel="008176CC">
                <w:rPr>
                  <w:b/>
                  <w:bCs/>
                </w:rPr>
                <w:delText>Health</w:delText>
              </w:r>
              <w:r w:rsidRPr="001A464A" w:rsidDel="008176CC">
                <w:rPr>
                  <w:b/>
                  <w:bCs/>
                </w:rPr>
                <w:br/>
                <w:delText>(n=11,121)</w:delText>
              </w:r>
            </w:del>
          </w:p>
        </w:tc>
      </w:tr>
      <w:tr w:rsidR="003A4958" w:rsidRPr="001A464A" w:rsidDel="008176CC" w14:paraId="0243E8BE" w14:textId="1BBA1C9E" w:rsidTr="003A4958">
        <w:trPr>
          <w:trHeight w:val="300"/>
          <w:del w:id="234" w:author="Tanuj Kumar" w:date="2024-03-03T14:10:00Z"/>
        </w:trPr>
        <w:tc>
          <w:tcPr>
            <w:tcW w:w="1908" w:type="dxa"/>
            <w:noWrap/>
            <w:hideMark/>
          </w:tcPr>
          <w:p w14:paraId="40F59DC2" w14:textId="77A4E7A6" w:rsidR="003A4958" w:rsidRPr="001A464A" w:rsidDel="008176CC" w:rsidRDefault="003A4958" w:rsidP="00286E93">
            <w:pPr>
              <w:jc w:val="center"/>
              <w:rPr>
                <w:del w:id="235" w:author="Tanuj Kumar" w:date="2024-03-03T14:10:00Z"/>
                <w:b/>
                <w:bCs/>
              </w:rPr>
            </w:pPr>
          </w:p>
        </w:tc>
        <w:tc>
          <w:tcPr>
            <w:tcW w:w="1361" w:type="dxa"/>
            <w:noWrap/>
            <w:hideMark/>
          </w:tcPr>
          <w:p w14:paraId="29B1FF6F" w14:textId="1CF6851F" w:rsidR="003A4958" w:rsidRPr="001A464A" w:rsidDel="008176CC" w:rsidRDefault="003A4958" w:rsidP="00286E93">
            <w:pPr>
              <w:jc w:val="center"/>
              <w:rPr>
                <w:del w:id="236" w:author="Tanuj Kumar" w:date="2024-03-03T14:10:00Z"/>
                <w:b/>
                <w:bCs/>
              </w:rPr>
            </w:pPr>
            <w:del w:id="237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859" w:type="dxa"/>
            <w:noWrap/>
            <w:hideMark/>
          </w:tcPr>
          <w:p w14:paraId="2CA104A4" w14:textId="7BE6AD99" w:rsidR="003A4958" w:rsidRPr="001A464A" w:rsidDel="008176CC" w:rsidRDefault="003A4958" w:rsidP="00286E93">
            <w:pPr>
              <w:jc w:val="center"/>
              <w:rPr>
                <w:del w:id="238" w:author="Tanuj Kumar" w:date="2024-03-03T14:10:00Z"/>
                <w:b/>
                <w:bCs/>
              </w:rPr>
            </w:pPr>
            <w:del w:id="239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496" w:type="dxa"/>
            <w:gridSpan w:val="2"/>
            <w:noWrap/>
            <w:hideMark/>
          </w:tcPr>
          <w:p w14:paraId="383BCDB6" w14:textId="728DDD99" w:rsidR="003A4958" w:rsidRPr="001A464A" w:rsidDel="008176CC" w:rsidRDefault="003A4958" w:rsidP="00286E93">
            <w:pPr>
              <w:jc w:val="center"/>
              <w:rPr>
                <w:del w:id="240" w:author="Tanuj Kumar" w:date="2024-03-03T14:10:00Z"/>
                <w:b/>
                <w:bCs/>
              </w:rPr>
            </w:pPr>
            <w:del w:id="241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754" w:type="dxa"/>
            <w:noWrap/>
            <w:hideMark/>
          </w:tcPr>
          <w:p w14:paraId="694F998E" w14:textId="3407F63B" w:rsidR="003A4958" w:rsidRPr="001A464A" w:rsidDel="008176CC" w:rsidRDefault="003A4958" w:rsidP="00286E93">
            <w:pPr>
              <w:jc w:val="center"/>
              <w:rPr>
                <w:del w:id="242" w:author="Tanuj Kumar" w:date="2024-03-03T14:10:00Z"/>
                <w:b/>
                <w:bCs/>
              </w:rPr>
            </w:pPr>
            <w:del w:id="243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  <w:tc>
          <w:tcPr>
            <w:tcW w:w="864" w:type="dxa"/>
            <w:noWrap/>
            <w:hideMark/>
          </w:tcPr>
          <w:p w14:paraId="2DC2BFA4" w14:textId="6C6DC102" w:rsidR="003A4958" w:rsidRPr="001A464A" w:rsidDel="008176CC" w:rsidRDefault="003A4958" w:rsidP="00286E93">
            <w:pPr>
              <w:jc w:val="center"/>
              <w:rPr>
                <w:del w:id="244" w:author="Tanuj Kumar" w:date="2024-03-03T14:10:00Z"/>
                <w:b/>
                <w:bCs/>
              </w:rPr>
            </w:pPr>
            <w:del w:id="245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346" w:type="dxa"/>
            <w:gridSpan w:val="2"/>
            <w:noWrap/>
            <w:hideMark/>
          </w:tcPr>
          <w:p w14:paraId="233ED55D" w14:textId="0F0557A9" w:rsidR="003A4958" w:rsidRPr="001A464A" w:rsidDel="008176CC" w:rsidRDefault="003A4958" w:rsidP="00286E93">
            <w:pPr>
              <w:jc w:val="center"/>
              <w:rPr>
                <w:del w:id="246" w:author="Tanuj Kumar" w:date="2024-03-03T14:10:00Z"/>
                <w:b/>
                <w:bCs/>
              </w:rPr>
            </w:pPr>
            <w:del w:id="247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774" w:type="dxa"/>
            <w:noWrap/>
            <w:hideMark/>
          </w:tcPr>
          <w:p w14:paraId="3C8C2202" w14:textId="0D9D4645" w:rsidR="003A4958" w:rsidRPr="001A464A" w:rsidDel="008176CC" w:rsidRDefault="003A4958" w:rsidP="00286E93">
            <w:pPr>
              <w:jc w:val="center"/>
              <w:rPr>
                <w:del w:id="248" w:author="Tanuj Kumar" w:date="2024-03-03T14:10:00Z"/>
                <w:b/>
                <w:bCs/>
              </w:rPr>
            </w:pPr>
            <w:del w:id="249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  <w:tc>
          <w:tcPr>
            <w:tcW w:w="883" w:type="dxa"/>
            <w:noWrap/>
            <w:hideMark/>
          </w:tcPr>
          <w:p w14:paraId="67017CAB" w14:textId="6334F48A" w:rsidR="003A4958" w:rsidRPr="001A464A" w:rsidDel="008176CC" w:rsidRDefault="003A4958" w:rsidP="00286E93">
            <w:pPr>
              <w:jc w:val="center"/>
              <w:rPr>
                <w:del w:id="250" w:author="Tanuj Kumar" w:date="2024-03-03T14:10:00Z"/>
                <w:b/>
                <w:bCs/>
              </w:rPr>
            </w:pPr>
            <w:del w:id="251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346" w:type="dxa"/>
            <w:gridSpan w:val="2"/>
            <w:noWrap/>
            <w:hideMark/>
          </w:tcPr>
          <w:p w14:paraId="3F189313" w14:textId="7C6BFB3C" w:rsidR="003A4958" w:rsidRPr="001A464A" w:rsidDel="008176CC" w:rsidRDefault="003A4958" w:rsidP="00286E93">
            <w:pPr>
              <w:jc w:val="center"/>
              <w:rPr>
                <w:del w:id="252" w:author="Tanuj Kumar" w:date="2024-03-03T14:10:00Z"/>
                <w:b/>
                <w:bCs/>
              </w:rPr>
            </w:pPr>
            <w:del w:id="253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791" w:type="dxa"/>
            <w:noWrap/>
            <w:hideMark/>
          </w:tcPr>
          <w:p w14:paraId="2CCF0969" w14:textId="6D51CD45" w:rsidR="003A4958" w:rsidRPr="001A464A" w:rsidDel="008176CC" w:rsidRDefault="003A4958" w:rsidP="00286E93">
            <w:pPr>
              <w:jc w:val="center"/>
              <w:rPr>
                <w:del w:id="254" w:author="Tanuj Kumar" w:date="2024-03-03T14:10:00Z"/>
                <w:b/>
                <w:bCs/>
              </w:rPr>
            </w:pPr>
            <w:del w:id="255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  <w:tc>
          <w:tcPr>
            <w:tcW w:w="899" w:type="dxa"/>
            <w:noWrap/>
            <w:hideMark/>
          </w:tcPr>
          <w:p w14:paraId="1DA8BBE4" w14:textId="16061921" w:rsidR="003A4958" w:rsidRPr="001A464A" w:rsidDel="008176CC" w:rsidRDefault="003A4958" w:rsidP="00286E93">
            <w:pPr>
              <w:jc w:val="center"/>
              <w:rPr>
                <w:del w:id="256" w:author="Tanuj Kumar" w:date="2024-03-03T14:10:00Z"/>
                <w:b/>
                <w:bCs/>
              </w:rPr>
            </w:pPr>
            <w:del w:id="257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346" w:type="dxa"/>
            <w:gridSpan w:val="2"/>
            <w:noWrap/>
            <w:hideMark/>
          </w:tcPr>
          <w:p w14:paraId="6D3CDCE3" w14:textId="03102437" w:rsidR="003A4958" w:rsidRPr="001A464A" w:rsidDel="008176CC" w:rsidRDefault="003A4958" w:rsidP="00286E93">
            <w:pPr>
              <w:jc w:val="center"/>
              <w:rPr>
                <w:del w:id="258" w:author="Tanuj Kumar" w:date="2024-03-03T14:10:00Z"/>
                <w:b/>
                <w:bCs/>
              </w:rPr>
            </w:pPr>
            <w:del w:id="259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804" w:type="dxa"/>
            <w:noWrap/>
            <w:hideMark/>
          </w:tcPr>
          <w:p w14:paraId="52F2E01B" w14:textId="1F75D60C" w:rsidR="003A4958" w:rsidRPr="001A464A" w:rsidDel="008176CC" w:rsidRDefault="003A4958" w:rsidP="00286E93">
            <w:pPr>
              <w:jc w:val="center"/>
              <w:rPr>
                <w:del w:id="260" w:author="Tanuj Kumar" w:date="2024-03-03T14:10:00Z"/>
                <w:b/>
                <w:bCs/>
              </w:rPr>
            </w:pPr>
            <w:del w:id="261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  <w:tc>
          <w:tcPr>
            <w:tcW w:w="909" w:type="dxa"/>
            <w:noWrap/>
            <w:hideMark/>
          </w:tcPr>
          <w:p w14:paraId="4A8C5E86" w14:textId="72862FA5" w:rsidR="003A4958" w:rsidRPr="001A464A" w:rsidDel="008176CC" w:rsidRDefault="003A4958" w:rsidP="00286E93">
            <w:pPr>
              <w:jc w:val="center"/>
              <w:rPr>
                <w:del w:id="262" w:author="Tanuj Kumar" w:date="2024-03-03T14:10:00Z"/>
                <w:b/>
                <w:bCs/>
              </w:rPr>
            </w:pPr>
            <w:del w:id="263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346" w:type="dxa"/>
            <w:gridSpan w:val="2"/>
            <w:noWrap/>
            <w:hideMark/>
          </w:tcPr>
          <w:p w14:paraId="0613180B" w14:textId="1C90CBB7" w:rsidR="003A4958" w:rsidRPr="001A464A" w:rsidDel="008176CC" w:rsidRDefault="003A4958" w:rsidP="00286E93">
            <w:pPr>
              <w:jc w:val="center"/>
              <w:rPr>
                <w:del w:id="264" w:author="Tanuj Kumar" w:date="2024-03-03T14:10:00Z"/>
                <w:b/>
                <w:bCs/>
              </w:rPr>
            </w:pPr>
            <w:del w:id="265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813" w:type="dxa"/>
            <w:noWrap/>
            <w:hideMark/>
          </w:tcPr>
          <w:p w14:paraId="258E1DE9" w14:textId="03BA46C2" w:rsidR="003A4958" w:rsidRPr="001A464A" w:rsidDel="008176CC" w:rsidRDefault="003A4958" w:rsidP="00286E93">
            <w:pPr>
              <w:jc w:val="center"/>
              <w:rPr>
                <w:del w:id="266" w:author="Tanuj Kumar" w:date="2024-03-03T14:10:00Z"/>
                <w:b/>
                <w:bCs/>
              </w:rPr>
            </w:pPr>
            <w:del w:id="267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  <w:tc>
          <w:tcPr>
            <w:tcW w:w="915" w:type="dxa"/>
            <w:noWrap/>
            <w:hideMark/>
          </w:tcPr>
          <w:p w14:paraId="581E4B29" w14:textId="5917EE7C" w:rsidR="003A4958" w:rsidRPr="001A464A" w:rsidDel="008176CC" w:rsidRDefault="003A4958" w:rsidP="00286E93">
            <w:pPr>
              <w:jc w:val="center"/>
              <w:rPr>
                <w:del w:id="268" w:author="Tanuj Kumar" w:date="2024-03-03T14:10:00Z"/>
                <w:b/>
                <w:bCs/>
              </w:rPr>
            </w:pPr>
            <w:del w:id="269" w:author="Tanuj Kumar" w:date="2024-03-03T14:10:00Z">
              <w:r w:rsidDel="008176CC">
                <w:rPr>
                  <w:b/>
                  <w:bCs/>
                </w:rPr>
                <w:delText>%</w:delText>
              </w:r>
            </w:del>
          </w:p>
        </w:tc>
        <w:tc>
          <w:tcPr>
            <w:tcW w:w="1346" w:type="dxa"/>
            <w:gridSpan w:val="2"/>
            <w:noWrap/>
            <w:hideMark/>
          </w:tcPr>
          <w:p w14:paraId="1D3643BB" w14:textId="52115741" w:rsidR="003A4958" w:rsidRPr="001A464A" w:rsidDel="008176CC" w:rsidRDefault="003A4958" w:rsidP="00286E93">
            <w:pPr>
              <w:jc w:val="center"/>
              <w:rPr>
                <w:del w:id="270" w:author="Tanuj Kumar" w:date="2024-03-03T14:10:00Z"/>
                <w:b/>
                <w:bCs/>
              </w:rPr>
            </w:pPr>
            <w:del w:id="271" w:author="Tanuj Kumar" w:date="2024-03-03T14:10:00Z">
              <w:r w:rsidRPr="001A464A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830" w:type="dxa"/>
            <w:noWrap/>
            <w:hideMark/>
          </w:tcPr>
          <w:p w14:paraId="45D11C9F" w14:textId="253C7751" w:rsidR="003A4958" w:rsidRPr="001A464A" w:rsidDel="008176CC" w:rsidRDefault="003A4958" w:rsidP="00286E93">
            <w:pPr>
              <w:jc w:val="center"/>
              <w:rPr>
                <w:del w:id="272" w:author="Tanuj Kumar" w:date="2024-03-03T14:10:00Z"/>
                <w:b/>
                <w:bCs/>
              </w:rPr>
            </w:pPr>
            <w:del w:id="273" w:author="Tanuj Kumar" w:date="2024-03-03T14:10:00Z">
              <w:r w:rsidRPr="003A4958" w:rsidDel="008176CC">
                <w:rPr>
                  <w:b/>
                  <w:bCs/>
                  <w:i/>
                  <w:iCs/>
                </w:rPr>
                <w:delText>p</w:delText>
              </w:r>
              <w:r w:rsidRPr="003A4958" w:rsidDel="008176CC">
                <w:rPr>
                  <w:i/>
                  <w:iCs/>
                </w:rPr>
                <w:delText xml:space="preserve"> </w:delText>
              </w:r>
              <w:r w:rsidRPr="001A464A" w:rsidDel="008176CC">
                <w:delText>†</w:delText>
              </w:r>
            </w:del>
          </w:p>
        </w:tc>
      </w:tr>
      <w:tr w:rsidR="003A4958" w:rsidRPr="001A464A" w:rsidDel="008176CC" w14:paraId="636155A9" w14:textId="493CE6F2" w:rsidTr="003A4958">
        <w:trPr>
          <w:trHeight w:val="300"/>
          <w:del w:id="274" w:author="Tanuj Kumar" w:date="2024-03-03T14:10:00Z"/>
        </w:trPr>
        <w:tc>
          <w:tcPr>
            <w:tcW w:w="1908" w:type="dxa"/>
            <w:noWrap/>
            <w:hideMark/>
          </w:tcPr>
          <w:p w14:paraId="0244607F" w14:textId="71D24C9B" w:rsidR="001A464A" w:rsidRPr="001A464A" w:rsidDel="008176CC" w:rsidRDefault="001A464A">
            <w:pPr>
              <w:rPr>
                <w:del w:id="275" w:author="Tanuj Kumar" w:date="2024-03-03T14:10:00Z"/>
                <w:b/>
                <w:bCs/>
              </w:rPr>
            </w:pPr>
            <w:del w:id="276" w:author="Tanuj Kumar" w:date="2024-03-03T14:10:00Z">
              <w:r w:rsidRPr="001A464A" w:rsidDel="008176CC">
                <w:rPr>
                  <w:b/>
                  <w:bCs/>
                </w:rPr>
                <w:delText>Total</w:delText>
              </w:r>
            </w:del>
          </w:p>
        </w:tc>
        <w:tc>
          <w:tcPr>
            <w:tcW w:w="1361" w:type="dxa"/>
            <w:noWrap/>
            <w:hideMark/>
          </w:tcPr>
          <w:p w14:paraId="1436A6B5" w14:textId="2CA92B21" w:rsidR="001A464A" w:rsidRPr="001A464A" w:rsidDel="008176CC" w:rsidRDefault="001A464A" w:rsidP="00286E93">
            <w:pPr>
              <w:jc w:val="center"/>
              <w:rPr>
                <w:del w:id="277" w:author="Tanuj Kumar" w:date="2024-03-03T14:10:00Z"/>
              </w:rPr>
            </w:pPr>
            <w:del w:id="278" w:author="Tanuj Kumar" w:date="2024-03-03T14:10:00Z">
              <w:r w:rsidRPr="001A464A" w:rsidDel="008176CC">
                <w:delText>100</w:delText>
              </w:r>
            </w:del>
          </w:p>
        </w:tc>
        <w:tc>
          <w:tcPr>
            <w:tcW w:w="859" w:type="dxa"/>
            <w:noWrap/>
            <w:hideMark/>
          </w:tcPr>
          <w:p w14:paraId="0FA62B91" w14:textId="1F6B37C9" w:rsidR="001A464A" w:rsidRPr="001A464A" w:rsidDel="008176CC" w:rsidRDefault="001A464A" w:rsidP="001A464A">
            <w:pPr>
              <w:rPr>
                <w:del w:id="279" w:author="Tanuj Kumar" w:date="2024-03-03T14:10:00Z"/>
              </w:rPr>
            </w:pPr>
            <w:del w:id="280" w:author="Tanuj Kumar" w:date="2024-03-03T14:10:00Z">
              <w:r w:rsidRPr="001A464A" w:rsidDel="008176CC">
                <w:delText>63.6</w:delText>
              </w:r>
            </w:del>
          </w:p>
        </w:tc>
        <w:tc>
          <w:tcPr>
            <w:tcW w:w="823" w:type="dxa"/>
            <w:noWrap/>
            <w:hideMark/>
          </w:tcPr>
          <w:p w14:paraId="74E22645" w14:textId="32020308" w:rsidR="001A464A" w:rsidRPr="001A464A" w:rsidDel="008176CC" w:rsidRDefault="001A464A" w:rsidP="001A464A">
            <w:pPr>
              <w:rPr>
                <w:del w:id="281" w:author="Tanuj Kumar" w:date="2024-03-03T14:10:00Z"/>
              </w:rPr>
            </w:pPr>
            <w:del w:id="282" w:author="Tanuj Kumar" w:date="2024-03-03T14:10:00Z">
              <w:r w:rsidRPr="001A464A" w:rsidDel="008176CC">
                <w:delText>(61.6 -</w:delText>
              </w:r>
            </w:del>
          </w:p>
        </w:tc>
        <w:tc>
          <w:tcPr>
            <w:tcW w:w="673" w:type="dxa"/>
            <w:noWrap/>
            <w:hideMark/>
          </w:tcPr>
          <w:p w14:paraId="22E30F7C" w14:textId="012AAFD3" w:rsidR="001A464A" w:rsidRPr="001A464A" w:rsidDel="008176CC" w:rsidRDefault="001A464A">
            <w:pPr>
              <w:rPr>
                <w:del w:id="283" w:author="Tanuj Kumar" w:date="2024-03-03T14:10:00Z"/>
              </w:rPr>
            </w:pPr>
            <w:del w:id="284" w:author="Tanuj Kumar" w:date="2024-03-03T14:10:00Z">
              <w:r w:rsidRPr="001A464A" w:rsidDel="008176CC">
                <w:delText>65.6)</w:delText>
              </w:r>
            </w:del>
          </w:p>
        </w:tc>
        <w:tc>
          <w:tcPr>
            <w:tcW w:w="754" w:type="dxa"/>
            <w:noWrap/>
            <w:hideMark/>
          </w:tcPr>
          <w:p w14:paraId="7BD5D765" w14:textId="09CC5A2B" w:rsidR="001A464A" w:rsidRPr="001A464A" w:rsidDel="008176CC" w:rsidRDefault="001A464A" w:rsidP="001A464A">
            <w:pPr>
              <w:rPr>
                <w:del w:id="285" w:author="Tanuj Kumar" w:date="2024-03-03T14:10:00Z"/>
              </w:rPr>
            </w:pPr>
            <w:del w:id="28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55B5253E" w14:textId="00EE6EA9" w:rsidR="001A464A" w:rsidRPr="001A464A" w:rsidDel="008176CC" w:rsidRDefault="001A464A" w:rsidP="001A464A">
            <w:pPr>
              <w:rPr>
                <w:del w:id="287" w:author="Tanuj Kumar" w:date="2024-03-03T14:10:00Z"/>
              </w:rPr>
            </w:pPr>
            <w:del w:id="288" w:author="Tanuj Kumar" w:date="2024-03-03T14:10:00Z">
              <w:r w:rsidRPr="001A464A" w:rsidDel="008176CC">
                <w:delText>68.8</w:delText>
              </w:r>
            </w:del>
          </w:p>
        </w:tc>
        <w:tc>
          <w:tcPr>
            <w:tcW w:w="673" w:type="dxa"/>
            <w:noWrap/>
            <w:hideMark/>
          </w:tcPr>
          <w:p w14:paraId="21629690" w14:textId="70445495" w:rsidR="001A464A" w:rsidRPr="001A464A" w:rsidDel="008176CC" w:rsidRDefault="001A464A" w:rsidP="001A464A">
            <w:pPr>
              <w:rPr>
                <w:del w:id="289" w:author="Tanuj Kumar" w:date="2024-03-03T14:10:00Z"/>
              </w:rPr>
            </w:pPr>
            <w:del w:id="290" w:author="Tanuj Kumar" w:date="2024-03-03T14:10:00Z">
              <w:r w:rsidRPr="001A464A" w:rsidDel="008176CC">
                <w:delText>(66.8 -</w:delText>
              </w:r>
            </w:del>
          </w:p>
        </w:tc>
        <w:tc>
          <w:tcPr>
            <w:tcW w:w="673" w:type="dxa"/>
            <w:noWrap/>
            <w:hideMark/>
          </w:tcPr>
          <w:p w14:paraId="5E36E063" w14:textId="744B5DA9" w:rsidR="001A464A" w:rsidRPr="001A464A" w:rsidDel="008176CC" w:rsidRDefault="001A464A">
            <w:pPr>
              <w:rPr>
                <w:del w:id="291" w:author="Tanuj Kumar" w:date="2024-03-03T14:10:00Z"/>
              </w:rPr>
            </w:pPr>
            <w:del w:id="292" w:author="Tanuj Kumar" w:date="2024-03-03T14:10:00Z">
              <w:r w:rsidRPr="001A464A" w:rsidDel="008176CC">
                <w:delText>70.8)</w:delText>
              </w:r>
            </w:del>
          </w:p>
        </w:tc>
        <w:tc>
          <w:tcPr>
            <w:tcW w:w="774" w:type="dxa"/>
            <w:noWrap/>
            <w:hideMark/>
          </w:tcPr>
          <w:p w14:paraId="7A4B1A24" w14:textId="7E3F8B03" w:rsidR="001A464A" w:rsidRPr="001A464A" w:rsidDel="008176CC" w:rsidRDefault="001A464A" w:rsidP="001A464A">
            <w:pPr>
              <w:rPr>
                <w:del w:id="293" w:author="Tanuj Kumar" w:date="2024-03-03T14:10:00Z"/>
              </w:rPr>
            </w:pPr>
            <w:del w:id="29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2E36D1AA" w14:textId="2CBB1721" w:rsidR="001A464A" w:rsidRPr="001A464A" w:rsidDel="008176CC" w:rsidRDefault="001A464A" w:rsidP="001A464A">
            <w:pPr>
              <w:rPr>
                <w:del w:id="295" w:author="Tanuj Kumar" w:date="2024-03-03T14:10:00Z"/>
              </w:rPr>
            </w:pPr>
            <w:del w:id="296" w:author="Tanuj Kumar" w:date="2024-03-03T14:10:00Z">
              <w:r w:rsidRPr="001A464A" w:rsidDel="008176CC">
                <w:delText>82.9</w:delText>
              </w:r>
            </w:del>
          </w:p>
        </w:tc>
        <w:tc>
          <w:tcPr>
            <w:tcW w:w="673" w:type="dxa"/>
            <w:noWrap/>
            <w:hideMark/>
          </w:tcPr>
          <w:p w14:paraId="08162088" w14:textId="7B2715E2" w:rsidR="001A464A" w:rsidRPr="001A464A" w:rsidDel="008176CC" w:rsidRDefault="001A464A" w:rsidP="001A464A">
            <w:pPr>
              <w:rPr>
                <w:del w:id="297" w:author="Tanuj Kumar" w:date="2024-03-03T14:10:00Z"/>
              </w:rPr>
            </w:pPr>
            <w:del w:id="298" w:author="Tanuj Kumar" w:date="2024-03-03T14:10:00Z">
              <w:r w:rsidRPr="001A464A" w:rsidDel="008176CC">
                <w:delText>(81.0 -</w:delText>
              </w:r>
            </w:del>
          </w:p>
        </w:tc>
        <w:tc>
          <w:tcPr>
            <w:tcW w:w="673" w:type="dxa"/>
            <w:noWrap/>
            <w:hideMark/>
          </w:tcPr>
          <w:p w14:paraId="53EAB69B" w14:textId="28D8F2C6" w:rsidR="001A464A" w:rsidRPr="001A464A" w:rsidDel="008176CC" w:rsidRDefault="001A464A">
            <w:pPr>
              <w:rPr>
                <w:del w:id="299" w:author="Tanuj Kumar" w:date="2024-03-03T14:10:00Z"/>
              </w:rPr>
            </w:pPr>
            <w:del w:id="300" w:author="Tanuj Kumar" w:date="2024-03-03T14:10:00Z">
              <w:r w:rsidRPr="001A464A" w:rsidDel="008176CC">
                <w:delText>84.6)</w:delText>
              </w:r>
            </w:del>
          </w:p>
        </w:tc>
        <w:tc>
          <w:tcPr>
            <w:tcW w:w="791" w:type="dxa"/>
            <w:noWrap/>
            <w:hideMark/>
          </w:tcPr>
          <w:p w14:paraId="6E6C30CC" w14:textId="1371D4B7" w:rsidR="001A464A" w:rsidRPr="001A464A" w:rsidDel="008176CC" w:rsidRDefault="001A464A" w:rsidP="001A464A">
            <w:pPr>
              <w:rPr>
                <w:del w:id="301" w:author="Tanuj Kumar" w:date="2024-03-03T14:10:00Z"/>
              </w:rPr>
            </w:pPr>
            <w:del w:id="30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4798EFCE" w14:textId="6B38F205" w:rsidR="001A464A" w:rsidRPr="001A464A" w:rsidDel="008176CC" w:rsidRDefault="001A464A" w:rsidP="001A464A">
            <w:pPr>
              <w:rPr>
                <w:del w:id="303" w:author="Tanuj Kumar" w:date="2024-03-03T14:10:00Z"/>
              </w:rPr>
            </w:pPr>
            <w:del w:id="304" w:author="Tanuj Kumar" w:date="2024-03-03T14:10:00Z">
              <w:r w:rsidRPr="001A464A" w:rsidDel="008176CC">
                <w:delText>72.6</w:delText>
              </w:r>
            </w:del>
          </w:p>
        </w:tc>
        <w:tc>
          <w:tcPr>
            <w:tcW w:w="673" w:type="dxa"/>
            <w:noWrap/>
            <w:hideMark/>
          </w:tcPr>
          <w:p w14:paraId="513488AD" w14:textId="4250EF1D" w:rsidR="001A464A" w:rsidRPr="001A464A" w:rsidDel="008176CC" w:rsidRDefault="001A464A" w:rsidP="001A464A">
            <w:pPr>
              <w:rPr>
                <w:del w:id="305" w:author="Tanuj Kumar" w:date="2024-03-03T14:10:00Z"/>
              </w:rPr>
            </w:pPr>
            <w:del w:id="306" w:author="Tanuj Kumar" w:date="2024-03-03T14:10:00Z">
              <w:r w:rsidRPr="001A464A" w:rsidDel="008176CC">
                <w:delText>(70.7 -</w:delText>
              </w:r>
            </w:del>
          </w:p>
        </w:tc>
        <w:tc>
          <w:tcPr>
            <w:tcW w:w="673" w:type="dxa"/>
            <w:noWrap/>
            <w:hideMark/>
          </w:tcPr>
          <w:p w14:paraId="676C42B1" w14:textId="1E6C5795" w:rsidR="001A464A" w:rsidRPr="001A464A" w:rsidDel="008176CC" w:rsidRDefault="001A464A">
            <w:pPr>
              <w:rPr>
                <w:del w:id="307" w:author="Tanuj Kumar" w:date="2024-03-03T14:10:00Z"/>
              </w:rPr>
            </w:pPr>
            <w:del w:id="308" w:author="Tanuj Kumar" w:date="2024-03-03T14:10:00Z">
              <w:r w:rsidRPr="001A464A" w:rsidDel="008176CC">
                <w:delText>74.3)</w:delText>
              </w:r>
            </w:del>
          </w:p>
        </w:tc>
        <w:tc>
          <w:tcPr>
            <w:tcW w:w="804" w:type="dxa"/>
            <w:noWrap/>
            <w:hideMark/>
          </w:tcPr>
          <w:p w14:paraId="3F476514" w14:textId="735DD887" w:rsidR="001A464A" w:rsidRPr="001A464A" w:rsidDel="008176CC" w:rsidRDefault="001A464A" w:rsidP="001A464A">
            <w:pPr>
              <w:rPr>
                <w:del w:id="309" w:author="Tanuj Kumar" w:date="2024-03-03T14:10:00Z"/>
              </w:rPr>
            </w:pPr>
            <w:del w:id="31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0FD95DF" w14:textId="690315CA" w:rsidR="001A464A" w:rsidRPr="001A464A" w:rsidDel="008176CC" w:rsidRDefault="001A464A" w:rsidP="001A464A">
            <w:pPr>
              <w:rPr>
                <w:del w:id="311" w:author="Tanuj Kumar" w:date="2024-03-03T14:10:00Z"/>
              </w:rPr>
            </w:pPr>
            <w:del w:id="312" w:author="Tanuj Kumar" w:date="2024-03-03T14:10:00Z">
              <w:r w:rsidRPr="001A464A" w:rsidDel="008176CC">
                <w:delText>68.2</w:delText>
              </w:r>
            </w:del>
          </w:p>
        </w:tc>
        <w:tc>
          <w:tcPr>
            <w:tcW w:w="673" w:type="dxa"/>
            <w:noWrap/>
            <w:hideMark/>
          </w:tcPr>
          <w:p w14:paraId="0B6B4B2E" w14:textId="46D2CA88" w:rsidR="001A464A" w:rsidRPr="001A464A" w:rsidDel="008176CC" w:rsidRDefault="001A464A" w:rsidP="001A464A">
            <w:pPr>
              <w:rPr>
                <w:del w:id="313" w:author="Tanuj Kumar" w:date="2024-03-03T14:10:00Z"/>
              </w:rPr>
            </w:pPr>
            <w:del w:id="314" w:author="Tanuj Kumar" w:date="2024-03-03T14:10:00Z">
              <w:r w:rsidRPr="001A464A" w:rsidDel="008176CC">
                <w:delText>(66.3 -</w:delText>
              </w:r>
            </w:del>
          </w:p>
        </w:tc>
        <w:tc>
          <w:tcPr>
            <w:tcW w:w="673" w:type="dxa"/>
            <w:noWrap/>
            <w:hideMark/>
          </w:tcPr>
          <w:p w14:paraId="2E2FDBE9" w14:textId="567EC0B2" w:rsidR="001A464A" w:rsidRPr="001A464A" w:rsidDel="008176CC" w:rsidRDefault="001A464A">
            <w:pPr>
              <w:rPr>
                <w:del w:id="315" w:author="Tanuj Kumar" w:date="2024-03-03T14:10:00Z"/>
              </w:rPr>
            </w:pPr>
            <w:del w:id="316" w:author="Tanuj Kumar" w:date="2024-03-03T14:10:00Z">
              <w:r w:rsidRPr="001A464A" w:rsidDel="008176CC">
                <w:delText>70.1)</w:delText>
              </w:r>
            </w:del>
          </w:p>
        </w:tc>
        <w:tc>
          <w:tcPr>
            <w:tcW w:w="813" w:type="dxa"/>
            <w:noWrap/>
            <w:hideMark/>
          </w:tcPr>
          <w:p w14:paraId="7D1435F5" w14:textId="1370D6DE" w:rsidR="001A464A" w:rsidRPr="001A464A" w:rsidDel="008176CC" w:rsidRDefault="001A464A" w:rsidP="001A464A">
            <w:pPr>
              <w:rPr>
                <w:del w:id="317" w:author="Tanuj Kumar" w:date="2024-03-03T14:10:00Z"/>
              </w:rPr>
            </w:pPr>
            <w:del w:id="3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B6700AD" w14:textId="08B7C079" w:rsidR="001A464A" w:rsidRPr="001A464A" w:rsidDel="008176CC" w:rsidRDefault="001A464A" w:rsidP="001A464A">
            <w:pPr>
              <w:rPr>
                <w:del w:id="319" w:author="Tanuj Kumar" w:date="2024-03-03T14:10:00Z"/>
              </w:rPr>
            </w:pPr>
            <w:del w:id="320" w:author="Tanuj Kumar" w:date="2024-03-03T14:10:00Z">
              <w:r w:rsidRPr="001A464A" w:rsidDel="008176CC">
                <w:delText>88.9</w:delText>
              </w:r>
            </w:del>
          </w:p>
        </w:tc>
        <w:tc>
          <w:tcPr>
            <w:tcW w:w="673" w:type="dxa"/>
            <w:noWrap/>
            <w:hideMark/>
          </w:tcPr>
          <w:p w14:paraId="0991AC51" w14:textId="4B9E01DB" w:rsidR="001A464A" w:rsidRPr="001A464A" w:rsidDel="008176CC" w:rsidRDefault="001A464A" w:rsidP="001A464A">
            <w:pPr>
              <w:rPr>
                <w:del w:id="321" w:author="Tanuj Kumar" w:date="2024-03-03T14:10:00Z"/>
              </w:rPr>
            </w:pPr>
            <w:del w:id="322" w:author="Tanuj Kumar" w:date="2024-03-03T14:10:00Z">
              <w:r w:rsidRPr="001A464A" w:rsidDel="008176CC">
                <w:delText>(87.5 -</w:delText>
              </w:r>
            </w:del>
          </w:p>
        </w:tc>
        <w:tc>
          <w:tcPr>
            <w:tcW w:w="673" w:type="dxa"/>
            <w:noWrap/>
            <w:hideMark/>
          </w:tcPr>
          <w:p w14:paraId="348C4D22" w14:textId="07653CC8" w:rsidR="001A464A" w:rsidRPr="001A464A" w:rsidDel="008176CC" w:rsidRDefault="001A464A">
            <w:pPr>
              <w:rPr>
                <w:del w:id="323" w:author="Tanuj Kumar" w:date="2024-03-03T14:10:00Z"/>
              </w:rPr>
            </w:pPr>
            <w:del w:id="324" w:author="Tanuj Kumar" w:date="2024-03-03T14:10:00Z">
              <w:r w:rsidRPr="001A464A" w:rsidDel="008176CC">
                <w:delText>90.1)</w:delText>
              </w:r>
            </w:del>
          </w:p>
        </w:tc>
        <w:tc>
          <w:tcPr>
            <w:tcW w:w="830" w:type="dxa"/>
            <w:noWrap/>
            <w:hideMark/>
          </w:tcPr>
          <w:p w14:paraId="0577E38D" w14:textId="1F277EEC" w:rsidR="001A464A" w:rsidRPr="001A464A" w:rsidDel="008176CC" w:rsidRDefault="001A464A" w:rsidP="001A464A">
            <w:pPr>
              <w:rPr>
                <w:del w:id="325" w:author="Tanuj Kumar" w:date="2024-03-03T14:10:00Z"/>
              </w:rPr>
            </w:pPr>
            <w:del w:id="326" w:author="Tanuj Kumar" w:date="2024-03-03T14:10:00Z">
              <w:r w:rsidRPr="001A464A" w:rsidDel="008176CC">
                <w:delText> </w:delText>
              </w:r>
            </w:del>
          </w:p>
        </w:tc>
      </w:tr>
      <w:tr w:rsidR="003A4958" w:rsidRPr="001A464A" w:rsidDel="008176CC" w14:paraId="0DB14D8C" w14:textId="2FC01972" w:rsidTr="003A4958">
        <w:trPr>
          <w:trHeight w:val="300"/>
          <w:del w:id="327" w:author="Tanuj Kumar" w:date="2024-03-03T14:10:00Z"/>
        </w:trPr>
        <w:tc>
          <w:tcPr>
            <w:tcW w:w="1908" w:type="dxa"/>
            <w:noWrap/>
            <w:hideMark/>
          </w:tcPr>
          <w:p w14:paraId="28203280" w14:textId="5689414F" w:rsidR="001A464A" w:rsidRPr="001A464A" w:rsidDel="008176CC" w:rsidRDefault="001A464A">
            <w:pPr>
              <w:rPr>
                <w:del w:id="328" w:author="Tanuj Kumar" w:date="2024-03-03T14:10:00Z"/>
                <w:b/>
                <w:bCs/>
              </w:rPr>
            </w:pPr>
            <w:del w:id="329" w:author="Tanuj Kumar" w:date="2024-03-03T14:10:00Z">
              <w:r w:rsidRPr="001A464A" w:rsidDel="008176CC">
                <w:rPr>
                  <w:b/>
                  <w:bCs/>
                </w:rPr>
                <w:delText>Weighted Population Size</w:delText>
              </w:r>
            </w:del>
          </w:p>
        </w:tc>
        <w:tc>
          <w:tcPr>
            <w:tcW w:w="1361" w:type="dxa"/>
            <w:noWrap/>
            <w:hideMark/>
          </w:tcPr>
          <w:p w14:paraId="763E26DF" w14:textId="67476745" w:rsidR="001A464A" w:rsidRPr="001A464A" w:rsidDel="008176CC" w:rsidRDefault="001A464A" w:rsidP="00286E93">
            <w:pPr>
              <w:jc w:val="center"/>
              <w:rPr>
                <w:del w:id="330" w:author="Tanuj Kumar" w:date="2024-03-03T14:10:00Z"/>
              </w:rPr>
            </w:pPr>
            <w:del w:id="331" w:author="Tanuj Kumar" w:date="2024-03-03T14:10:00Z">
              <w:r w:rsidRPr="001A464A" w:rsidDel="008176CC">
                <w:delText>11.8 million</w:delText>
              </w:r>
            </w:del>
          </w:p>
        </w:tc>
        <w:tc>
          <w:tcPr>
            <w:tcW w:w="2355" w:type="dxa"/>
            <w:gridSpan w:val="3"/>
            <w:noWrap/>
            <w:hideMark/>
          </w:tcPr>
          <w:p w14:paraId="49663910" w14:textId="0FB38CF5" w:rsidR="001A464A" w:rsidRPr="001A464A" w:rsidDel="008176CC" w:rsidRDefault="001A464A" w:rsidP="007D4E96">
            <w:pPr>
              <w:jc w:val="center"/>
              <w:rPr>
                <w:del w:id="332" w:author="Tanuj Kumar" w:date="2024-03-03T14:10:00Z"/>
              </w:rPr>
            </w:pPr>
            <w:del w:id="333" w:author="Tanuj Kumar" w:date="2024-03-03T14:10:00Z">
              <w:r w:rsidRPr="001A464A" w:rsidDel="008176CC">
                <w:delText>7.5 million</w:delText>
              </w:r>
            </w:del>
          </w:p>
        </w:tc>
        <w:tc>
          <w:tcPr>
            <w:tcW w:w="754" w:type="dxa"/>
            <w:noWrap/>
            <w:hideMark/>
          </w:tcPr>
          <w:p w14:paraId="71A804FC" w14:textId="763358AF" w:rsidR="001A464A" w:rsidRPr="001A464A" w:rsidDel="008176CC" w:rsidRDefault="001A464A" w:rsidP="007D4E96">
            <w:pPr>
              <w:jc w:val="center"/>
              <w:rPr>
                <w:del w:id="334" w:author="Tanuj Kumar" w:date="2024-03-03T14:10:00Z"/>
              </w:rPr>
            </w:pPr>
          </w:p>
        </w:tc>
        <w:tc>
          <w:tcPr>
            <w:tcW w:w="2210" w:type="dxa"/>
            <w:gridSpan w:val="3"/>
            <w:noWrap/>
            <w:hideMark/>
          </w:tcPr>
          <w:p w14:paraId="55D42025" w14:textId="3111B526" w:rsidR="001A464A" w:rsidRPr="001A464A" w:rsidDel="008176CC" w:rsidRDefault="001A464A" w:rsidP="007D4E96">
            <w:pPr>
              <w:jc w:val="center"/>
              <w:rPr>
                <w:del w:id="335" w:author="Tanuj Kumar" w:date="2024-03-03T14:10:00Z"/>
              </w:rPr>
            </w:pPr>
            <w:del w:id="336" w:author="Tanuj Kumar" w:date="2024-03-03T14:10:00Z">
              <w:r w:rsidRPr="001A464A" w:rsidDel="008176CC">
                <w:delText>7.8 million</w:delText>
              </w:r>
            </w:del>
          </w:p>
        </w:tc>
        <w:tc>
          <w:tcPr>
            <w:tcW w:w="774" w:type="dxa"/>
            <w:noWrap/>
            <w:hideMark/>
          </w:tcPr>
          <w:p w14:paraId="45E21B29" w14:textId="0F5F2EAD" w:rsidR="001A464A" w:rsidRPr="001A464A" w:rsidDel="008176CC" w:rsidRDefault="001A464A" w:rsidP="007D4E96">
            <w:pPr>
              <w:jc w:val="center"/>
              <w:rPr>
                <w:del w:id="337" w:author="Tanuj Kumar" w:date="2024-03-03T14:10:00Z"/>
              </w:rPr>
            </w:pPr>
          </w:p>
        </w:tc>
        <w:tc>
          <w:tcPr>
            <w:tcW w:w="2229" w:type="dxa"/>
            <w:gridSpan w:val="3"/>
            <w:noWrap/>
            <w:hideMark/>
          </w:tcPr>
          <w:p w14:paraId="0E38C711" w14:textId="5D531728" w:rsidR="001A464A" w:rsidRPr="001A464A" w:rsidDel="008176CC" w:rsidRDefault="001A464A" w:rsidP="007D4E96">
            <w:pPr>
              <w:jc w:val="center"/>
              <w:rPr>
                <w:del w:id="338" w:author="Tanuj Kumar" w:date="2024-03-03T14:10:00Z"/>
              </w:rPr>
            </w:pPr>
            <w:del w:id="339" w:author="Tanuj Kumar" w:date="2024-03-03T14:10:00Z">
              <w:r w:rsidRPr="001A464A" w:rsidDel="008176CC">
                <w:delText>9.5 million</w:delText>
              </w:r>
            </w:del>
          </w:p>
        </w:tc>
        <w:tc>
          <w:tcPr>
            <w:tcW w:w="791" w:type="dxa"/>
            <w:noWrap/>
            <w:hideMark/>
          </w:tcPr>
          <w:p w14:paraId="3339A27B" w14:textId="57AC51B7" w:rsidR="001A464A" w:rsidRPr="001A464A" w:rsidDel="008176CC" w:rsidRDefault="001A464A" w:rsidP="007D4E96">
            <w:pPr>
              <w:jc w:val="center"/>
              <w:rPr>
                <w:del w:id="340" w:author="Tanuj Kumar" w:date="2024-03-03T14:10:00Z"/>
              </w:rPr>
            </w:pPr>
          </w:p>
        </w:tc>
        <w:tc>
          <w:tcPr>
            <w:tcW w:w="2245" w:type="dxa"/>
            <w:gridSpan w:val="3"/>
            <w:noWrap/>
            <w:hideMark/>
          </w:tcPr>
          <w:p w14:paraId="451B1137" w14:textId="723C8B2E" w:rsidR="001A464A" w:rsidRPr="001A464A" w:rsidDel="008176CC" w:rsidRDefault="001A464A" w:rsidP="007D4E96">
            <w:pPr>
              <w:jc w:val="center"/>
              <w:rPr>
                <w:del w:id="341" w:author="Tanuj Kumar" w:date="2024-03-03T14:10:00Z"/>
              </w:rPr>
            </w:pPr>
            <w:del w:id="342" w:author="Tanuj Kumar" w:date="2024-03-03T14:10:00Z">
              <w:r w:rsidRPr="001A464A" w:rsidDel="008176CC">
                <w:delText>8.3 million</w:delText>
              </w:r>
            </w:del>
          </w:p>
        </w:tc>
        <w:tc>
          <w:tcPr>
            <w:tcW w:w="804" w:type="dxa"/>
            <w:noWrap/>
            <w:hideMark/>
          </w:tcPr>
          <w:p w14:paraId="3A703E3A" w14:textId="17B45694" w:rsidR="001A464A" w:rsidRPr="001A464A" w:rsidDel="008176CC" w:rsidRDefault="001A464A" w:rsidP="007D4E96">
            <w:pPr>
              <w:jc w:val="center"/>
              <w:rPr>
                <w:del w:id="343" w:author="Tanuj Kumar" w:date="2024-03-03T14:10:00Z"/>
              </w:rPr>
            </w:pPr>
          </w:p>
        </w:tc>
        <w:tc>
          <w:tcPr>
            <w:tcW w:w="2255" w:type="dxa"/>
            <w:gridSpan w:val="3"/>
            <w:noWrap/>
            <w:hideMark/>
          </w:tcPr>
          <w:p w14:paraId="7F100957" w14:textId="10DE00F0" w:rsidR="001A464A" w:rsidRPr="001A464A" w:rsidDel="008176CC" w:rsidRDefault="001A464A" w:rsidP="007D4E96">
            <w:pPr>
              <w:jc w:val="center"/>
              <w:rPr>
                <w:del w:id="344" w:author="Tanuj Kumar" w:date="2024-03-03T14:10:00Z"/>
              </w:rPr>
            </w:pPr>
            <w:del w:id="345" w:author="Tanuj Kumar" w:date="2024-03-03T14:10:00Z">
              <w:r w:rsidRPr="001A464A" w:rsidDel="008176CC">
                <w:delText>7.8 million</w:delText>
              </w:r>
            </w:del>
          </w:p>
        </w:tc>
        <w:tc>
          <w:tcPr>
            <w:tcW w:w="813" w:type="dxa"/>
            <w:noWrap/>
            <w:hideMark/>
          </w:tcPr>
          <w:p w14:paraId="25433961" w14:textId="2FD6A4F8" w:rsidR="001A464A" w:rsidRPr="001A464A" w:rsidDel="008176CC" w:rsidRDefault="001A464A" w:rsidP="007D4E96">
            <w:pPr>
              <w:jc w:val="center"/>
              <w:rPr>
                <w:del w:id="346" w:author="Tanuj Kumar" w:date="2024-03-03T14:10:00Z"/>
              </w:rPr>
            </w:pPr>
          </w:p>
        </w:tc>
        <w:tc>
          <w:tcPr>
            <w:tcW w:w="2261" w:type="dxa"/>
            <w:gridSpan w:val="3"/>
            <w:noWrap/>
            <w:hideMark/>
          </w:tcPr>
          <w:p w14:paraId="1EFD11EF" w14:textId="4B4E9EA9" w:rsidR="001A464A" w:rsidRPr="001A464A" w:rsidDel="008176CC" w:rsidRDefault="001A464A" w:rsidP="007D4E96">
            <w:pPr>
              <w:jc w:val="center"/>
              <w:rPr>
                <w:del w:id="347" w:author="Tanuj Kumar" w:date="2024-03-03T14:10:00Z"/>
              </w:rPr>
            </w:pPr>
            <w:del w:id="348" w:author="Tanuj Kumar" w:date="2024-03-03T14:10:00Z">
              <w:r w:rsidRPr="001A464A" w:rsidDel="008176CC">
                <w:delText>10.5 million</w:delText>
              </w:r>
            </w:del>
          </w:p>
        </w:tc>
        <w:tc>
          <w:tcPr>
            <w:tcW w:w="830" w:type="dxa"/>
            <w:noWrap/>
            <w:hideMark/>
          </w:tcPr>
          <w:p w14:paraId="6DA5D38A" w14:textId="22299183" w:rsidR="001A464A" w:rsidRPr="001A464A" w:rsidDel="008176CC" w:rsidRDefault="001A464A" w:rsidP="001A464A">
            <w:pPr>
              <w:rPr>
                <w:del w:id="349" w:author="Tanuj Kumar" w:date="2024-03-03T14:10:00Z"/>
              </w:rPr>
            </w:pPr>
          </w:p>
        </w:tc>
      </w:tr>
      <w:tr w:rsidR="003A4958" w:rsidRPr="001A464A" w:rsidDel="008176CC" w14:paraId="19D40144" w14:textId="5CBD5A0C" w:rsidTr="003A4958">
        <w:trPr>
          <w:trHeight w:val="300"/>
          <w:del w:id="350" w:author="Tanuj Kumar" w:date="2024-03-03T14:10:00Z"/>
        </w:trPr>
        <w:tc>
          <w:tcPr>
            <w:tcW w:w="1908" w:type="dxa"/>
            <w:noWrap/>
            <w:hideMark/>
          </w:tcPr>
          <w:p w14:paraId="65F8A370" w14:textId="5A9CC71B" w:rsidR="001A464A" w:rsidRPr="001A464A" w:rsidDel="008176CC" w:rsidRDefault="001A464A">
            <w:pPr>
              <w:rPr>
                <w:del w:id="351" w:author="Tanuj Kumar" w:date="2024-03-03T14:10:00Z"/>
                <w:b/>
                <w:bCs/>
              </w:rPr>
            </w:pPr>
            <w:del w:id="352" w:author="Tanuj Kumar" w:date="2024-03-03T14:10:00Z">
              <w:r w:rsidRPr="001A464A" w:rsidDel="008176CC">
                <w:rPr>
                  <w:b/>
                  <w:bCs/>
                </w:rPr>
                <w:delText>CHILD CHARACTERISTICS</w:delText>
              </w:r>
            </w:del>
          </w:p>
        </w:tc>
        <w:tc>
          <w:tcPr>
            <w:tcW w:w="1361" w:type="dxa"/>
            <w:noWrap/>
            <w:hideMark/>
          </w:tcPr>
          <w:p w14:paraId="0EA2E6A4" w14:textId="4B8F4D45" w:rsidR="001A464A" w:rsidRPr="001A464A" w:rsidDel="008176CC" w:rsidRDefault="001A464A" w:rsidP="00286E93">
            <w:pPr>
              <w:jc w:val="center"/>
              <w:rPr>
                <w:del w:id="353" w:author="Tanuj Kumar" w:date="2024-03-03T14:10:00Z"/>
                <w:b/>
                <w:bCs/>
              </w:rPr>
            </w:pPr>
          </w:p>
        </w:tc>
        <w:tc>
          <w:tcPr>
            <w:tcW w:w="859" w:type="dxa"/>
            <w:hideMark/>
          </w:tcPr>
          <w:p w14:paraId="1A76EB16" w14:textId="77184F71" w:rsidR="001A464A" w:rsidRPr="001A464A" w:rsidDel="008176CC" w:rsidRDefault="001A464A" w:rsidP="001A464A">
            <w:pPr>
              <w:rPr>
                <w:del w:id="354" w:author="Tanuj Kumar" w:date="2024-03-03T14:10:00Z"/>
              </w:rPr>
            </w:pPr>
            <w:del w:id="3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hideMark/>
          </w:tcPr>
          <w:p w14:paraId="5F2565BC" w14:textId="7AAC8C4C" w:rsidR="001A464A" w:rsidRPr="001A464A" w:rsidDel="008176CC" w:rsidRDefault="001A464A" w:rsidP="001A464A">
            <w:pPr>
              <w:rPr>
                <w:del w:id="356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38BCC6B9" w14:textId="488F2F54" w:rsidR="001A464A" w:rsidRPr="001A464A" w:rsidDel="008176CC" w:rsidRDefault="001A464A">
            <w:pPr>
              <w:rPr>
                <w:del w:id="357" w:author="Tanuj Kumar" w:date="2024-03-03T14:10:00Z"/>
              </w:rPr>
            </w:pPr>
          </w:p>
        </w:tc>
        <w:tc>
          <w:tcPr>
            <w:tcW w:w="754" w:type="dxa"/>
            <w:hideMark/>
          </w:tcPr>
          <w:p w14:paraId="3D20707D" w14:textId="781A171C" w:rsidR="001A464A" w:rsidRPr="001A464A" w:rsidDel="008176CC" w:rsidRDefault="001A464A" w:rsidP="001A464A">
            <w:pPr>
              <w:rPr>
                <w:del w:id="358" w:author="Tanuj Kumar" w:date="2024-03-03T14:10:00Z"/>
              </w:rPr>
            </w:pPr>
            <w:del w:id="35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2088379D" w14:textId="3307529C" w:rsidR="001A464A" w:rsidRPr="001A464A" w:rsidDel="008176CC" w:rsidRDefault="001A464A" w:rsidP="001A464A">
            <w:pPr>
              <w:rPr>
                <w:del w:id="360" w:author="Tanuj Kumar" w:date="2024-03-03T14:10:00Z"/>
              </w:rPr>
            </w:pPr>
            <w:del w:id="3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4CA5176" w14:textId="3AF90064" w:rsidR="001A464A" w:rsidRPr="001A464A" w:rsidDel="008176CC" w:rsidRDefault="001A464A" w:rsidP="001A464A">
            <w:pPr>
              <w:rPr>
                <w:del w:id="36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0A3E407" w14:textId="7D90CE5F" w:rsidR="001A464A" w:rsidRPr="001A464A" w:rsidDel="008176CC" w:rsidRDefault="001A464A" w:rsidP="001A464A">
            <w:pPr>
              <w:rPr>
                <w:del w:id="363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2A6F90F3" w14:textId="2F246F28" w:rsidR="001A464A" w:rsidRPr="001A464A" w:rsidDel="008176CC" w:rsidRDefault="001A464A" w:rsidP="001A464A">
            <w:pPr>
              <w:rPr>
                <w:del w:id="364" w:author="Tanuj Kumar" w:date="2024-03-03T14:10:00Z"/>
              </w:rPr>
            </w:pPr>
            <w:del w:id="36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5187ACB" w14:textId="77D3CA35" w:rsidR="001A464A" w:rsidRPr="001A464A" w:rsidDel="008176CC" w:rsidRDefault="001A464A" w:rsidP="001A464A">
            <w:pPr>
              <w:rPr>
                <w:del w:id="366" w:author="Tanuj Kumar" w:date="2024-03-03T14:10:00Z"/>
              </w:rPr>
            </w:pPr>
            <w:del w:id="36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72B8BC8" w14:textId="130140F4" w:rsidR="001A464A" w:rsidRPr="001A464A" w:rsidDel="008176CC" w:rsidRDefault="001A464A" w:rsidP="001A464A">
            <w:pPr>
              <w:rPr>
                <w:del w:id="36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C9E6B89" w14:textId="3225811F" w:rsidR="001A464A" w:rsidRPr="001A464A" w:rsidDel="008176CC" w:rsidRDefault="001A464A" w:rsidP="001A464A">
            <w:pPr>
              <w:rPr>
                <w:del w:id="369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349029E8" w14:textId="5534E2CD" w:rsidR="001A464A" w:rsidRPr="001A464A" w:rsidDel="008176CC" w:rsidRDefault="001A464A" w:rsidP="001A464A">
            <w:pPr>
              <w:rPr>
                <w:del w:id="370" w:author="Tanuj Kumar" w:date="2024-03-03T14:10:00Z"/>
              </w:rPr>
            </w:pPr>
            <w:del w:id="37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9A47988" w14:textId="02BB966F" w:rsidR="001A464A" w:rsidRPr="001A464A" w:rsidDel="008176CC" w:rsidRDefault="001A464A" w:rsidP="001A464A">
            <w:pPr>
              <w:rPr>
                <w:del w:id="372" w:author="Tanuj Kumar" w:date="2024-03-03T14:10:00Z"/>
              </w:rPr>
            </w:pPr>
            <w:del w:id="37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55D71E7C" w14:textId="7186D885" w:rsidR="001A464A" w:rsidRPr="001A464A" w:rsidDel="008176CC" w:rsidRDefault="001A464A" w:rsidP="001A464A">
            <w:pPr>
              <w:rPr>
                <w:del w:id="37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8B97136" w14:textId="5D2D48FF" w:rsidR="001A464A" w:rsidRPr="001A464A" w:rsidDel="008176CC" w:rsidRDefault="001A464A" w:rsidP="001A464A">
            <w:pPr>
              <w:rPr>
                <w:del w:id="375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3D38E941" w14:textId="6478BBAC" w:rsidR="001A464A" w:rsidRPr="001A464A" w:rsidDel="008176CC" w:rsidRDefault="001A464A" w:rsidP="001A464A">
            <w:pPr>
              <w:rPr>
                <w:del w:id="376" w:author="Tanuj Kumar" w:date="2024-03-03T14:10:00Z"/>
              </w:rPr>
            </w:pPr>
            <w:del w:id="37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B5924C6" w14:textId="06C4B0BF" w:rsidR="001A464A" w:rsidRPr="001A464A" w:rsidDel="008176CC" w:rsidRDefault="001A464A" w:rsidP="001A464A">
            <w:pPr>
              <w:rPr>
                <w:del w:id="37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5E4A8AE" w14:textId="42BD3B25" w:rsidR="001A464A" w:rsidRPr="001A464A" w:rsidDel="008176CC" w:rsidRDefault="001A464A" w:rsidP="001A464A">
            <w:pPr>
              <w:rPr>
                <w:del w:id="37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027F281" w14:textId="7092D746" w:rsidR="001A464A" w:rsidRPr="001A464A" w:rsidDel="008176CC" w:rsidRDefault="001A464A" w:rsidP="001A464A">
            <w:pPr>
              <w:rPr>
                <w:del w:id="380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378F09CB" w14:textId="248EED2F" w:rsidR="001A464A" w:rsidRPr="001A464A" w:rsidDel="008176CC" w:rsidRDefault="001A464A" w:rsidP="001A464A">
            <w:pPr>
              <w:rPr>
                <w:del w:id="381" w:author="Tanuj Kumar" w:date="2024-03-03T14:10:00Z"/>
              </w:rPr>
            </w:pPr>
            <w:del w:id="38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5777CCD" w14:textId="1A2DE8DC" w:rsidR="001A464A" w:rsidRPr="001A464A" w:rsidDel="008176CC" w:rsidRDefault="001A464A" w:rsidP="001A464A">
            <w:pPr>
              <w:rPr>
                <w:del w:id="38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3FB85F6" w14:textId="6E4B1005" w:rsidR="001A464A" w:rsidRPr="001A464A" w:rsidDel="008176CC" w:rsidRDefault="001A464A">
            <w:pPr>
              <w:rPr>
                <w:del w:id="38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34EFEC3" w14:textId="50B27053" w:rsidR="001A464A" w:rsidRPr="001A464A" w:rsidDel="008176CC" w:rsidRDefault="001A464A">
            <w:pPr>
              <w:rPr>
                <w:del w:id="385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38907B39" w14:textId="688BF831" w:rsidR="001A464A" w:rsidRPr="001A464A" w:rsidDel="008176CC" w:rsidRDefault="001A464A">
            <w:pPr>
              <w:rPr>
                <w:del w:id="386" w:author="Tanuj Kumar" w:date="2024-03-03T14:10:00Z"/>
              </w:rPr>
            </w:pPr>
          </w:p>
        </w:tc>
      </w:tr>
      <w:tr w:rsidR="003A4958" w:rsidRPr="001A464A" w:rsidDel="008176CC" w14:paraId="543DB317" w14:textId="6D2F808F" w:rsidTr="003A4958">
        <w:trPr>
          <w:trHeight w:val="300"/>
          <w:del w:id="387" w:author="Tanuj Kumar" w:date="2024-03-03T14:10:00Z"/>
        </w:trPr>
        <w:tc>
          <w:tcPr>
            <w:tcW w:w="1908" w:type="dxa"/>
            <w:noWrap/>
            <w:hideMark/>
          </w:tcPr>
          <w:p w14:paraId="75415315" w14:textId="616A08B1" w:rsidR="001A464A" w:rsidRPr="001A464A" w:rsidDel="008176CC" w:rsidRDefault="001A464A">
            <w:pPr>
              <w:rPr>
                <w:del w:id="388" w:author="Tanuj Kumar" w:date="2024-03-03T14:10:00Z"/>
                <w:b/>
                <w:bCs/>
              </w:rPr>
            </w:pPr>
            <w:del w:id="389" w:author="Tanuj Kumar" w:date="2024-03-03T14:10:00Z">
              <w:r w:rsidRPr="001A464A" w:rsidDel="008176CC">
                <w:rPr>
                  <w:b/>
                  <w:bCs/>
                </w:rPr>
                <w:delText>Sex</w:delText>
              </w:r>
            </w:del>
          </w:p>
        </w:tc>
        <w:tc>
          <w:tcPr>
            <w:tcW w:w="1361" w:type="dxa"/>
            <w:noWrap/>
            <w:hideMark/>
          </w:tcPr>
          <w:p w14:paraId="661D5479" w14:textId="3BDC6836" w:rsidR="001A464A" w:rsidRPr="001A464A" w:rsidDel="008176CC" w:rsidRDefault="001A464A" w:rsidP="00286E93">
            <w:pPr>
              <w:jc w:val="center"/>
              <w:rPr>
                <w:del w:id="390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E3E8BF0" w14:textId="5BA0CE58" w:rsidR="001A464A" w:rsidRPr="001A464A" w:rsidDel="008176CC" w:rsidRDefault="001A464A" w:rsidP="001A464A">
            <w:pPr>
              <w:rPr>
                <w:del w:id="391" w:author="Tanuj Kumar" w:date="2024-03-03T14:10:00Z"/>
              </w:rPr>
            </w:pPr>
            <w:del w:id="3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108B31D5" w14:textId="4318DB16" w:rsidR="001A464A" w:rsidRPr="001A464A" w:rsidDel="008176CC" w:rsidRDefault="001A464A" w:rsidP="001A464A">
            <w:pPr>
              <w:rPr>
                <w:del w:id="39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7038255" w14:textId="2B99C205" w:rsidR="001A464A" w:rsidRPr="001A464A" w:rsidDel="008176CC" w:rsidRDefault="001A464A">
            <w:pPr>
              <w:rPr>
                <w:del w:id="394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6CABDB6E" w14:textId="705895DE" w:rsidR="001A464A" w:rsidRPr="001A464A" w:rsidDel="008176CC" w:rsidRDefault="001A464A" w:rsidP="001A464A">
            <w:pPr>
              <w:rPr>
                <w:del w:id="395" w:author="Tanuj Kumar" w:date="2024-03-03T14:10:00Z"/>
              </w:rPr>
            </w:pPr>
            <w:del w:id="396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180E0206" w14:textId="1C46B48A" w:rsidR="001A464A" w:rsidRPr="001A464A" w:rsidDel="008176CC" w:rsidRDefault="001A464A" w:rsidP="001A464A">
            <w:pPr>
              <w:rPr>
                <w:del w:id="397" w:author="Tanuj Kumar" w:date="2024-03-03T14:10:00Z"/>
              </w:rPr>
            </w:pPr>
            <w:del w:id="39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C706BC8" w14:textId="5F88C9BA" w:rsidR="001A464A" w:rsidRPr="001A464A" w:rsidDel="008176CC" w:rsidRDefault="001A464A" w:rsidP="001A464A">
            <w:pPr>
              <w:rPr>
                <w:del w:id="39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FE3BC10" w14:textId="1DAFDC3C" w:rsidR="001A464A" w:rsidRPr="001A464A" w:rsidDel="008176CC" w:rsidRDefault="001A464A" w:rsidP="001A464A">
            <w:pPr>
              <w:rPr>
                <w:del w:id="400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4EB27493" w14:textId="733432CC" w:rsidR="001A464A" w:rsidRPr="001A464A" w:rsidDel="008176CC" w:rsidRDefault="001A464A" w:rsidP="001A464A">
            <w:pPr>
              <w:rPr>
                <w:del w:id="401" w:author="Tanuj Kumar" w:date="2024-03-03T14:10:00Z"/>
              </w:rPr>
            </w:pPr>
            <w:del w:id="40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2F2EFF2C" w14:textId="3A1CB63A" w:rsidR="001A464A" w:rsidRPr="001A464A" w:rsidDel="008176CC" w:rsidRDefault="001A464A" w:rsidP="001A464A">
            <w:pPr>
              <w:rPr>
                <w:del w:id="403" w:author="Tanuj Kumar" w:date="2024-03-03T14:10:00Z"/>
              </w:rPr>
            </w:pPr>
            <w:del w:id="40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90017AC" w14:textId="7A87A6BC" w:rsidR="001A464A" w:rsidRPr="001A464A" w:rsidDel="008176CC" w:rsidRDefault="001A464A" w:rsidP="001A464A">
            <w:pPr>
              <w:rPr>
                <w:del w:id="40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398EF69" w14:textId="41146811" w:rsidR="001A464A" w:rsidRPr="001A464A" w:rsidDel="008176CC" w:rsidRDefault="001A464A" w:rsidP="001A464A">
            <w:pPr>
              <w:rPr>
                <w:del w:id="406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2D256563" w14:textId="7B325A23" w:rsidR="001A464A" w:rsidRPr="001A464A" w:rsidDel="008176CC" w:rsidRDefault="001A464A" w:rsidP="001A464A">
            <w:pPr>
              <w:rPr>
                <w:del w:id="407" w:author="Tanuj Kumar" w:date="2024-03-03T14:10:00Z"/>
              </w:rPr>
            </w:pPr>
            <w:del w:id="40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EAF636E" w14:textId="34132CB4" w:rsidR="001A464A" w:rsidRPr="001A464A" w:rsidDel="008176CC" w:rsidRDefault="001A464A" w:rsidP="001A464A">
            <w:pPr>
              <w:rPr>
                <w:del w:id="409" w:author="Tanuj Kumar" w:date="2024-03-03T14:10:00Z"/>
              </w:rPr>
            </w:pPr>
            <w:del w:id="41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9862BFA" w14:textId="5EA6C9C2" w:rsidR="001A464A" w:rsidRPr="001A464A" w:rsidDel="008176CC" w:rsidRDefault="001A464A" w:rsidP="001A464A">
            <w:pPr>
              <w:rPr>
                <w:del w:id="41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B521ECA" w14:textId="3F97058C" w:rsidR="001A464A" w:rsidRPr="001A464A" w:rsidDel="008176CC" w:rsidRDefault="001A464A" w:rsidP="001A464A">
            <w:pPr>
              <w:rPr>
                <w:del w:id="412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087406B9" w14:textId="223380F4" w:rsidR="001A464A" w:rsidRPr="001A464A" w:rsidDel="008176CC" w:rsidRDefault="001A464A" w:rsidP="001A464A">
            <w:pPr>
              <w:rPr>
                <w:del w:id="413" w:author="Tanuj Kumar" w:date="2024-03-03T14:10:00Z"/>
              </w:rPr>
            </w:pPr>
            <w:del w:id="41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6632AACA" w14:textId="2CE6D0EE" w:rsidR="001A464A" w:rsidRPr="001A464A" w:rsidDel="008176CC" w:rsidRDefault="001A464A" w:rsidP="001A464A">
            <w:pPr>
              <w:rPr>
                <w:del w:id="41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0CF0171" w14:textId="2DEA0E75" w:rsidR="001A464A" w:rsidRPr="001A464A" w:rsidDel="008176CC" w:rsidRDefault="001A464A" w:rsidP="001A464A">
            <w:pPr>
              <w:rPr>
                <w:del w:id="41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07721C4" w14:textId="073969BC" w:rsidR="001A464A" w:rsidRPr="001A464A" w:rsidDel="008176CC" w:rsidRDefault="001A464A" w:rsidP="001A464A">
            <w:pPr>
              <w:rPr>
                <w:del w:id="417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5557549D" w14:textId="71D25949" w:rsidR="001A464A" w:rsidRPr="001A464A" w:rsidDel="008176CC" w:rsidRDefault="001A464A" w:rsidP="001A464A">
            <w:pPr>
              <w:rPr>
                <w:del w:id="418" w:author="Tanuj Kumar" w:date="2024-03-03T14:10:00Z"/>
              </w:rPr>
            </w:pPr>
            <w:del w:id="41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1255E0E8" w14:textId="2DB83DC8" w:rsidR="001A464A" w:rsidRPr="001A464A" w:rsidDel="008176CC" w:rsidRDefault="001A464A" w:rsidP="001A464A">
            <w:pPr>
              <w:rPr>
                <w:del w:id="42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3A1DDE8" w14:textId="1026E9AA" w:rsidR="001A464A" w:rsidRPr="001A464A" w:rsidDel="008176CC" w:rsidRDefault="001A464A">
            <w:pPr>
              <w:rPr>
                <w:del w:id="42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3CAB48A" w14:textId="3FDEE797" w:rsidR="001A464A" w:rsidRPr="001A464A" w:rsidDel="008176CC" w:rsidRDefault="001A464A">
            <w:pPr>
              <w:rPr>
                <w:del w:id="422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427D193B" w14:textId="4825CCD2" w:rsidR="001A464A" w:rsidRPr="001A464A" w:rsidDel="008176CC" w:rsidRDefault="001A464A" w:rsidP="001A464A">
            <w:pPr>
              <w:rPr>
                <w:del w:id="423" w:author="Tanuj Kumar" w:date="2024-03-03T14:10:00Z"/>
              </w:rPr>
            </w:pPr>
            <w:del w:id="424" w:author="Tanuj Kumar" w:date="2024-03-03T14:10:00Z">
              <w:r w:rsidRPr="001A464A" w:rsidDel="008176CC">
                <w:delText>0.0144</w:delText>
              </w:r>
            </w:del>
          </w:p>
        </w:tc>
      </w:tr>
      <w:tr w:rsidR="003A4958" w:rsidRPr="001A464A" w:rsidDel="008176CC" w14:paraId="2D2FA2A2" w14:textId="22F777CB" w:rsidTr="003A4958">
        <w:trPr>
          <w:trHeight w:val="300"/>
          <w:del w:id="425" w:author="Tanuj Kumar" w:date="2024-03-03T14:10:00Z"/>
        </w:trPr>
        <w:tc>
          <w:tcPr>
            <w:tcW w:w="1908" w:type="dxa"/>
            <w:hideMark/>
          </w:tcPr>
          <w:p w14:paraId="5E0C5E35" w14:textId="5BA922E3" w:rsidR="001A464A" w:rsidRPr="001A464A" w:rsidDel="008176CC" w:rsidRDefault="001A464A" w:rsidP="001A464A">
            <w:pPr>
              <w:rPr>
                <w:del w:id="426" w:author="Tanuj Kumar" w:date="2024-03-03T14:10:00Z"/>
              </w:rPr>
            </w:pPr>
            <w:del w:id="427" w:author="Tanuj Kumar" w:date="2024-03-03T14:10:00Z">
              <w:r w:rsidRPr="001A464A" w:rsidDel="008176CC">
                <w:delText>Male</w:delText>
              </w:r>
            </w:del>
          </w:p>
        </w:tc>
        <w:tc>
          <w:tcPr>
            <w:tcW w:w="1361" w:type="dxa"/>
            <w:noWrap/>
            <w:hideMark/>
          </w:tcPr>
          <w:p w14:paraId="1B8703D4" w14:textId="248B736A" w:rsidR="001A464A" w:rsidRPr="001A464A" w:rsidDel="008176CC" w:rsidRDefault="001A464A" w:rsidP="00286E93">
            <w:pPr>
              <w:jc w:val="center"/>
              <w:rPr>
                <w:del w:id="428" w:author="Tanuj Kumar" w:date="2024-03-03T14:10:00Z"/>
              </w:rPr>
            </w:pPr>
            <w:del w:id="429" w:author="Tanuj Kumar" w:date="2024-03-03T14:10:00Z">
              <w:r w:rsidRPr="001A464A" w:rsidDel="008176CC">
                <w:delText>51.2</w:delText>
              </w:r>
            </w:del>
          </w:p>
        </w:tc>
        <w:tc>
          <w:tcPr>
            <w:tcW w:w="859" w:type="dxa"/>
            <w:noWrap/>
            <w:hideMark/>
          </w:tcPr>
          <w:p w14:paraId="25AA9710" w14:textId="28055678" w:rsidR="001A464A" w:rsidRPr="001A464A" w:rsidDel="008176CC" w:rsidRDefault="001A464A" w:rsidP="001A464A">
            <w:pPr>
              <w:rPr>
                <w:del w:id="430" w:author="Tanuj Kumar" w:date="2024-03-03T14:10:00Z"/>
              </w:rPr>
            </w:pPr>
            <w:del w:id="431" w:author="Tanuj Kumar" w:date="2024-03-03T14:10:00Z">
              <w:r w:rsidRPr="001A464A" w:rsidDel="008176CC">
                <w:delText>57.4</w:delText>
              </w:r>
            </w:del>
          </w:p>
        </w:tc>
        <w:tc>
          <w:tcPr>
            <w:tcW w:w="823" w:type="dxa"/>
            <w:noWrap/>
            <w:hideMark/>
          </w:tcPr>
          <w:p w14:paraId="1C71F963" w14:textId="0DF9ADE2" w:rsidR="001A464A" w:rsidRPr="001A464A" w:rsidDel="008176CC" w:rsidRDefault="001A464A" w:rsidP="001A464A">
            <w:pPr>
              <w:rPr>
                <w:del w:id="432" w:author="Tanuj Kumar" w:date="2024-03-03T14:10:00Z"/>
              </w:rPr>
            </w:pPr>
            <w:del w:id="433" w:author="Tanuj Kumar" w:date="2024-03-03T14:10:00Z">
              <w:r w:rsidRPr="001A464A" w:rsidDel="008176CC">
                <w:delText xml:space="preserve">(54.5 - </w:delText>
              </w:r>
            </w:del>
          </w:p>
        </w:tc>
        <w:tc>
          <w:tcPr>
            <w:tcW w:w="673" w:type="dxa"/>
            <w:noWrap/>
            <w:hideMark/>
          </w:tcPr>
          <w:p w14:paraId="5B7903C2" w14:textId="4372972A" w:rsidR="001A464A" w:rsidRPr="001A464A" w:rsidDel="008176CC" w:rsidRDefault="001A464A">
            <w:pPr>
              <w:rPr>
                <w:del w:id="434" w:author="Tanuj Kumar" w:date="2024-03-03T14:10:00Z"/>
              </w:rPr>
            </w:pPr>
            <w:del w:id="435" w:author="Tanuj Kumar" w:date="2024-03-03T14:10:00Z">
              <w:r w:rsidRPr="001A464A" w:rsidDel="008176CC">
                <w:delText>60.2)</w:delText>
              </w:r>
            </w:del>
          </w:p>
        </w:tc>
        <w:tc>
          <w:tcPr>
            <w:tcW w:w="754" w:type="dxa"/>
            <w:noWrap/>
            <w:hideMark/>
          </w:tcPr>
          <w:p w14:paraId="4C921D8A" w14:textId="002A4E6E" w:rsidR="001A464A" w:rsidRPr="001A464A" w:rsidDel="008176CC" w:rsidRDefault="001A464A" w:rsidP="001A464A">
            <w:pPr>
              <w:rPr>
                <w:del w:id="436" w:author="Tanuj Kumar" w:date="2024-03-03T14:10:00Z"/>
              </w:rPr>
            </w:pPr>
            <w:del w:id="43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C841ED6" w14:textId="58CF67BD" w:rsidR="001A464A" w:rsidRPr="001A464A" w:rsidDel="008176CC" w:rsidRDefault="001A464A" w:rsidP="001A464A">
            <w:pPr>
              <w:rPr>
                <w:del w:id="438" w:author="Tanuj Kumar" w:date="2024-03-03T14:10:00Z"/>
              </w:rPr>
            </w:pPr>
            <w:del w:id="439" w:author="Tanuj Kumar" w:date="2024-03-03T14:10:00Z">
              <w:r w:rsidRPr="001A464A" w:rsidDel="008176CC">
                <w:delText>65.6</w:delText>
              </w:r>
            </w:del>
          </w:p>
        </w:tc>
        <w:tc>
          <w:tcPr>
            <w:tcW w:w="673" w:type="dxa"/>
            <w:noWrap/>
            <w:hideMark/>
          </w:tcPr>
          <w:p w14:paraId="139FBA35" w14:textId="4A8B03A2" w:rsidR="001A464A" w:rsidRPr="001A464A" w:rsidDel="008176CC" w:rsidRDefault="001A464A" w:rsidP="001A464A">
            <w:pPr>
              <w:rPr>
                <w:del w:id="440" w:author="Tanuj Kumar" w:date="2024-03-03T14:10:00Z"/>
              </w:rPr>
            </w:pPr>
            <w:del w:id="441" w:author="Tanuj Kumar" w:date="2024-03-03T14:10:00Z">
              <w:r w:rsidRPr="001A464A" w:rsidDel="008176CC">
                <w:delText>(62.6 -</w:delText>
              </w:r>
            </w:del>
          </w:p>
        </w:tc>
        <w:tc>
          <w:tcPr>
            <w:tcW w:w="673" w:type="dxa"/>
            <w:noWrap/>
            <w:hideMark/>
          </w:tcPr>
          <w:p w14:paraId="71B73B26" w14:textId="62443600" w:rsidR="001A464A" w:rsidRPr="001A464A" w:rsidDel="008176CC" w:rsidRDefault="001A464A">
            <w:pPr>
              <w:rPr>
                <w:del w:id="442" w:author="Tanuj Kumar" w:date="2024-03-03T14:10:00Z"/>
              </w:rPr>
            </w:pPr>
            <w:del w:id="443" w:author="Tanuj Kumar" w:date="2024-03-03T14:10:00Z">
              <w:r w:rsidRPr="001A464A" w:rsidDel="008176CC">
                <w:delText>68.5)</w:delText>
              </w:r>
            </w:del>
          </w:p>
        </w:tc>
        <w:tc>
          <w:tcPr>
            <w:tcW w:w="774" w:type="dxa"/>
            <w:noWrap/>
            <w:hideMark/>
          </w:tcPr>
          <w:p w14:paraId="1D650DFA" w14:textId="29CCC77B" w:rsidR="001A464A" w:rsidRPr="001A464A" w:rsidDel="008176CC" w:rsidRDefault="001A464A" w:rsidP="001A464A">
            <w:pPr>
              <w:rPr>
                <w:del w:id="444" w:author="Tanuj Kumar" w:date="2024-03-03T14:10:00Z"/>
              </w:rPr>
            </w:pPr>
            <w:del w:id="44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48D5FC52" w14:textId="0E890AEA" w:rsidR="001A464A" w:rsidRPr="001A464A" w:rsidDel="008176CC" w:rsidRDefault="001A464A" w:rsidP="001A464A">
            <w:pPr>
              <w:rPr>
                <w:del w:id="446" w:author="Tanuj Kumar" w:date="2024-03-03T14:10:00Z"/>
              </w:rPr>
            </w:pPr>
            <w:del w:id="447" w:author="Tanuj Kumar" w:date="2024-03-03T14:10:00Z">
              <w:r w:rsidRPr="001A464A" w:rsidDel="008176CC">
                <w:delText>78.7</w:delText>
              </w:r>
            </w:del>
          </w:p>
        </w:tc>
        <w:tc>
          <w:tcPr>
            <w:tcW w:w="673" w:type="dxa"/>
            <w:noWrap/>
            <w:hideMark/>
          </w:tcPr>
          <w:p w14:paraId="543DC116" w14:textId="1F3EACB4" w:rsidR="001A464A" w:rsidRPr="001A464A" w:rsidDel="008176CC" w:rsidRDefault="001A464A" w:rsidP="001A464A">
            <w:pPr>
              <w:rPr>
                <w:del w:id="448" w:author="Tanuj Kumar" w:date="2024-03-03T14:10:00Z"/>
              </w:rPr>
            </w:pPr>
            <w:del w:id="449" w:author="Tanuj Kumar" w:date="2024-03-03T14:10:00Z">
              <w:r w:rsidRPr="001A464A" w:rsidDel="008176CC">
                <w:delText>(75.9 -</w:delText>
              </w:r>
            </w:del>
          </w:p>
        </w:tc>
        <w:tc>
          <w:tcPr>
            <w:tcW w:w="673" w:type="dxa"/>
            <w:noWrap/>
            <w:hideMark/>
          </w:tcPr>
          <w:p w14:paraId="60254707" w14:textId="7F338897" w:rsidR="001A464A" w:rsidRPr="001A464A" w:rsidDel="008176CC" w:rsidRDefault="001A464A">
            <w:pPr>
              <w:rPr>
                <w:del w:id="450" w:author="Tanuj Kumar" w:date="2024-03-03T14:10:00Z"/>
              </w:rPr>
            </w:pPr>
            <w:del w:id="451" w:author="Tanuj Kumar" w:date="2024-03-03T14:10:00Z">
              <w:r w:rsidRPr="001A464A" w:rsidDel="008176CC">
                <w:delText>81.2)</w:delText>
              </w:r>
            </w:del>
          </w:p>
        </w:tc>
        <w:tc>
          <w:tcPr>
            <w:tcW w:w="791" w:type="dxa"/>
            <w:noWrap/>
            <w:hideMark/>
          </w:tcPr>
          <w:p w14:paraId="1122AFD0" w14:textId="236E1A14" w:rsidR="001A464A" w:rsidRPr="001A464A" w:rsidDel="008176CC" w:rsidRDefault="001A464A" w:rsidP="001A464A">
            <w:pPr>
              <w:rPr>
                <w:del w:id="452" w:author="Tanuj Kumar" w:date="2024-03-03T14:10:00Z"/>
              </w:rPr>
            </w:pPr>
            <w:del w:id="45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ABF70FC" w14:textId="47320492" w:rsidR="001A464A" w:rsidRPr="001A464A" w:rsidDel="008176CC" w:rsidRDefault="001A464A" w:rsidP="001A464A">
            <w:pPr>
              <w:rPr>
                <w:del w:id="454" w:author="Tanuj Kumar" w:date="2024-03-03T14:10:00Z"/>
              </w:rPr>
            </w:pPr>
            <w:del w:id="455" w:author="Tanuj Kumar" w:date="2024-03-03T14:10:00Z">
              <w:r w:rsidRPr="001A464A" w:rsidDel="008176CC">
                <w:delText>68.9</w:delText>
              </w:r>
            </w:del>
          </w:p>
        </w:tc>
        <w:tc>
          <w:tcPr>
            <w:tcW w:w="673" w:type="dxa"/>
            <w:noWrap/>
            <w:hideMark/>
          </w:tcPr>
          <w:p w14:paraId="1D5E7D1E" w14:textId="6F4AAC44" w:rsidR="001A464A" w:rsidRPr="001A464A" w:rsidDel="008176CC" w:rsidRDefault="001A464A" w:rsidP="001A464A">
            <w:pPr>
              <w:rPr>
                <w:del w:id="456" w:author="Tanuj Kumar" w:date="2024-03-03T14:10:00Z"/>
              </w:rPr>
            </w:pPr>
            <w:del w:id="457" w:author="Tanuj Kumar" w:date="2024-03-03T14:10:00Z">
              <w:r w:rsidRPr="001A464A" w:rsidDel="008176CC">
                <w:delText>(66.2 -</w:delText>
              </w:r>
            </w:del>
          </w:p>
        </w:tc>
        <w:tc>
          <w:tcPr>
            <w:tcW w:w="673" w:type="dxa"/>
            <w:noWrap/>
            <w:hideMark/>
          </w:tcPr>
          <w:p w14:paraId="4CF2AE41" w14:textId="3ADD4C14" w:rsidR="001A464A" w:rsidRPr="001A464A" w:rsidDel="008176CC" w:rsidRDefault="001A464A">
            <w:pPr>
              <w:rPr>
                <w:del w:id="458" w:author="Tanuj Kumar" w:date="2024-03-03T14:10:00Z"/>
              </w:rPr>
            </w:pPr>
            <w:del w:id="459" w:author="Tanuj Kumar" w:date="2024-03-03T14:10:00Z">
              <w:r w:rsidRPr="001A464A" w:rsidDel="008176CC">
                <w:delText>71.5)</w:delText>
              </w:r>
            </w:del>
          </w:p>
        </w:tc>
        <w:tc>
          <w:tcPr>
            <w:tcW w:w="804" w:type="dxa"/>
            <w:noWrap/>
            <w:hideMark/>
          </w:tcPr>
          <w:p w14:paraId="1513E2F6" w14:textId="1835AF5A" w:rsidR="001A464A" w:rsidRPr="001A464A" w:rsidDel="008176CC" w:rsidRDefault="001A464A" w:rsidP="001A464A">
            <w:pPr>
              <w:rPr>
                <w:del w:id="460" w:author="Tanuj Kumar" w:date="2024-03-03T14:10:00Z"/>
              </w:rPr>
            </w:pPr>
            <w:del w:id="4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6F6A7B2" w14:textId="0E7A44DB" w:rsidR="001A464A" w:rsidRPr="001A464A" w:rsidDel="008176CC" w:rsidRDefault="001A464A" w:rsidP="001A464A">
            <w:pPr>
              <w:rPr>
                <w:del w:id="462" w:author="Tanuj Kumar" w:date="2024-03-03T14:10:00Z"/>
              </w:rPr>
            </w:pPr>
            <w:del w:id="463" w:author="Tanuj Kumar" w:date="2024-03-03T14:10:00Z">
              <w:r w:rsidRPr="001A464A" w:rsidDel="008176CC">
                <w:delText>61.6</w:delText>
              </w:r>
            </w:del>
          </w:p>
        </w:tc>
        <w:tc>
          <w:tcPr>
            <w:tcW w:w="673" w:type="dxa"/>
            <w:noWrap/>
            <w:hideMark/>
          </w:tcPr>
          <w:p w14:paraId="2F8C3793" w14:textId="19EAC70F" w:rsidR="001A464A" w:rsidRPr="001A464A" w:rsidDel="008176CC" w:rsidRDefault="001A464A" w:rsidP="001A464A">
            <w:pPr>
              <w:rPr>
                <w:del w:id="464" w:author="Tanuj Kumar" w:date="2024-03-03T14:10:00Z"/>
              </w:rPr>
            </w:pPr>
            <w:del w:id="465" w:author="Tanuj Kumar" w:date="2024-03-03T14:10:00Z">
              <w:r w:rsidRPr="001A464A" w:rsidDel="008176CC">
                <w:delText>(58.8 -</w:delText>
              </w:r>
            </w:del>
          </w:p>
        </w:tc>
        <w:tc>
          <w:tcPr>
            <w:tcW w:w="673" w:type="dxa"/>
            <w:noWrap/>
            <w:hideMark/>
          </w:tcPr>
          <w:p w14:paraId="313CC910" w14:textId="4E3325A0" w:rsidR="001A464A" w:rsidRPr="001A464A" w:rsidDel="008176CC" w:rsidRDefault="001A464A">
            <w:pPr>
              <w:rPr>
                <w:del w:id="466" w:author="Tanuj Kumar" w:date="2024-03-03T14:10:00Z"/>
              </w:rPr>
            </w:pPr>
            <w:del w:id="467" w:author="Tanuj Kumar" w:date="2024-03-03T14:10:00Z">
              <w:r w:rsidRPr="001A464A" w:rsidDel="008176CC">
                <w:delText>64.3)</w:delText>
              </w:r>
            </w:del>
          </w:p>
        </w:tc>
        <w:tc>
          <w:tcPr>
            <w:tcW w:w="813" w:type="dxa"/>
            <w:noWrap/>
            <w:hideMark/>
          </w:tcPr>
          <w:p w14:paraId="03FA294F" w14:textId="3088FE7C" w:rsidR="001A464A" w:rsidRPr="001A464A" w:rsidDel="008176CC" w:rsidRDefault="001A464A" w:rsidP="001A464A">
            <w:pPr>
              <w:rPr>
                <w:del w:id="468" w:author="Tanuj Kumar" w:date="2024-03-03T14:10:00Z"/>
              </w:rPr>
            </w:pPr>
            <w:del w:id="46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F0F5B8C" w14:textId="5E207B5F" w:rsidR="001A464A" w:rsidRPr="001A464A" w:rsidDel="008176CC" w:rsidRDefault="001A464A" w:rsidP="001A464A">
            <w:pPr>
              <w:rPr>
                <w:del w:id="470" w:author="Tanuj Kumar" w:date="2024-03-03T14:10:00Z"/>
              </w:rPr>
            </w:pPr>
            <w:del w:id="471" w:author="Tanuj Kumar" w:date="2024-03-03T14:10:00Z">
              <w:r w:rsidRPr="001A464A" w:rsidDel="008176CC">
                <w:delText>87.3</w:delText>
              </w:r>
            </w:del>
          </w:p>
        </w:tc>
        <w:tc>
          <w:tcPr>
            <w:tcW w:w="673" w:type="dxa"/>
            <w:noWrap/>
            <w:hideMark/>
          </w:tcPr>
          <w:p w14:paraId="7B37C4E6" w14:textId="23F197ED" w:rsidR="001A464A" w:rsidRPr="001A464A" w:rsidDel="008176CC" w:rsidRDefault="001A464A" w:rsidP="001A464A">
            <w:pPr>
              <w:rPr>
                <w:del w:id="472" w:author="Tanuj Kumar" w:date="2024-03-03T14:10:00Z"/>
              </w:rPr>
            </w:pPr>
            <w:del w:id="473" w:author="Tanuj Kumar" w:date="2024-03-03T14:10:00Z">
              <w:r w:rsidRPr="001A464A" w:rsidDel="008176CC">
                <w:delText>(85.3 -</w:delText>
              </w:r>
            </w:del>
          </w:p>
        </w:tc>
        <w:tc>
          <w:tcPr>
            <w:tcW w:w="673" w:type="dxa"/>
            <w:noWrap/>
            <w:hideMark/>
          </w:tcPr>
          <w:p w14:paraId="2589B0DB" w14:textId="6345F433" w:rsidR="001A464A" w:rsidRPr="001A464A" w:rsidDel="008176CC" w:rsidRDefault="001A464A">
            <w:pPr>
              <w:rPr>
                <w:del w:id="474" w:author="Tanuj Kumar" w:date="2024-03-03T14:10:00Z"/>
              </w:rPr>
            </w:pPr>
            <w:del w:id="475" w:author="Tanuj Kumar" w:date="2024-03-03T14:10:00Z">
              <w:r w:rsidRPr="001A464A" w:rsidDel="008176CC">
                <w:delText>89.1)</w:delText>
              </w:r>
            </w:del>
          </w:p>
        </w:tc>
        <w:tc>
          <w:tcPr>
            <w:tcW w:w="830" w:type="dxa"/>
            <w:noWrap/>
            <w:hideMark/>
          </w:tcPr>
          <w:p w14:paraId="2E527A6E" w14:textId="0DB63AB9" w:rsidR="001A464A" w:rsidRPr="001A464A" w:rsidDel="008176CC" w:rsidRDefault="001A464A">
            <w:pPr>
              <w:rPr>
                <w:del w:id="476" w:author="Tanuj Kumar" w:date="2024-03-03T14:10:00Z"/>
              </w:rPr>
            </w:pPr>
          </w:p>
        </w:tc>
      </w:tr>
      <w:tr w:rsidR="003A4958" w:rsidRPr="001A464A" w:rsidDel="008176CC" w14:paraId="1C8C4211" w14:textId="786908AA" w:rsidTr="003A4958">
        <w:trPr>
          <w:trHeight w:val="300"/>
          <w:del w:id="477" w:author="Tanuj Kumar" w:date="2024-03-03T14:10:00Z"/>
        </w:trPr>
        <w:tc>
          <w:tcPr>
            <w:tcW w:w="1908" w:type="dxa"/>
            <w:hideMark/>
          </w:tcPr>
          <w:p w14:paraId="177EDE12" w14:textId="50F12956" w:rsidR="001A464A" w:rsidRPr="001A464A" w:rsidDel="008176CC" w:rsidRDefault="001A464A" w:rsidP="001A464A">
            <w:pPr>
              <w:rPr>
                <w:del w:id="478" w:author="Tanuj Kumar" w:date="2024-03-03T14:10:00Z"/>
              </w:rPr>
            </w:pPr>
            <w:del w:id="479" w:author="Tanuj Kumar" w:date="2024-03-03T14:10:00Z">
              <w:r w:rsidRPr="001A464A" w:rsidDel="008176CC">
                <w:delText>Female</w:delText>
              </w:r>
            </w:del>
          </w:p>
        </w:tc>
        <w:tc>
          <w:tcPr>
            <w:tcW w:w="1361" w:type="dxa"/>
            <w:noWrap/>
            <w:hideMark/>
          </w:tcPr>
          <w:p w14:paraId="791A1B5F" w14:textId="73EDBE9E" w:rsidR="001A464A" w:rsidRPr="001A464A" w:rsidDel="008176CC" w:rsidRDefault="001A464A" w:rsidP="00286E93">
            <w:pPr>
              <w:jc w:val="center"/>
              <w:rPr>
                <w:del w:id="480" w:author="Tanuj Kumar" w:date="2024-03-03T14:10:00Z"/>
              </w:rPr>
            </w:pPr>
            <w:del w:id="481" w:author="Tanuj Kumar" w:date="2024-03-03T14:10:00Z">
              <w:r w:rsidRPr="001A464A" w:rsidDel="008176CC">
                <w:delText>48.8</w:delText>
              </w:r>
            </w:del>
          </w:p>
        </w:tc>
        <w:tc>
          <w:tcPr>
            <w:tcW w:w="859" w:type="dxa"/>
            <w:noWrap/>
            <w:hideMark/>
          </w:tcPr>
          <w:p w14:paraId="79990C9C" w14:textId="36628947" w:rsidR="001A464A" w:rsidRPr="001A464A" w:rsidDel="008176CC" w:rsidRDefault="001A464A" w:rsidP="001A464A">
            <w:pPr>
              <w:rPr>
                <w:del w:id="482" w:author="Tanuj Kumar" w:date="2024-03-03T14:10:00Z"/>
              </w:rPr>
            </w:pPr>
            <w:del w:id="483" w:author="Tanuj Kumar" w:date="2024-03-03T14:10:00Z">
              <w:r w:rsidRPr="001A464A" w:rsidDel="008176CC">
                <w:delText>70.1</w:delText>
              </w:r>
            </w:del>
          </w:p>
        </w:tc>
        <w:tc>
          <w:tcPr>
            <w:tcW w:w="823" w:type="dxa"/>
            <w:noWrap/>
            <w:hideMark/>
          </w:tcPr>
          <w:p w14:paraId="7F85BBAC" w14:textId="15966DDF" w:rsidR="001A464A" w:rsidRPr="001A464A" w:rsidDel="008176CC" w:rsidRDefault="001A464A" w:rsidP="001A464A">
            <w:pPr>
              <w:rPr>
                <w:del w:id="484" w:author="Tanuj Kumar" w:date="2024-03-03T14:10:00Z"/>
              </w:rPr>
            </w:pPr>
            <w:del w:id="485" w:author="Tanuj Kumar" w:date="2024-03-03T14:10:00Z">
              <w:r w:rsidRPr="001A464A" w:rsidDel="008176CC">
                <w:delText xml:space="preserve">(67.4 - </w:delText>
              </w:r>
            </w:del>
          </w:p>
        </w:tc>
        <w:tc>
          <w:tcPr>
            <w:tcW w:w="673" w:type="dxa"/>
            <w:noWrap/>
            <w:hideMark/>
          </w:tcPr>
          <w:p w14:paraId="487DB131" w14:textId="278D0C39" w:rsidR="001A464A" w:rsidRPr="001A464A" w:rsidDel="008176CC" w:rsidRDefault="001A464A">
            <w:pPr>
              <w:rPr>
                <w:del w:id="486" w:author="Tanuj Kumar" w:date="2024-03-03T14:10:00Z"/>
              </w:rPr>
            </w:pPr>
            <w:del w:id="487" w:author="Tanuj Kumar" w:date="2024-03-03T14:10:00Z">
              <w:r w:rsidRPr="001A464A" w:rsidDel="008176CC">
                <w:delText>72.7)</w:delText>
              </w:r>
            </w:del>
          </w:p>
        </w:tc>
        <w:tc>
          <w:tcPr>
            <w:tcW w:w="754" w:type="dxa"/>
            <w:noWrap/>
            <w:hideMark/>
          </w:tcPr>
          <w:p w14:paraId="19037A72" w14:textId="3F0C728E" w:rsidR="001A464A" w:rsidRPr="001A464A" w:rsidDel="008176CC" w:rsidRDefault="001A464A" w:rsidP="001A464A">
            <w:pPr>
              <w:rPr>
                <w:del w:id="488" w:author="Tanuj Kumar" w:date="2024-03-03T14:10:00Z"/>
              </w:rPr>
            </w:pPr>
            <w:del w:id="4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357D327E" w14:textId="43E042B9" w:rsidR="001A464A" w:rsidRPr="001A464A" w:rsidDel="008176CC" w:rsidRDefault="001A464A" w:rsidP="001A464A">
            <w:pPr>
              <w:rPr>
                <w:del w:id="490" w:author="Tanuj Kumar" w:date="2024-03-03T14:10:00Z"/>
              </w:rPr>
            </w:pPr>
            <w:del w:id="491" w:author="Tanuj Kumar" w:date="2024-03-03T14:10:00Z">
              <w:r w:rsidRPr="001A464A" w:rsidDel="008176CC">
                <w:delText>72.2</w:delText>
              </w:r>
            </w:del>
          </w:p>
        </w:tc>
        <w:tc>
          <w:tcPr>
            <w:tcW w:w="673" w:type="dxa"/>
            <w:noWrap/>
            <w:hideMark/>
          </w:tcPr>
          <w:p w14:paraId="1F06E5C4" w14:textId="163E3020" w:rsidR="001A464A" w:rsidRPr="001A464A" w:rsidDel="008176CC" w:rsidRDefault="001A464A" w:rsidP="001A464A">
            <w:pPr>
              <w:rPr>
                <w:del w:id="492" w:author="Tanuj Kumar" w:date="2024-03-03T14:10:00Z"/>
              </w:rPr>
            </w:pPr>
            <w:del w:id="493" w:author="Tanuj Kumar" w:date="2024-03-03T14:10:00Z">
              <w:r w:rsidRPr="001A464A" w:rsidDel="008176CC">
                <w:delText>(69.5 -</w:delText>
              </w:r>
            </w:del>
          </w:p>
        </w:tc>
        <w:tc>
          <w:tcPr>
            <w:tcW w:w="673" w:type="dxa"/>
            <w:noWrap/>
            <w:hideMark/>
          </w:tcPr>
          <w:p w14:paraId="66A94972" w14:textId="388C9580" w:rsidR="001A464A" w:rsidRPr="001A464A" w:rsidDel="008176CC" w:rsidRDefault="001A464A">
            <w:pPr>
              <w:rPr>
                <w:del w:id="494" w:author="Tanuj Kumar" w:date="2024-03-03T14:10:00Z"/>
              </w:rPr>
            </w:pPr>
            <w:del w:id="495" w:author="Tanuj Kumar" w:date="2024-03-03T14:10:00Z">
              <w:r w:rsidRPr="001A464A" w:rsidDel="008176CC">
                <w:delText>74.8)</w:delText>
              </w:r>
            </w:del>
          </w:p>
        </w:tc>
        <w:tc>
          <w:tcPr>
            <w:tcW w:w="774" w:type="dxa"/>
            <w:noWrap/>
            <w:hideMark/>
          </w:tcPr>
          <w:p w14:paraId="077391EE" w14:textId="0F1E6502" w:rsidR="001A464A" w:rsidRPr="001A464A" w:rsidDel="008176CC" w:rsidRDefault="001A464A" w:rsidP="001A464A">
            <w:pPr>
              <w:rPr>
                <w:del w:id="496" w:author="Tanuj Kumar" w:date="2024-03-03T14:10:00Z"/>
              </w:rPr>
            </w:pPr>
            <w:del w:id="4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7B20012" w14:textId="0A1608B8" w:rsidR="001A464A" w:rsidRPr="001A464A" w:rsidDel="008176CC" w:rsidRDefault="001A464A" w:rsidP="001A464A">
            <w:pPr>
              <w:rPr>
                <w:del w:id="498" w:author="Tanuj Kumar" w:date="2024-03-03T14:10:00Z"/>
              </w:rPr>
            </w:pPr>
            <w:del w:id="499" w:author="Tanuj Kumar" w:date="2024-03-03T14:10:00Z">
              <w:r w:rsidRPr="001A464A" w:rsidDel="008176CC">
                <w:delText>87.3</w:delText>
              </w:r>
            </w:del>
          </w:p>
        </w:tc>
        <w:tc>
          <w:tcPr>
            <w:tcW w:w="673" w:type="dxa"/>
            <w:noWrap/>
            <w:hideMark/>
          </w:tcPr>
          <w:p w14:paraId="02B99D9E" w14:textId="189DE51F" w:rsidR="001A464A" w:rsidRPr="001A464A" w:rsidDel="008176CC" w:rsidRDefault="001A464A" w:rsidP="001A464A">
            <w:pPr>
              <w:rPr>
                <w:del w:id="500" w:author="Tanuj Kumar" w:date="2024-03-03T14:10:00Z"/>
              </w:rPr>
            </w:pPr>
            <w:del w:id="501" w:author="Tanuj Kumar" w:date="2024-03-03T14:10:00Z">
              <w:r w:rsidRPr="001A464A" w:rsidDel="008176CC">
                <w:delText>(84.8 -</w:delText>
              </w:r>
            </w:del>
          </w:p>
        </w:tc>
        <w:tc>
          <w:tcPr>
            <w:tcW w:w="673" w:type="dxa"/>
            <w:noWrap/>
            <w:hideMark/>
          </w:tcPr>
          <w:p w14:paraId="25E0593E" w14:textId="46619462" w:rsidR="001A464A" w:rsidRPr="001A464A" w:rsidDel="008176CC" w:rsidRDefault="001A464A">
            <w:pPr>
              <w:rPr>
                <w:del w:id="502" w:author="Tanuj Kumar" w:date="2024-03-03T14:10:00Z"/>
              </w:rPr>
            </w:pPr>
            <w:del w:id="503" w:author="Tanuj Kumar" w:date="2024-03-03T14:10:00Z">
              <w:r w:rsidRPr="001A464A" w:rsidDel="008176CC">
                <w:delText>89.4)</w:delText>
              </w:r>
            </w:del>
          </w:p>
        </w:tc>
        <w:tc>
          <w:tcPr>
            <w:tcW w:w="791" w:type="dxa"/>
            <w:noWrap/>
            <w:hideMark/>
          </w:tcPr>
          <w:p w14:paraId="2ACC64C3" w14:textId="40F45524" w:rsidR="001A464A" w:rsidRPr="001A464A" w:rsidDel="008176CC" w:rsidRDefault="001A464A" w:rsidP="001A464A">
            <w:pPr>
              <w:rPr>
                <w:del w:id="504" w:author="Tanuj Kumar" w:date="2024-03-03T14:10:00Z"/>
              </w:rPr>
            </w:pPr>
            <w:del w:id="50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E425105" w14:textId="723D9BD1" w:rsidR="001A464A" w:rsidRPr="001A464A" w:rsidDel="008176CC" w:rsidRDefault="001A464A" w:rsidP="001A464A">
            <w:pPr>
              <w:rPr>
                <w:del w:id="506" w:author="Tanuj Kumar" w:date="2024-03-03T14:10:00Z"/>
              </w:rPr>
            </w:pPr>
            <w:del w:id="507" w:author="Tanuj Kumar" w:date="2024-03-03T14:10:00Z">
              <w:r w:rsidRPr="001A464A" w:rsidDel="008176CC">
                <w:delText>76.4</w:delText>
              </w:r>
            </w:del>
          </w:p>
        </w:tc>
        <w:tc>
          <w:tcPr>
            <w:tcW w:w="673" w:type="dxa"/>
            <w:noWrap/>
            <w:hideMark/>
          </w:tcPr>
          <w:p w14:paraId="512B3842" w14:textId="61AF3A87" w:rsidR="001A464A" w:rsidRPr="001A464A" w:rsidDel="008176CC" w:rsidRDefault="001A464A" w:rsidP="001A464A">
            <w:pPr>
              <w:rPr>
                <w:del w:id="508" w:author="Tanuj Kumar" w:date="2024-03-03T14:10:00Z"/>
              </w:rPr>
            </w:pPr>
            <w:del w:id="509" w:author="Tanuj Kumar" w:date="2024-03-03T14:10:00Z">
              <w:r w:rsidRPr="001A464A" w:rsidDel="008176CC">
                <w:delText>(73.9 -</w:delText>
              </w:r>
            </w:del>
          </w:p>
        </w:tc>
        <w:tc>
          <w:tcPr>
            <w:tcW w:w="673" w:type="dxa"/>
            <w:noWrap/>
            <w:hideMark/>
          </w:tcPr>
          <w:p w14:paraId="021A172B" w14:textId="35A59CDE" w:rsidR="001A464A" w:rsidRPr="001A464A" w:rsidDel="008176CC" w:rsidRDefault="001A464A">
            <w:pPr>
              <w:rPr>
                <w:del w:id="510" w:author="Tanuj Kumar" w:date="2024-03-03T14:10:00Z"/>
              </w:rPr>
            </w:pPr>
            <w:del w:id="511" w:author="Tanuj Kumar" w:date="2024-03-03T14:10:00Z">
              <w:r w:rsidRPr="001A464A" w:rsidDel="008176CC">
                <w:delText>78.7)</w:delText>
              </w:r>
            </w:del>
          </w:p>
        </w:tc>
        <w:tc>
          <w:tcPr>
            <w:tcW w:w="804" w:type="dxa"/>
            <w:noWrap/>
            <w:hideMark/>
          </w:tcPr>
          <w:p w14:paraId="3DF78245" w14:textId="1BE3BF70" w:rsidR="001A464A" w:rsidRPr="001A464A" w:rsidDel="008176CC" w:rsidRDefault="001A464A" w:rsidP="001A464A">
            <w:pPr>
              <w:rPr>
                <w:del w:id="512" w:author="Tanuj Kumar" w:date="2024-03-03T14:10:00Z"/>
              </w:rPr>
            </w:pPr>
            <w:del w:id="51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B4D6D01" w14:textId="5FF6C093" w:rsidR="001A464A" w:rsidRPr="001A464A" w:rsidDel="008176CC" w:rsidRDefault="001A464A" w:rsidP="001A464A">
            <w:pPr>
              <w:rPr>
                <w:del w:id="514" w:author="Tanuj Kumar" w:date="2024-03-03T14:10:00Z"/>
              </w:rPr>
            </w:pPr>
            <w:del w:id="515" w:author="Tanuj Kumar" w:date="2024-03-03T14:10:00Z">
              <w:r w:rsidRPr="001A464A" w:rsidDel="008176CC">
                <w:delText>75.2</w:delText>
              </w:r>
            </w:del>
          </w:p>
        </w:tc>
        <w:tc>
          <w:tcPr>
            <w:tcW w:w="673" w:type="dxa"/>
            <w:noWrap/>
            <w:hideMark/>
          </w:tcPr>
          <w:p w14:paraId="445BAB56" w14:textId="6BA9D667" w:rsidR="001A464A" w:rsidRPr="001A464A" w:rsidDel="008176CC" w:rsidRDefault="001A464A" w:rsidP="001A464A">
            <w:pPr>
              <w:rPr>
                <w:del w:id="516" w:author="Tanuj Kumar" w:date="2024-03-03T14:10:00Z"/>
              </w:rPr>
            </w:pPr>
            <w:del w:id="517" w:author="Tanuj Kumar" w:date="2024-03-03T14:10:00Z">
              <w:r w:rsidRPr="001A464A" w:rsidDel="008176CC">
                <w:delText>(72.6 -</w:delText>
              </w:r>
            </w:del>
          </w:p>
        </w:tc>
        <w:tc>
          <w:tcPr>
            <w:tcW w:w="673" w:type="dxa"/>
            <w:noWrap/>
            <w:hideMark/>
          </w:tcPr>
          <w:p w14:paraId="0BC8D245" w14:textId="42D11881" w:rsidR="001A464A" w:rsidRPr="001A464A" w:rsidDel="008176CC" w:rsidRDefault="001A464A">
            <w:pPr>
              <w:rPr>
                <w:del w:id="518" w:author="Tanuj Kumar" w:date="2024-03-03T14:10:00Z"/>
              </w:rPr>
            </w:pPr>
            <w:del w:id="519" w:author="Tanuj Kumar" w:date="2024-03-03T14:10:00Z">
              <w:r w:rsidRPr="001A464A" w:rsidDel="008176CC">
                <w:delText>77.6)</w:delText>
              </w:r>
            </w:del>
          </w:p>
        </w:tc>
        <w:tc>
          <w:tcPr>
            <w:tcW w:w="813" w:type="dxa"/>
            <w:noWrap/>
            <w:hideMark/>
          </w:tcPr>
          <w:p w14:paraId="3237543E" w14:textId="7B50C4E2" w:rsidR="001A464A" w:rsidRPr="001A464A" w:rsidDel="008176CC" w:rsidRDefault="001A464A" w:rsidP="001A464A">
            <w:pPr>
              <w:rPr>
                <w:del w:id="520" w:author="Tanuj Kumar" w:date="2024-03-03T14:10:00Z"/>
              </w:rPr>
            </w:pPr>
            <w:del w:id="52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FA7AAB0" w14:textId="20843CD3" w:rsidR="001A464A" w:rsidRPr="001A464A" w:rsidDel="008176CC" w:rsidRDefault="001A464A" w:rsidP="001A464A">
            <w:pPr>
              <w:rPr>
                <w:del w:id="522" w:author="Tanuj Kumar" w:date="2024-03-03T14:10:00Z"/>
              </w:rPr>
            </w:pPr>
            <w:del w:id="523" w:author="Tanuj Kumar" w:date="2024-03-03T14:10:00Z">
              <w:r w:rsidRPr="001A464A" w:rsidDel="008176CC">
                <w:delText>90.5</w:delText>
              </w:r>
            </w:del>
          </w:p>
        </w:tc>
        <w:tc>
          <w:tcPr>
            <w:tcW w:w="673" w:type="dxa"/>
            <w:noWrap/>
            <w:hideMark/>
          </w:tcPr>
          <w:p w14:paraId="2E4BE573" w14:textId="7D4DE8F0" w:rsidR="001A464A" w:rsidRPr="001A464A" w:rsidDel="008176CC" w:rsidRDefault="001A464A" w:rsidP="001A464A">
            <w:pPr>
              <w:rPr>
                <w:del w:id="524" w:author="Tanuj Kumar" w:date="2024-03-03T14:10:00Z"/>
              </w:rPr>
            </w:pPr>
            <w:del w:id="525" w:author="Tanuj Kumar" w:date="2024-03-03T14:10:00Z">
              <w:r w:rsidRPr="001A464A" w:rsidDel="008176CC">
                <w:delText>(88.6 -</w:delText>
              </w:r>
            </w:del>
          </w:p>
        </w:tc>
        <w:tc>
          <w:tcPr>
            <w:tcW w:w="673" w:type="dxa"/>
            <w:noWrap/>
            <w:hideMark/>
          </w:tcPr>
          <w:p w14:paraId="30AE3981" w14:textId="3DEBDDB2" w:rsidR="001A464A" w:rsidRPr="001A464A" w:rsidDel="008176CC" w:rsidRDefault="001A464A">
            <w:pPr>
              <w:rPr>
                <w:del w:id="526" w:author="Tanuj Kumar" w:date="2024-03-03T14:10:00Z"/>
              </w:rPr>
            </w:pPr>
            <w:del w:id="527" w:author="Tanuj Kumar" w:date="2024-03-03T14:10:00Z">
              <w:r w:rsidRPr="001A464A" w:rsidDel="008176CC">
                <w:delText>92.2)</w:delText>
              </w:r>
            </w:del>
          </w:p>
        </w:tc>
        <w:tc>
          <w:tcPr>
            <w:tcW w:w="830" w:type="dxa"/>
            <w:noWrap/>
            <w:hideMark/>
          </w:tcPr>
          <w:p w14:paraId="26E0E3B4" w14:textId="1CA4C6BD" w:rsidR="001A464A" w:rsidRPr="001A464A" w:rsidDel="008176CC" w:rsidRDefault="001A464A">
            <w:pPr>
              <w:rPr>
                <w:del w:id="528" w:author="Tanuj Kumar" w:date="2024-03-03T14:10:00Z"/>
              </w:rPr>
            </w:pPr>
          </w:p>
        </w:tc>
      </w:tr>
      <w:tr w:rsidR="003A4958" w:rsidRPr="001A464A" w:rsidDel="008176CC" w14:paraId="3041D732" w14:textId="7ABC0B89" w:rsidTr="003A4958">
        <w:trPr>
          <w:trHeight w:val="300"/>
          <w:del w:id="529" w:author="Tanuj Kumar" w:date="2024-03-03T14:10:00Z"/>
        </w:trPr>
        <w:tc>
          <w:tcPr>
            <w:tcW w:w="1908" w:type="dxa"/>
            <w:noWrap/>
            <w:hideMark/>
          </w:tcPr>
          <w:p w14:paraId="4BCF3934" w14:textId="38F46966" w:rsidR="001A464A" w:rsidRPr="001A464A" w:rsidDel="008176CC" w:rsidRDefault="001A464A">
            <w:pPr>
              <w:rPr>
                <w:del w:id="530" w:author="Tanuj Kumar" w:date="2024-03-03T14:10:00Z"/>
                <w:b/>
                <w:bCs/>
              </w:rPr>
            </w:pPr>
            <w:del w:id="531" w:author="Tanuj Kumar" w:date="2024-03-03T14:10:00Z">
              <w:r w:rsidRPr="001A464A" w:rsidDel="008176CC">
                <w:rPr>
                  <w:b/>
                  <w:bCs/>
                </w:rPr>
                <w:delText>Age</w:delText>
              </w:r>
            </w:del>
          </w:p>
        </w:tc>
        <w:tc>
          <w:tcPr>
            <w:tcW w:w="1361" w:type="dxa"/>
            <w:noWrap/>
            <w:hideMark/>
          </w:tcPr>
          <w:p w14:paraId="67D24E1D" w14:textId="137C2FEB" w:rsidR="001A464A" w:rsidRPr="001A464A" w:rsidDel="008176CC" w:rsidRDefault="001A464A" w:rsidP="00286E93">
            <w:pPr>
              <w:jc w:val="center"/>
              <w:rPr>
                <w:del w:id="532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A0BA0A8" w14:textId="2853B3AA" w:rsidR="001A464A" w:rsidRPr="001A464A" w:rsidDel="008176CC" w:rsidRDefault="001A464A" w:rsidP="001A464A">
            <w:pPr>
              <w:rPr>
                <w:del w:id="533" w:author="Tanuj Kumar" w:date="2024-03-03T14:10:00Z"/>
              </w:rPr>
            </w:pPr>
            <w:del w:id="5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7B1EF2A4" w14:textId="2E204A30" w:rsidR="001A464A" w:rsidRPr="001A464A" w:rsidDel="008176CC" w:rsidRDefault="001A464A" w:rsidP="001A464A">
            <w:pPr>
              <w:rPr>
                <w:del w:id="53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D4F84D2" w14:textId="27CAED94" w:rsidR="001A464A" w:rsidRPr="001A464A" w:rsidDel="008176CC" w:rsidRDefault="001A464A">
            <w:pPr>
              <w:rPr>
                <w:del w:id="536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1EA76740" w14:textId="0968EC30" w:rsidR="001A464A" w:rsidRPr="001A464A" w:rsidDel="008176CC" w:rsidRDefault="001A464A" w:rsidP="001A464A">
            <w:pPr>
              <w:rPr>
                <w:del w:id="537" w:author="Tanuj Kumar" w:date="2024-03-03T14:10:00Z"/>
              </w:rPr>
            </w:pPr>
            <w:del w:id="538" w:author="Tanuj Kumar" w:date="2024-03-03T14:10:00Z">
              <w:r w:rsidRPr="001A464A" w:rsidDel="008176CC">
                <w:delText>0.61</w:delText>
              </w:r>
            </w:del>
          </w:p>
        </w:tc>
        <w:tc>
          <w:tcPr>
            <w:tcW w:w="864" w:type="dxa"/>
            <w:noWrap/>
            <w:hideMark/>
          </w:tcPr>
          <w:p w14:paraId="1730B893" w14:textId="515AF423" w:rsidR="001A464A" w:rsidRPr="001A464A" w:rsidDel="008176CC" w:rsidRDefault="001A464A" w:rsidP="001A464A">
            <w:pPr>
              <w:rPr>
                <w:del w:id="539" w:author="Tanuj Kumar" w:date="2024-03-03T14:10:00Z"/>
              </w:rPr>
            </w:pPr>
            <w:del w:id="54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325AD54" w14:textId="2954CF5D" w:rsidR="001A464A" w:rsidRPr="001A464A" w:rsidDel="008176CC" w:rsidRDefault="001A464A" w:rsidP="001A464A">
            <w:pPr>
              <w:rPr>
                <w:del w:id="54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77745C3" w14:textId="35A3E4CC" w:rsidR="001A464A" w:rsidRPr="001A464A" w:rsidDel="008176CC" w:rsidRDefault="001A464A">
            <w:pPr>
              <w:rPr>
                <w:del w:id="542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55BBFFF0" w14:textId="25007D45" w:rsidR="001A464A" w:rsidRPr="001A464A" w:rsidDel="008176CC" w:rsidRDefault="001A464A" w:rsidP="001A464A">
            <w:pPr>
              <w:rPr>
                <w:del w:id="543" w:author="Tanuj Kumar" w:date="2024-03-03T14:10:00Z"/>
              </w:rPr>
            </w:pPr>
            <w:del w:id="544" w:author="Tanuj Kumar" w:date="2024-03-03T14:10:00Z">
              <w:r w:rsidRPr="001A464A" w:rsidDel="008176CC">
                <w:delText>0.83</w:delText>
              </w:r>
            </w:del>
          </w:p>
        </w:tc>
        <w:tc>
          <w:tcPr>
            <w:tcW w:w="883" w:type="dxa"/>
            <w:noWrap/>
            <w:hideMark/>
          </w:tcPr>
          <w:p w14:paraId="28567993" w14:textId="0E1145DB" w:rsidR="001A464A" w:rsidRPr="001A464A" w:rsidDel="008176CC" w:rsidRDefault="001A464A" w:rsidP="001A464A">
            <w:pPr>
              <w:rPr>
                <w:del w:id="545" w:author="Tanuj Kumar" w:date="2024-03-03T14:10:00Z"/>
              </w:rPr>
            </w:pPr>
            <w:del w:id="54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1882B8A6" w14:textId="47B1A2C6" w:rsidR="001A464A" w:rsidRPr="001A464A" w:rsidDel="008176CC" w:rsidRDefault="001A464A" w:rsidP="001A464A">
            <w:pPr>
              <w:rPr>
                <w:del w:id="54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9F26D47" w14:textId="04BE52F6" w:rsidR="001A464A" w:rsidRPr="001A464A" w:rsidDel="008176CC" w:rsidRDefault="001A464A">
            <w:pPr>
              <w:rPr>
                <w:del w:id="548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145726BF" w14:textId="3FF4743F" w:rsidR="001A464A" w:rsidRPr="001A464A" w:rsidDel="008176CC" w:rsidRDefault="001A464A" w:rsidP="001A464A">
            <w:pPr>
              <w:rPr>
                <w:del w:id="549" w:author="Tanuj Kumar" w:date="2024-03-03T14:10:00Z"/>
              </w:rPr>
            </w:pPr>
            <w:del w:id="550" w:author="Tanuj Kumar" w:date="2024-03-03T14:10:00Z">
              <w:r w:rsidRPr="001A464A" w:rsidDel="008176CC">
                <w:delText>0.54</w:delText>
              </w:r>
            </w:del>
          </w:p>
        </w:tc>
        <w:tc>
          <w:tcPr>
            <w:tcW w:w="899" w:type="dxa"/>
            <w:noWrap/>
            <w:hideMark/>
          </w:tcPr>
          <w:p w14:paraId="6E761AB7" w14:textId="7DF8E56E" w:rsidR="001A464A" w:rsidRPr="001A464A" w:rsidDel="008176CC" w:rsidRDefault="001A464A" w:rsidP="001A464A">
            <w:pPr>
              <w:rPr>
                <w:del w:id="551" w:author="Tanuj Kumar" w:date="2024-03-03T14:10:00Z"/>
              </w:rPr>
            </w:pPr>
            <w:del w:id="55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3EBDA90" w14:textId="50869962" w:rsidR="001A464A" w:rsidRPr="001A464A" w:rsidDel="008176CC" w:rsidRDefault="001A464A" w:rsidP="001A464A">
            <w:pPr>
              <w:rPr>
                <w:del w:id="55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A2C985C" w14:textId="56B71825" w:rsidR="001A464A" w:rsidRPr="001A464A" w:rsidDel="008176CC" w:rsidRDefault="001A464A">
            <w:pPr>
              <w:rPr>
                <w:del w:id="554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2BDDD74B" w14:textId="594921C8" w:rsidR="001A464A" w:rsidRPr="001A464A" w:rsidDel="008176CC" w:rsidRDefault="001A464A" w:rsidP="001A464A">
            <w:pPr>
              <w:rPr>
                <w:del w:id="555" w:author="Tanuj Kumar" w:date="2024-03-03T14:10:00Z"/>
              </w:rPr>
            </w:pPr>
            <w:del w:id="556" w:author="Tanuj Kumar" w:date="2024-03-03T14:10:00Z">
              <w:r w:rsidRPr="001A464A" w:rsidDel="008176CC">
                <w:delText>0.48</w:delText>
              </w:r>
            </w:del>
          </w:p>
        </w:tc>
        <w:tc>
          <w:tcPr>
            <w:tcW w:w="909" w:type="dxa"/>
            <w:noWrap/>
            <w:hideMark/>
          </w:tcPr>
          <w:p w14:paraId="789911DD" w14:textId="65A1CAC6" w:rsidR="001A464A" w:rsidRPr="001A464A" w:rsidDel="008176CC" w:rsidRDefault="001A464A" w:rsidP="001A464A">
            <w:pPr>
              <w:rPr>
                <w:del w:id="55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34F3F47" w14:textId="0AECF4F6" w:rsidR="001A464A" w:rsidRPr="001A464A" w:rsidDel="008176CC" w:rsidRDefault="001A464A" w:rsidP="001A464A">
            <w:pPr>
              <w:rPr>
                <w:del w:id="55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23B412A" w14:textId="3F7E2B7A" w:rsidR="001A464A" w:rsidRPr="001A464A" w:rsidDel="008176CC" w:rsidRDefault="001A464A">
            <w:pPr>
              <w:rPr>
                <w:del w:id="559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263FAED8" w14:textId="29B5CE23" w:rsidR="001A464A" w:rsidRPr="001A464A" w:rsidDel="008176CC" w:rsidRDefault="001A464A" w:rsidP="001A464A">
            <w:pPr>
              <w:rPr>
                <w:del w:id="560" w:author="Tanuj Kumar" w:date="2024-03-03T14:10:00Z"/>
              </w:rPr>
            </w:pPr>
            <w:del w:id="561" w:author="Tanuj Kumar" w:date="2024-03-03T14:10:00Z">
              <w:r w:rsidRPr="001A464A" w:rsidDel="008176CC">
                <w:delText>0.29</w:delText>
              </w:r>
            </w:del>
          </w:p>
        </w:tc>
        <w:tc>
          <w:tcPr>
            <w:tcW w:w="915" w:type="dxa"/>
            <w:noWrap/>
            <w:hideMark/>
          </w:tcPr>
          <w:p w14:paraId="74234BFD" w14:textId="3EB1DA79" w:rsidR="001A464A" w:rsidRPr="001A464A" w:rsidDel="008176CC" w:rsidRDefault="001A464A" w:rsidP="001A464A">
            <w:pPr>
              <w:rPr>
                <w:del w:id="56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927199B" w14:textId="481731EB" w:rsidR="001A464A" w:rsidRPr="001A464A" w:rsidDel="008176CC" w:rsidRDefault="001A464A" w:rsidP="001A464A">
            <w:pPr>
              <w:rPr>
                <w:del w:id="56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C0E09FA" w14:textId="3CE2D5AB" w:rsidR="001A464A" w:rsidRPr="001A464A" w:rsidDel="008176CC" w:rsidRDefault="001A464A">
            <w:pPr>
              <w:rPr>
                <w:del w:id="564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01A19E48" w14:textId="5EF1BBBC" w:rsidR="001A464A" w:rsidRPr="001A464A" w:rsidDel="008176CC" w:rsidRDefault="001A464A" w:rsidP="001A464A">
            <w:pPr>
              <w:rPr>
                <w:del w:id="565" w:author="Tanuj Kumar" w:date="2024-03-03T14:10:00Z"/>
              </w:rPr>
            </w:pPr>
            <w:del w:id="566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6FC0A3F9" w14:textId="22732523" w:rsidTr="003A4958">
        <w:trPr>
          <w:trHeight w:val="300"/>
          <w:del w:id="567" w:author="Tanuj Kumar" w:date="2024-03-03T14:10:00Z"/>
        </w:trPr>
        <w:tc>
          <w:tcPr>
            <w:tcW w:w="1908" w:type="dxa"/>
            <w:hideMark/>
          </w:tcPr>
          <w:p w14:paraId="68E964FE" w14:textId="57BD89BD" w:rsidR="001A464A" w:rsidRPr="001A464A" w:rsidDel="008176CC" w:rsidRDefault="001A464A" w:rsidP="001A464A">
            <w:pPr>
              <w:rPr>
                <w:del w:id="568" w:author="Tanuj Kumar" w:date="2024-03-03T14:10:00Z"/>
              </w:rPr>
            </w:pPr>
            <w:del w:id="569" w:author="Tanuj Kumar" w:date="2024-03-03T14:10:00Z">
              <w:r w:rsidRPr="001A464A" w:rsidDel="008176CC">
                <w:delText>3 Years</w:delText>
              </w:r>
            </w:del>
          </w:p>
        </w:tc>
        <w:tc>
          <w:tcPr>
            <w:tcW w:w="1361" w:type="dxa"/>
            <w:noWrap/>
            <w:hideMark/>
          </w:tcPr>
          <w:p w14:paraId="5CD442B8" w14:textId="1D6A7A7F" w:rsidR="001A464A" w:rsidRPr="001A464A" w:rsidDel="008176CC" w:rsidRDefault="001A464A" w:rsidP="00286E93">
            <w:pPr>
              <w:jc w:val="center"/>
              <w:rPr>
                <w:del w:id="570" w:author="Tanuj Kumar" w:date="2024-03-03T14:10:00Z"/>
              </w:rPr>
            </w:pPr>
            <w:del w:id="571" w:author="Tanuj Kumar" w:date="2024-03-03T14:10:00Z">
              <w:r w:rsidRPr="001A464A" w:rsidDel="008176CC">
                <w:delText>33.1</w:delText>
              </w:r>
            </w:del>
          </w:p>
        </w:tc>
        <w:tc>
          <w:tcPr>
            <w:tcW w:w="859" w:type="dxa"/>
            <w:noWrap/>
            <w:hideMark/>
          </w:tcPr>
          <w:p w14:paraId="5610784A" w14:textId="6666AE37" w:rsidR="001A464A" w:rsidRPr="001A464A" w:rsidDel="008176CC" w:rsidRDefault="001A464A" w:rsidP="001A464A">
            <w:pPr>
              <w:rPr>
                <w:del w:id="572" w:author="Tanuj Kumar" w:date="2024-03-03T14:10:00Z"/>
              </w:rPr>
            </w:pPr>
            <w:del w:id="573" w:author="Tanuj Kumar" w:date="2024-03-03T14:10:00Z">
              <w:r w:rsidRPr="001A464A" w:rsidDel="008176CC">
                <w:delText>63.0</w:delText>
              </w:r>
            </w:del>
          </w:p>
        </w:tc>
        <w:tc>
          <w:tcPr>
            <w:tcW w:w="823" w:type="dxa"/>
            <w:noWrap/>
            <w:hideMark/>
          </w:tcPr>
          <w:p w14:paraId="50E39ADB" w14:textId="1AD59D25" w:rsidR="001A464A" w:rsidRPr="001A464A" w:rsidDel="008176CC" w:rsidRDefault="001A464A" w:rsidP="001A464A">
            <w:pPr>
              <w:rPr>
                <w:del w:id="574" w:author="Tanuj Kumar" w:date="2024-03-03T14:10:00Z"/>
              </w:rPr>
            </w:pPr>
            <w:del w:id="575" w:author="Tanuj Kumar" w:date="2024-03-03T14:10:00Z">
              <w:r w:rsidRPr="001A464A" w:rsidDel="008176CC">
                <w:delText xml:space="preserve">(59.1 - </w:delText>
              </w:r>
            </w:del>
          </w:p>
        </w:tc>
        <w:tc>
          <w:tcPr>
            <w:tcW w:w="673" w:type="dxa"/>
            <w:noWrap/>
            <w:hideMark/>
          </w:tcPr>
          <w:p w14:paraId="46B89395" w14:textId="1088E9D4" w:rsidR="001A464A" w:rsidRPr="001A464A" w:rsidDel="008176CC" w:rsidRDefault="001A464A">
            <w:pPr>
              <w:rPr>
                <w:del w:id="576" w:author="Tanuj Kumar" w:date="2024-03-03T14:10:00Z"/>
              </w:rPr>
            </w:pPr>
            <w:del w:id="577" w:author="Tanuj Kumar" w:date="2024-03-03T14:10:00Z">
              <w:r w:rsidRPr="001A464A" w:rsidDel="008176CC">
                <w:delText>66.7)</w:delText>
              </w:r>
            </w:del>
          </w:p>
        </w:tc>
        <w:tc>
          <w:tcPr>
            <w:tcW w:w="754" w:type="dxa"/>
            <w:noWrap/>
            <w:hideMark/>
          </w:tcPr>
          <w:p w14:paraId="320294AB" w14:textId="7D7DFB35" w:rsidR="001A464A" w:rsidRPr="001A464A" w:rsidDel="008176CC" w:rsidRDefault="001A464A" w:rsidP="001A464A">
            <w:pPr>
              <w:rPr>
                <w:del w:id="578" w:author="Tanuj Kumar" w:date="2024-03-03T14:10:00Z"/>
              </w:rPr>
            </w:pPr>
            <w:del w:id="57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280E4049" w14:textId="592CA31E" w:rsidR="001A464A" w:rsidRPr="001A464A" w:rsidDel="008176CC" w:rsidRDefault="001A464A" w:rsidP="001A464A">
            <w:pPr>
              <w:rPr>
                <w:del w:id="580" w:author="Tanuj Kumar" w:date="2024-03-03T14:10:00Z"/>
              </w:rPr>
            </w:pPr>
            <w:del w:id="581" w:author="Tanuj Kumar" w:date="2024-03-03T14:10:00Z">
              <w:r w:rsidRPr="001A464A" w:rsidDel="008176CC">
                <w:delText>68.3</w:delText>
              </w:r>
            </w:del>
          </w:p>
        </w:tc>
        <w:tc>
          <w:tcPr>
            <w:tcW w:w="673" w:type="dxa"/>
            <w:noWrap/>
            <w:hideMark/>
          </w:tcPr>
          <w:p w14:paraId="45C4F408" w14:textId="1992AFB4" w:rsidR="001A464A" w:rsidRPr="001A464A" w:rsidDel="008176CC" w:rsidRDefault="001A464A" w:rsidP="001A464A">
            <w:pPr>
              <w:rPr>
                <w:del w:id="582" w:author="Tanuj Kumar" w:date="2024-03-03T14:10:00Z"/>
              </w:rPr>
            </w:pPr>
            <w:del w:id="583" w:author="Tanuj Kumar" w:date="2024-03-03T14:10:00Z">
              <w:r w:rsidRPr="001A464A" w:rsidDel="008176CC">
                <w:delText>(64.3 -</w:delText>
              </w:r>
            </w:del>
          </w:p>
        </w:tc>
        <w:tc>
          <w:tcPr>
            <w:tcW w:w="673" w:type="dxa"/>
            <w:noWrap/>
            <w:hideMark/>
          </w:tcPr>
          <w:p w14:paraId="2FD2A3A2" w14:textId="503B2E41" w:rsidR="001A464A" w:rsidRPr="001A464A" w:rsidDel="008176CC" w:rsidRDefault="001A464A">
            <w:pPr>
              <w:rPr>
                <w:del w:id="584" w:author="Tanuj Kumar" w:date="2024-03-03T14:10:00Z"/>
              </w:rPr>
            </w:pPr>
            <w:del w:id="585" w:author="Tanuj Kumar" w:date="2024-03-03T14:10:00Z">
              <w:r w:rsidRPr="001A464A" w:rsidDel="008176CC">
                <w:delText>72.1)</w:delText>
              </w:r>
            </w:del>
          </w:p>
        </w:tc>
        <w:tc>
          <w:tcPr>
            <w:tcW w:w="774" w:type="dxa"/>
            <w:noWrap/>
            <w:hideMark/>
          </w:tcPr>
          <w:p w14:paraId="3EDC57B1" w14:textId="4F693E75" w:rsidR="001A464A" w:rsidRPr="001A464A" w:rsidDel="008176CC" w:rsidRDefault="001A464A" w:rsidP="001A464A">
            <w:pPr>
              <w:rPr>
                <w:del w:id="586" w:author="Tanuj Kumar" w:date="2024-03-03T14:10:00Z"/>
              </w:rPr>
            </w:pPr>
            <w:del w:id="58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261CF2F9" w14:textId="4676255F" w:rsidR="001A464A" w:rsidRPr="001A464A" w:rsidDel="008176CC" w:rsidRDefault="001A464A" w:rsidP="001A464A">
            <w:pPr>
              <w:rPr>
                <w:del w:id="588" w:author="Tanuj Kumar" w:date="2024-03-03T14:10:00Z"/>
              </w:rPr>
            </w:pPr>
            <w:del w:id="589" w:author="Tanuj Kumar" w:date="2024-03-03T14:10:00Z">
              <w:r w:rsidRPr="001A464A" w:rsidDel="008176CC">
                <w:delText>81.5</w:delText>
              </w:r>
            </w:del>
          </w:p>
        </w:tc>
        <w:tc>
          <w:tcPr>
            <w:tcW w:w="673" w:type="dxa"/>
            <w:noWrap/>
            <w:hideMark/>
          </w:tcPr>
          <w:p w14:paraId="3FA213D9" w14:textId="22D5DC03" w:rsidR="001A464A" w:rsidRPr="001A464A" w:rsidDel="008176CC" w:rsidRDefault="001A464A" w:rsidP="001A464A">
            <w:pPr>
              <w:rPr>
                <w:del w:id="590" w:author="Tanuj Kumar" w:date="2024-03-03T14:10:00Z"/>
              </w:rPr>
            </w:pPr>
            <w:del w:id="591" w:author="Tanuj Kumar" w:date="2024-03-03T14:10:00Z">
              <w:r w:rsidRPr="001A464A" w:rsidDel="008176CC">
                <w:delText>(77.9 -</w:delText>
              </w:r>
            </w:del>
          </w:p>
        </w:tc>
        <w:tc>
          <w:tcPr>
            <w:tcW w:w="673" w:type="dxa"/>
            <w:noWrap/>
            <w:hideMark/>
          </w:tcPr>
          <w:p w14:paraId="47E03A0F" w14:textId="475B4E63" w:rsidR="001A464A" w:rsidRPr="001A464A" w:rsidDel="008176CC" w:rsidRDefault="001A464A">
            <w:pPr>
              <w:rPr>
                <w:del w:id="592" w:author="Tanuj Kumar" w:date="2024-03-03T14:10:00Z"/>
              </w:rPr>
            </w:pPr>
            <w:del w:id="593" w:author="Tanuj Kumar" w:date="2024-03-03T14:10:00Z">
              <w:r w:rsidRPr="001A464A" w:rsidDel="008176CC">
                <w:delText>84.7)</w:delText>
              </w:r>
            </w:del>
          </w:p>
        </w:tc>
        <w:tc>
          <w:tcPr>
            <w:tcW w:w="791" w:type="dxa"/>
            <w:noWrap/>
            <w:hideMark/>
          </w:tcPr>
          <w:p w14:paraId="00201D35" w14:textId="304CBA8D" w:rsidR="001A464A" w:rsidRPr="001A464A" w:rsidDel="008176CC" w:rsidRDefault="001A464A" w:rsidP="001A464A">
            <w:pPr>
              <w:rPr>
                <w:del w:id="594" w:author="Tanuj Kumar" w:date="2024-03-03T14:10:00Z"/>
              </w:rPr>
            </w:pPr>
            <w:del w:id="59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B0D1FDE" w14:textId="598FAC9A" w:rsidR="001A464A" w:rsidRPr="001A464A" w:rsidDel="008176CC" w:rsidRDefault="001A464A" w:rsidP="001A464A">
            <w:pPr>
              <w:rPr>
                <w:del w:id="596" w:author="Tanuj Kumar" w:date="2024-03-03T14:10:00Z"/>
              </w:rPr>
            </w:pPr>
            <w:del w:id="597" w:author="Tanuj Kumar" w:date="2024-03-03T14:10:00Z">
              <w:r w:rsidRPr="001A464A" w:rsidDel="008176CC">
                <w:delText>71.5</w:delText>
              </w:r>
            </w:del>
          </w:p>
        </w:tc>
        <w:tc>
          <w:tcPr>
            <w:tcW w:w="673" w:type="dxa"/>
            <w:noWrap/>
            <w:hideMark/>
          </w:tcPr>
          <w:p w14:paraId="718C6888" w14:textId="0896E300" w:rsidR="001A464A" w:rsidRPr="001A464A" w:rsidDel="008176CC" w:rsidRDefault="001A464A" w:rsidP="001A464A">
            <w:pPr>
              <w:rPr>
                <w:del w:id="598" w:author="Tanuj Kumar" w:date="2024-03-03T14:10:00Z"/>
              </w:rPr>
            </w:pPr>
            <w:del w:id="599" w:author="Tanuj Kumar" w:date="2024-03-03T14:10:00Z">
              <w:r w:rsidRPr="001A464A" w:rsidDel="008176CC">
                <w:delText>(68.3 -</w:delText>
              </w:r>
            </w:del>
          </w:p>
        </w:tc>
        <w:tc>
          <w:tcPr>
            <w:tcW w:w="673" w:type="dxa"/>
            <w:noWrap/>
            <w:hideMark/>
          </w:tcPr>
          <w:p w14:paraId="32930C63" w14:textId="51B0E3C0" w:rsidR="001A464A" w:rsidRPr="001A464A" w:rsidDel="008176CC" w:rsidRDefault="001A464A">
            <w:pPr>
              <w:rPr>
                <w:del w:id="600" w:author="Tanuj Kumar" w:date="2024-03-03T14:10:00Z"/>
              </w:rPr>
            </w:pPr>
            <w:del w:id="601" w:author="Tanuj Kumar" w:date="2024-03-03T14:10:00Z">
              <w:r w:rsidRPr="001A464A" w:rsidDel="008176CC">
                <w:delText>74.6)</w:delText>
              </w:r>
            </w:del>
          </w:p>
        </w:tc>
        <w:tc>
          <w:tcPr>
            <w:tcW w:w="804" w:type="dxa"/>
            <w:noWrap/>
            <w:hideMark/>
          </w:tcPr>
          <w:p w14:paraId="4E4F09DB" w14:textId="41D393D1" w:rsidR="001A464A" w:rsidRPr="001A464A" w:rsidDel="008176CC" w:rsidRDefault="001A464A" w:rsidP="001A464A">
            <w:pPr>
              <w:rPr>
                <w:del w:id="602" w:author="Tanuj Kumar" w:date="2024-03-03T14:10:00Z"/>
              </w:rPr>
            </w:pPr>
            <w:del w:id="60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939F2DF" w14:textId="190C3191" w:rsidR="001A464A" w:rsidRPr="001A464A" w:rsidDel="008176CC" w:rsidRDefault="001A464A" w:rsidP="001A464A">
            <w:pPr>
              <w:rPr>
                <w:del w:id="604" w:author="Tanuj Kumar" w:date="2024-03-03T14:10:00Z"/>
              </w:rPr>
            </w:pPr>
            <w:del w:id="605" w:author="Tanuj Kumar" w:date="2024-03-03T14:10:00Z">
              <w:r w:rsidRPr="001A464A" w:rsidDel="008176CC">
                <w:delText>70.4</w:delText>
              </w:r>
            </w:del>
          </w:p>
        </w:tc>
        <w:tc>
          <w:tcPr>
            <w:tcW w:w="673" w:type="dxa"/>
            <w:noWrap/>
            <w:hideMark/>
          </w:tcPr>
          <w:p w14:paraId="4F272675" w14:textId="4E2387C5" w:rsidR="001A464A" w:rsidRPr="001A464A" w:rsidDel="008176CC" w:rsidRDefault="001A464A" w:rsidP="001A464A">
            <w:pPr>
              <w:rPr>
                <w:del w:id="606" w:author="Tanuj Kumar" w:date="2024-03-03T14:10:00Z"/>
              </w:rPr>
            </w:pPr>
            <w:del w:id="607" w:author="Tanuj Kumar" w:date="2024-03-03T14:10:00Z">
              <w:r w:rsidRPr="001A464A" w:rsidDel="008176CC">
                <w:delText>(66.9 -</w:delText>
              </w:r>
            </w:del>
          </w:p>
        </w:tc>
        <w:tc>
          <w:tcPr>
            <w:tcW w:w="673" w:type="dxa"/>
            <w:noWrap/>
            <w:hideMark/>
          </w:tcPr>
          <w:p w14:paraId="2BFB415A" w14:textId="10113621" w:rsidR="001A464A" w:rsidRPr="001A464A" w:rsidDel="008176CC" w:rsidRDefault="001A464A">
            <w:pPr>
              <w:rPr>
                <w:del w:id="608" w:author="Tanuj Kumar" w:date="2024-03-03T14:10:00Z"/>
              </w:rPr>
            </w:pPr>
            <w:del w:id="609" w:author="Tanuj Kumar" w:date="2024-03-03T14:10:00Z">
              <w:r w:rsidRPr="001A464A" w:rsidDel="008176CC">
                <w:delText>73.7)</w:delText>
              </w:r>
            </w:del>
          </w:p>
        </w:tc>
        <w:tc>
          <w:tcPr>
            <w:tcW w:w="813" w:type="dxa"/>
            <w:noWrap/>
            <w:hideMark/>
          </w:tcPr>
          <w:p w14:paraId="6106F448" w14:textId="2E5DDBC3" w:rsidR="001A464A" w:rsidRPr="001A464A" w:rsidDel="008176CC" w:rsidRDefault="001A464A" w:rsidP="001A464A">
            <w:pPr>
              <w:rPr>
                <w:del w:id="610" w:author="Tanuj Kumar" w:date="2024-03-03T14:10:00Z"/>
              </w:rPr>
            </w:pPr>
            <w:del w:id="61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2D65F25" w14:textId="4D5EFA32" w:rsidR="001A464A" w:rsidRPr="001A464A" w:rsidDel="008176CC" w:rsidRDefault="001A464A" w:rsidP="001A464A">
            <w:pPr>
              <w:rPr>
                <w:del w:id="612" w:author="Tanuj Kumar" w:date="2024-03-03T14:10:00Z"/>
              </w:rPr>
            </w:pPr>
            <w:del w:id="613" w:author="Tanuj Kumar" w:date="2024-03-03T14:10:00Z">
              <w:r w:rsidRPr="001A464A" w:rsidDel="008176CC">
                <w:delText>92.3</w:delText>
              </w:r>
            </w:del>
          </w:p>
        </w:tc>
        <w:tc>
          <w:tcPr>
            <w:tcW w:w="673" w:type="dxa"/>
            <w:noWrap/>
            <w:hideMark/>
          </w:tcPr>
          <w:p w14:paraId="550D0B59" w14:textId="5BB36DE1" w:rsidR="001A464A" w:rsidRPr="001A464A" w:rsidDel="008176CC" w:rsidRDefault="001A464A" w:rsidP="001A464A">
            <w:pPr>
              <w:rPr>
                <w:del w:id="614" w:author="Tanuj Kumar" w:date="2024-03-03T14:10:00Z"/>
              </w:rPr>
            </w:pPr>
            <w:del w:id="615" w:author="Tanuj Kumar" w:date="2024-03-03T14:10:00Z">
              <w:r w:rsidRPr="001A464A" w:rsidDel="008176CC">
                <w:delText>(90.6 -</w:delText>
              </w:r>
            </w:del>
          </w:p>
        </w:tc>
        <w:tc>
          <w:tcPr>
            <w:tcW w:w="673" w:type="dxa"/>
            <w:noWrap/>
            <w:hideMark/>
          </w:tcPr>
          <w:p w14:paraId="7079274D" w14:textId="2E4C48AE" w:rsidR="001A464A" w:rsidRPr="001A464A" w:rsidDel="008176CC" w:rsidRDefault="001A464A">
            <w:pPr>
              <w:rPr>
                <w:del w:id="616" w:author="Tanuj Kumar" w:date="2024-03-03T14:10:00Z"/>
              </w:rPr>
            </w:pPr>
            <w:del w:id="617" w:author="Tanuj Kumar" w:date="2024-03-03T14:10:00Z">
              <w:r w:rsidRPr="001A464A" w:rsidDel="008176CC">
                <w:delText>93.6)</w:delText>
              </w:r>
            </w:del>
          </w:p>
        </w:tc>
        <w:tc>
          <w:tcPr>
            <w:tcW w:w="830" w:type="dxa"/>
            <w:noWrap/>
            <w:hideMark/>
          </w:tcPr>
          <w:p w14:paraId="72E5AA3C" w14:textId="3F8D1533" w:rsidR="001A464A" w:rsidRPr="001A464A" w:rsidDel="008176CC" w:rsidRDefault="001A464A">
            <w:pPr>
              <w:rPr>
                <w:del w:id="618" w:author="Tanuj Kumar" w:date="2024-03-03T14:10:00Z"/>
              </w:rPr>
            </w:pPr>
          </w:p>
        </w:tc>
      </w:tr>
      <w:tr w:rsidR="003A4958" w:rsidRPr="001A464A" w:rsidDel="008176CC" w14:paraId="4E8A4833" w14:textId="0C82C305" w:rsidTr="003A4958">
        <w:trPr>
          <w:trHeight w:val="300"/>
          <w:del w:id="619" w:author="Tanuj Kumar" w:date="2024-03-03T14:10:00Z"/>
        </w:trPr>
        <w:tc>
          <w:tcPr>
            <w:tcW w:w="1908" w:type="dxa"/>
            <w:hideMark/>
          </w:tcPr>
          <w:p w14:paraId="4C5F821D" w14:textId="48B06D42" w:rsidR="001A464A" w:rsidRPr="001A464A" w:rsidDel="008176CC" w:rsidRDefault="001A464A" w:rsidP="001A464A">
            <w:pPr>
              <w:rPr>
                <w:del w:id="620" w:author="Tanuj Kumar" w:date="2024-03-03T14:10:00Z"/>
              </w:rPr>
            </w:pPr>
            <w:del w:id="621" w:author="Tanuj Kumar" w:date="2024-03-03T14:10:00Z">
              <w:r w:rsidRPr="001A464A" w:rsidDel="008176CC">
                <w:delText>4 Years</w:delText>
              </w:r>
            </w:del>
          </w:p>
        </w:tc>
        <w:tc>
          <w:tcPr>
            <w:tcW w:w="1361" w:type="dxa"/>
            <w:noWrap/>
            <w:hideMark/>
          </w:tcPr>
          <w:p w14:paraId="070F79B7" w14:textId="7B1083D9" w:rsidR="001A464A" w:rsidRPr="001A464A" w:rsidDel="008176CC" w:rsidRDefault="001A464A" w:rsidP="00286E93">
            <w:pPr>
              <w:jc w:val="center"/>
              <w:rPr>
                <w:del w:id="622" w:author="Tanuj Kumar" w:date="2024-03-03T14:10:00Z"/>
              </w:rPr>
            </w:pPr>
            <w:del w:id="623" w:author="Tanuj Kumar" w:date="2024-03-03T14:10:00Z">
              <w:r w:rsidRPr="001A464A" w:rsidDel="008176CC">
                <w:delText>33.6</w:delText>
              </w:r>
            </w:del>
          </w:p>
        </w:tc>
        <w:tc>
          <w:tcPr>
            <w:tcW w:w="859" w:type="dxa"/>
            <w:noWrap/>
            <w:hideMark/>
          </w:tcPr>
          <w:p w14:paraId="77BD1986" w14:textId="4BA14465" w:rsidR="001A464A" w:rsidRPr="001A464A" w:rsidDel="008176CC" w:rsidRDefault="001A464A" w:rsidP="001A464A">
            <w:pPr>
              <w:rPr>
                <w:del w:id="624" w:author="Tanuj Kumar" w:date="2024-03-03T14:10:00Z"/>
              </w:rPr>
            </w:pPr>
            <w:del w:id="625" w:author="Tanuj Kumar" w:date="2024-03-03T14:10:00Z">
              <w:r w:rsidRPr="001A464A" w:rsidDel="008176CC">
                <w:delText>63.2</w:delText>
              </w:r>
            </w:del>
          </w:p>
        </w:tc>
        <w:tc>
          <w:tcPr>
            <w:tcW w:w="823" w:type="dxa"/>
            <w:noWrap/>
            <w:hideMark/>
          </w:tcPr>
          <w:p w14:paraId="2C8924CA" w14:textId="46CE56DD" w:rsidR="001A464A" w:rsidRPr="001A464A" w:rsidDel="008176CC" w:rsidRDefault="001A464A" w:rsidP="001A464A">
            <w:pPr>
              <w:rPr>
                <w:del w:id="626" w:author="Tanuj Kumar" w:date="2024-03-03T14:10:00Z"/>
              </w:rPr>
            </w:pPr>
            <w:del w:id="627" w:author="Tanuj Kumar" w:date="2024-03-03T14:10:00Z">
              <w:r w:rsidRPr="001A464A" w:rsidDel="008176CC">
                <w:delText xml:space="preserve">(59.8 - </w:delText>
              </w:r>
            </w:del>
          </w:p>
        </w:tc>
        <w:tc>
          <w:tcPr>
            <w:tcW w:w="673" w:type="dxa"/>
            <w:noWrap/>
            <w:hideMark/>
          </w:tcPr>
          <w:p w14:paraId="24551DA5" w14:textId="6783FF3B" w:rsidR="001A464A" w:rsidRPr="001A464A" w:rsidDel="008176CC" w:rsidRDefault="001A464A">
            <w:pPr>
              <w:rPr>
                <w:del w:id="628" w:author="Tanuj Kumar" w:date="2024-03-03T14:10:00Z"/>
              </w:rPr>
            </w:pPr>
            <w:del w:id="629" w:author="Tanuj Kumar" w:date="2024-03-03T14:10:00Z">
              <w:r w:rsidRPr="001A464A" w:rsidDel="008176CC">
                <w:delText>66.4)</w:delText>
              </w:r>
            </w:del>
          </w:p>
        </w:tc>
        <w:tc>
          <w:tcPr>
            <w:tcW w:w="754" w:type="dxa"/>
            <w:noWrap/>
            <w:hideMark/>
          </w:tcPr>
          <w:p w14:paraId="705F089F" w14:textId="290D2619" w:rsidR="001A464A" w:rsidRPr="001A464A" w:rsidDel="008176CC" w:rsidRDefault="001A464A" w:rsidP="001A464A">
            <w:pPr>
              <w:rPr>
                <w:del w:id="630" w:author="Tanuj Kumar" w:date="2024-03-03T14:10:00Z"/>
              </w:rPr>
            </w:pPr>
            <w:del w:id="63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8DAB91F" w14:textId="2EE39788" w:rsidR="001A464A" w:rsidRPr="001A464A" w:rsidDel="008176CC" w:rsidRDefault="001A464A" w:rsidP="001A464A">
            <w:pPr>
              <w:rPr>
                <w:del w:id="632" w:author="Tanuj Kumar" w:date="2024-03-03T14:10:00Z"/>
              </w:rPr>
            </w:pPr>
            <w:del w:id="633" w:author="Tanuj Kumar" w:date="2024-03-03T14:10:00Z">
              <w:r w:rsidRPr="001A464A" w:rsidDel="008176CC">
                <w:delText>68.5</w:delText>
              </w:r>
            </w:del>
          </w:p>
        </w:tc>
        <w:tc>
          <w:tcPr>
            <w:tcW w:w="673" w:type="dxa"/>
            <w:noWrap/>
            <w:hideMark/>
          </w:tcPr>
          <w:p w14:paraId="49FC8964" w14:textId="634B5540" w:rsidR="001A464A" w:rsidRPr="001A464A" w:rsidDel="008176CC" w:rsidRDefault="001A464A" w:rsidP="001A464A">
            <w:pPr>
              <w:rPr>
                <w:del w:id="634" w:author="Tanuj Kumar" w:date="2024-03-03T14:10:00Z"/>
              </w:rPr>
            </w:pPr>
            <w:del w:id="635" w:author="Tanuj Kumar" w:date="2024-03-03T14:10:00Z">
              <w:r w:rsidRPr="001A464A" w:rsidDel="008176CC">
                <w:delText>(65.1 -</w:delText>
              </w:r>
            </w:del>
          </w:p>
        </w:tc>
        <w:tc>
          <w:tcPr>
            <w:tcW w:w="673" w:type="dxa"/>
            <w:noWrap/>
            <w:hideMark/>
          </w:tcPr>
          <w:p w14:paraId="782FA4D4" w14:textId="46EC8221" w:rsidR="001A464A" w:rsidRPr="001A464A" w:rsidDel="008176CC" w:rsidRDefault="001A464A">
            <w:pPr>
              <w:rPr>
                <w:del w:id="636" w:author="Tanuj Kumar" w:date="2024-03-03T14:10:00Z"/>
              </w:rPr>
            </w:pPr>
            <w:del w:id="637" w:author="Tanuj Kumar" w:date="2024-03-03T14:10:00Z">
              <w:r w:rsidRPr="001A464A" w:rsidDel="008176CC">
                <w:delText>71.8)</w:delText>
              </w:r>
            </w:del>
          </w:p>
        </w:tc>
        <w:tc>
          <w:tcPr>
            <w:tcW w:w="774" w:type="dxa"/>
            <w:noWrap/>
            <w:hideMark/>
          </w:tcPr>
          <w:p w14:paraId="56D3619C" w14:textId="5F0CA0B4" w:rsidR="001A464A" w:rsidRPr="001A464A" w:rsidDel="008176CC" w:rsidRDefault="001A464A" w:rsidP="001A464A">
            <w:pPr>
              <w:rPr>
                <w:del w:id="638" w:author="Tanuj Kumar" w:date="2024-03-03T14:10:00Z"/>
              </w:rPr>
            </w:pPr>
            <w:del w:id="63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6547C9C" w14:textId="35FCE3B1" w:rsidR="001A464A" w:rsidRPr="001A464A" w:rsidDel="008176CC" w:rsidRDefault="001A464A" w:rsidP="001A464A">
            <w:pPr>
              <w:rPr>
                <w:del w:id="640" w:author="Tanuj Kumar" w:date="2024-03-03T14:10:00Z"/>
              </w:rPr>
            </w:pPr>
            <w:del w:id="641" w:author="Tanuj Kumar" w:date="2024-03-03T14:10:00Z">
              <w:r w:rsidRPr="001A464A" w:rsidDel="008176CC">
                <w:delText>83.2</w:delText>
              </w:r>
            </w:del>
          </w:p>
        </w:tc>
        <w:tc>
          <w:tcPr>
            <w:tcW w:w="673" w:type="dxa"/>
            <w:noWrap/>
            <w:hideMark/>
          </w:tcPr>
          <w:p w14:paraId="723D2577" w14:textId="42E83E39" w:rsidR="001A464A" w:rsidRPr="001A464A" w:rsidDel="008176CC" w:rsidRDefault="001A464A" w:rsidP="001A464A">
            <w:pPr>
              <w:rPr>
                <w:del w:id="642" w:author="Tanuj Kumar" w:date="2024-03-03T14:10:00Z"/>
              </w:rPr>
            </w:pPr>
            <w:del w:id="643" w:author="Tanuj Kumar" w:date="2024-03-03T14:10:00Z">
              <w:r w:rsidRPr="001A464A" w:rsidDel="008176CC">
                <w:delText>(79.8 -</w:delText>
              </w:r>
            </w:del>
          </w:p>
        </w:tc>
        <w:tc>
          <w:tcPr>
            <w:tcW w:w="673" w:type="dxa"/>
            <w:noWrap/>
            <w:hideMark/>
          </w:tcPr>
          <w:p w14:paraId="2ED33A4C" w14:textId="5C798A14" w:rsidR="001A464A" w:rsidRPr="001A464A" w:rsidDel="008176CC" w:rsidRDefault="001A464A">
            <w:pPr>
              <w:rPr>
                <w:del w:id="644" w:author="Tanuj Kumar" w:date="2024-03-03T14:10:00Z"/>
              </w:rPr>
            </w:pPr>
            <w:del w:id="645" w:author="Tanuj Kumar" w:date="2024-03-03T14:10:00Z">
              <w:r w:rsidRPr="001A464A" w:rsidDel="008176CC">
                <w:delText>86.1)</w:delText>
              </w:r>
            </w:del>
          </w:p>
        </w:tc>
        <w:tc>
          <w:tcPr>
            <w:tcW w:w="791" w:type="dxa"/>
            <w:noWrap/>
            <w:hideMark/>
          </w:tcPr>
          <w:p w14:paraId="78703705" w14:textId="15977526" w:rsidR="001A464A" w:rsidRPr="001A464A" w:rsidDel="008176CC" w:rsidRDefault="001A464A" w:rsidP="001A464A">
            <w:pPr>
              <w:rPr>
                <w:del w:id="646" w:author="Tanuj Kumar" w:date="2024-03-03T14:10:00Z"/>
              </w:rPr>
            </w:pPr>
            <w:del w:id="64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03FBAA9D" w14:textId="3D213D8B" w:rsidR="001A464A" w:rsidRPr="001A464A" w:rsidDel="008176CC" w:rsidRDefault="001A464A" w:rsidP="001A464A">
            <w:pPr>
              <w:rPr>
                <w:del w:id="648" w:author="Tanuj Kumar" w:date="2024-03-03T14:10:00Z"/>
              </w:rPr>
            </w:pPr>
            <w:del w:id="649" w:author="Tanuj Kumar" w:date="2024-03-03T14:10:00Z">
              <w:r w:rsidRPr="001A464A" w:rsidDel="008176CC">
                <w:delText>72.1</w:delText>
              </w:r>
            </w:del>
          </w:p>
        </w:tc>
        <w:tc>
          <w:tcPr>
            <w:tcW w:w="673" w:type="dxa"/>
            <w:noWrap/>
            <w:hideMark/>
          </w:tcPr>
          <w:p w14:paraId="68CCFCCF" w14:textId="010F9E25" w:rsidR="001A464A" w:rsidRPr="001A464A" w:rsidDel="008176CC" w:rsidRDefault="001A464A" w:rsidP="001A464A">
            <w:pPr>
              <w:rPr>
                <w:del w:id="650" w:author="Tanuj Kumar" w:date="2024-03-03T14:10:00Z"/>
              </w:rPr>
            </w:pPr>
            <w:del w:id="651" w:author="Tanuj Kumar" w:date="2024-03-03T14:10:00Z">
              <w:r w:rsidRPr="001A464A" w:rsidDel="008176CC">
                <w:delText>(68.8 -</w:delText>
              </w:r>
            </w:del>
          </w:p>
        </w:tc>
        <w:tc>
          <w:tcPr>
            <w:tcW w:w="673" w:type="dxa"/>
            <w:noWrap/>
            <w:hideMark/>
          </w:tcPr>
          <w:p w14:paraId="1B0B7EBF" w14:textId="63CE29FA" w:rsidR="001A464A" w:rsidRPr="001A464A" w:rsidDel="008176CC" w:rsidRDefault="001A464A">
            <w:pPr>
              <w:rPr>
                <w:del w:id="652" w:author="Tanuj Kumar" w:date="2024-03-03T14:10:00Z"/>
              </w:rPr>
            </w:pPr>
            <w:del w:id="653" w:author="Tanuj Kumar" w:date="2024-03-03T14:10:00Z">
              <w:r w:rsidRPr="001A464A" w:rsidDel="008176CC">
                <w:delText>75.1)</w:delText>
              </w:r>
            </w:del>
          </w:p>
        </w:tc>
        <w:tc>
          <w:tcPr>
            <w:tcW w:w="804" w:type="dxa"/>
            <w:noWrap/>
            <w:hideMark/>
          </w:tcPr>
          <w:p w14:paraId="230A2E4B" w14:textId="1C9B8421" w:rsidR="001A464A" w:rsidRPr="001A464A" w:rsidDel="008176CC" w:rsidRDefault="001A464A" w:rsidP="001A464A">
            <w:pPr>
              <w:rPr>
                <w:del w:id="654" w:author="Tanuj Kumar" w:date="2024-03-03T14:10:00Z"/>
              </w:rPr>
            </w:pPr>
            <w:del w:id="6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89EC2F8" w14:textId="53C1E2D0" w:rsidR="001A464A" w:rsidRPr="001A464A" w:rsidDel="008176CC" w:rsidRDefault="001A464A" w:rsidP="001A464A">
            <w:pPr>
              <w:rPr>
                <w:del w:id="656" w:author="Tanuj Kumar" w:date="2024-03-03T14:10:00Z"/>
              </w:rPr>
            </w:pPr>
            <w:del w:id="657" w:author="Tanuj Kumar" w:date="2024-03-03T14:10:00Z">
              <w:r w:rsidRPr="001A464A" w:rsidDel="008176CC">
                <w:delText>67.2</w:delText>
              </w:r>
            </w:del>
          </w:p>
        </w:tc>
        <w:tc>
          <w:tcPr>
            <w:tcW w:w="673" w:type="dxa"/>
            <w:noWrap/>
            <w:hideMark/>
          </w:tcPr>
          <w:p w14:paraId="5DAA881F" w14:textId="08C6FA44" w:rsidR="001A464A" w:rsidRPr="001A464A" w:rsidDel="008176CC" w:rsidRDefault="001A464A" w:rsidP="001A464A">
            <w:pPr>
              <w:rPr>
                <w:del w:id="658" w:author="Tanuj Kumar" w:date="2024-03-03T14:10:00Z"/>
              </w:rPr>
            </w:pPr>
            <w:del w:id="659" w:author="Tanuj Kumar" w:date="2024-03-03T14:10:00Z">
              <w:r w:rsidRPr="001A464A" w:rsidDel="008176CC">
                <w:delText>(63.8 -</w:delText>
              </w:r>
            </w:del>
          </w:p>
        </w:tc>
        <w:tc>
          <w:tcPr>
            <w:tcW w:w="673" w:type="dxa"/>
            <w:noWrap/>
            <w:hideMark/>
          </w:tcPr>
          <w:p w14:paraId="7234F9E8" w14:textId="28062006" w:rsidR="001A464A" w:rsidRPr="001A464A" w:rsidDel="008176CC" w:rsidRDefault="001A464A">
            <w:pPr>
              <w:rPr>
                <w:del w:id="660" w:author="Tanuj Kumar" w:date="2024-03-03T14:10:00Z"/>
              </w:rPr>
            </w:pPr>
            <w:del w:id="661" w:author="Tanuj Kumar" w:date="2024-03-03T14:10:00Z">
              <w:r w:rsidRPr="001A464A" w:rsidDel="008176CC">
                <w:delText>70.4)</w:delText>
              </w:r>
            </w:del>
          </w:p>
        </w:tc>
        <w:tc>
          <w:tcPr>
            <w:tcW w:w="813" w:type="dxa"/>
            <w:noWrap/>
            <w:hideMark/>
          </w:tcPr>
          <w:p w14:paraId="756421A7" w14:textId="4A018840" w:rsidR="001A464A" w:rsidRPr="001A464A" w:rsidDel="008176CC" w:rsidRDefault="001A464A" w:rsidP="001A464A">
            <w:pPr>
              <w:rPr>
                <w:del w:id="662" w:author="Tanuj Kumar" w:date="2024-03-03T14:10:00Z"/>
              </w:rPr>
            </w:pPr>
            <w:del w:id="66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D6C04EC" w14:textId="7AFDE002" w:rsidR="001A464A" w:rsidRPr="001A464A" w:rsidDel="008176CC" w:rsidRDefault="001A464A" w:rsidP="001A464A">
            <w:pPr>
              <w:rPr>
                <w:del w:id="664" w:author="Tanuj Kumar" w:date="2024-03-03T14:10:00Z"/>
              </w:rPr>
            </w:pPr>
            <w:del w:id="665" w:author="Tanuj Kumar" w:date="2024-03-03T14:10:00Z">
              <w:r w:rsidRPr="001A464A" w:rsidDel="008176CC">
                <w:delText>89.0</w:delText>
              </w:r>
            </w:del>
          </w:p>
        </w:tc>
        <w:tc>
          <w:tcPr>
            <w:tcW w:w="673" w:type="dxa"/>
            <w:noWrap/>
            <w:hideMark/>
          </w:tcPr>
          <w:p w14:paraId="540591F2" w14:textId="06CB862E" w:rsidR="001A464A" w:rsidRPr="001A464A" w:rsidDel="008176CC" w:rsidRDefault="001A464A" w:rsidP="001A464A">
            <w:pPr>
              <w:rPr>
                <w:del w:id="666" w:author="Tanuj Kumar" w:date="2024-03-03T14:10:00Z"/>
              </w:rPr>
            </w:pPr>
            <w:del w:id="667" w:author="Tanuj Kumar" w:date="2024-03-03T14:10:00Z">
              <w:r w:rsidRPr="001A464A" w:rsidDel="008176CC">
                <w:delText>(86.4 -</w:delText>
              </w:r>
            </w:del>
          </w:p>
        </w:tc>
        <w:tc>
          <w:tcPr>
            <w:tcW w:w="673" w:type="dxa"/>
            <w:noWrap/>
            <w:hideMark/>
          </w:tcPr>
          <w:p w14:paraId="74BCE44D" w14:textId="6A2F001C" w:rsidR="001A464A" w:rsidRPr="001A464A" w:rsidDel="008176CC" w:rsidRDefault="001A464A">
            <w:pPr>
              <w:rPr>
                <w:del w:id="668" w:author="Tanuj Kumar" w:date="2024-03-03T14:10:00Z"/>
              </w:rPr>
            </w:pPr>
            <w:del w:id="669" w:author="Tanuj Kumar" w:date="2024-03-03T14:10:00Z">
              <w:r w:rsidRPr="001A464A" w:rsidDel="008176CC">
                <w:delText>91.2)</w:delText>
              </w:r>
            </w:del>
          </w:p>
        </w:tc>
        <w:tc>
          <w:tcPr>
            <w:tcW w:w="830" w:type="dxa"/>
            <w:noWrap/>
            <w:hideMark/>
          </w:tcPr>
          <w:p w14:paraId="0D8F53B0" w14:textId="28241D3F" w:rsidR="001A464A" w:rsidRPr="001A464A" w:rsidDel="008176CC" w:rsidRDefault="001A464A">
            <w:pPr>
              <w:rPr>
                <w:del w:id="670" w:author="Tanuj Kumar" w:date="2024-03-03T14:10:00Z"/>
              </w:rPr>
            </w:pPr>
          </w:p>
        </w:tc>
      </w:tr>
      <w:tr w:rsidR="003A4958" w:rsidRPr="001A464A" w:rsidDel="008176CC" w14:paraId="73264F56" w14:textId="56EDFB1E" w:rsidTr="003A4958">
        <w:trPr>
          <w:trHeight w:val="300"/>
          <w:del w:id="671" w:author="Tanuj Kumar" w:date="2024-03-03T14:10:00Z"/>
        </w:trPr>
        <w:tc>
          <w:tcPr>
            <w:tcW w:w="1908" w:type="dxa"/>
            <w:hideMark/>
          </w:tcPr>
          <w:p w14:paraId="2A00AE63" w14:textId="494CDE4B" w:rsidR="001A464A" w:rsidRPr="001A464A" w:rsidDel="008176CC" w:rsidRDefault="001A464A" w:rsidP="001A464A">
            <w:pPr>
              <w:rPr>
                <w:del w:id="672" w:author="Tanuj Kumar" w:date="2024-03-03T14:10:00Z"/>
              </w:rPr>
            </w:pPr>
            <w:del w:id="673" w:author="Tanuj Kumar" w:date="2024-03-03T14:10:00Z">
              <w:r w:rsidRPr="001A464A" w:rsidDel="008176CC">
                <w:delText>5 years</w:delText>
              </w:r>
            </w:del>
          </w:p>
        </w:tc>
        <w:tc>
          <w:tcPr>
            <w:tcW w:w="1361" w:type="dxa"/>
            <w:noWrap/>
            <w:hideMark/>
          </w:tcPr>
          <w:p w14:paraId="772EC7FB" w14:textId="78776443" w:rsidR="001A464A" w:rsidRPr="001A464A" w:rsidDel="008176CC" w:rsidRDefault="001A464A" w:rsidP="00286E93">
            <w:pPr>
              <w:jc w:val="center"/>
              <w:rPr>
                <w:del w:id="674" w:author="Tanuj Kumar" w:date="2024-03-03T14:10:00Z"/>
              </w:rPr>
            </w:pPr>
            <w:del w:id="675" w:author="Tanuj Kumar" w:date="2024-03-03T14:10:00Z">
              <w:r w:rsidRPr="001A464A" w:rsidDel="008176CC">
                <w:delText>33.3</w:delText>
              </w:r>
            </w:del>
          </w:p>
        </w:tc>
        <w:tc>
          <w:tcPr>
            <w:tcW w:w="859" w:type="dxa"/>
            <w:noWrap/>
            <w:hideMark/>
          </w:tcPr>
          <w:p w14:paraId="58BAD4FA" w14:textId="312F730B" w:rsidR="001A464A" w:rsidRPr="001A464A" w:rsidDel="008176CC" w:rsidRDefault="001A464A" w:rsidP="001A464A">
            <w:pPr>
              <w:rPr>
                <w:del w:id="676" w:author="Tanuj Kumar" w:date="2024-03-03T14:10:00Z"/>
              </w:rPr>
            </w:pPr>
            <w:del w:id="677" w:author="Tanuj Kumar" w:date="2024-03-03T14:10:00Z">
              <w:r w:rsidRPr="001A464A" w:rsidDel="008176CC">
                <w:delText>64.7</w:delText>
              </w:r>
            </w:del>
          </w:p>
        </w:tc>
        <w:tc>
          <w:tcPr>
            <w:tcW w:w="823" w:type="dxa"/>
            <w:noWrap/>
            <w:hideMark/>
          </w:tcPr>
          <w:p w14:paraId="12897123" w14:textId="05FB1961" w:rsidR="001A464A" w:rsidRPr="001A464A" w:rsidDel="008176CC" w:rsidRDefault="001A464A" w:rsidP="001A464A">
            <w:pPr>
              <w:rPr>
                <w:del w:id="678" w:author="Tanuj Kumar" w:date="2024-03-03T14:10:00Z"/>
              </w:rPr>
            </w:pPr>
            <w:del w:id="679" w:author="Tanuj Kumar" w:date="2024-03-03T14:10:00Z">
              <w:r w:rsidRPr="001A464A" w:rsidDel="008176CC">
                <w:delText xml:space="preserve">(61.5 - </w:delText>
              </w:r>
            </w:del>
          </w:p>
        </w:tc>
        <w:tc>
          <w:tcPr>
            <w:tcW w:w="673" w:type="dxa"/>
            <w:noWrap/>
            <w:hideMark/>
          </w:tcPr>
          <w:p w14:paraId="3DC5F7EC" w14:textId="3A9BFF20" w:rsidR="001A464A" w:rsidRPr="001A464A" w:rsidDel="008176CC" w:rsidRDefault="001A464A">
            <w:pPr>
              <w:rPr>
                <w:del w:id="680" w:author="Tanuj Kumar" w:date="2024-03-03T14:10:00Z"/>
              </w:rPr>
            </w:pPr>
            <w:del w:id="681" w:author="Tanuj Kumar" w:date="2024-03-03T14:10:00Z">
              <w:r w:rsidRPr="001A464A" w:rsidDel="008176CC">
                <w:delText>67.8)</w:delText>
              </w:r>
            </w:del>
          </w:p>
        </w:tc>
        <w:tc>
          <w:tcPr>
            <w:tcW w:w="754" w:type="dxa"/>
            <w:noWrap/>
            <w:hideMark/>
          </w:tcPr>
          <w:p w14:paraId="6EC4F904" w14:textId="7FC0EF07" w:rsidR="001A464A" w:rsidRPr="001A464A" w:rsidDel="008176CC" w:rsidRDefault="001A464A" w:rsidP="001A464A">
            <w:pPr>
              <w:rPr>
                <w:del w:id="682" w:author="Tanuj Kumar" w:date="2024-03-03T14:10:00Z"/>
              </w:rPr>
            </w:pPr>
            <w:del w:id="68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591F7F4" w14:textId="15874DB9" w:rsidR="001A464A" w:rsidRPr="001A464A" w:rsidDel="008176CC" w:rsidRDefault="001A464A" w:rsidP="001A464A">
            <w:pPr>
              <w:rPr>
                <w:del w:id="684" w:author="Tanuj Kumar" w:date="2024-03-03T14:10:00Z"/>
              </w:rPr>
            </w:pPr>
            <w:del w:id="685" w:author="Tanuj Kumar" w:date="2024-03-03T14:10:00Z">
              <w:r w:rsidRPr="001A464A" w:rsidDel="008176CC">
                <w:delText>69.7</w:delText>
              </w:r>
            </w:del>
          </w:p>
        </w:tc>
        <w:tc>
          <w:tcPr>
            <w:tcW w:w="673" w:type="dxa"/>
            <w:noWrap/>
            <w:hideMark/>
          </w:tcPr>
          <w:p w14:paraId="1BE21BE4" w14:textId="3B1D2C44" w:rsidR="001A464A" w:rsidRPr="001A464A" w:rsidDel="008176CC" w:rsidRDefault="001A464A" w:rsidP="001A464A">
            <w:pPr>
              <w:rPr>
                <w:del w:id="686" w:author="Tanuj Kumar" w:date="2024-03-03T14:10:00Z"/>
              </w:rPr>
            </w:pPr>
            <w:del w:id="687" w:author="Tanuj Kumar" w:date="2024-03-03T14:10:00Z">
              <w:r w:rsidRPr="001A464A" w:rsidDel="008176CC">
                <w:delText>(66.5 -</w:delText>
              </w:r>
            </w:del>
          </w:p>
        </w:tc>
        <w:tc>
          <w:tcPr>
            <w:tcW w:w="673" w:type="dxa"/>
            <w:noWrap/>
            <w:hideMark/>
          </w:tcPr>
          <w:p w14:paraId="4C54C1E9" w14:textId="26264240" w:rsidR="001A464A" w:rsidRPr="001A464A" w:rsidDel="008176CC" w:rsidRDefault="001A464A">
            <w:pPr>
              <w:rPr>
                <w:del w:id="688" w:author="Tanuj Kumar" w:date="2024-03-03T14:10:00Z"/>
              </w:rPr>
            </w:pPr>
            <w:del w:id="689" w:author="Tanuj Kumar" w:date="2024-03-03T14:10:00Z">
              <w:r w:rsidRPr="001A464A" w:rsidDel="008176CC">
                <w:delText>72.7)</w:delText>
              </w:r>
            </w:del>
          </w:p>
        </w:tc>
        <w:tc>
          <w:tcPr>
            <w:tcW w:w="774" w:type="dxa"/>
            <w:noWrap/>
            <w:hideMark/>
          </w:tcPr>
          <w:p w14:paraId="6A9FD771" w14:textId="33F58EBE" w:rsidR="001A464A" w:rsidRPr="001A464A" w:rsidDel="008176CC" w:rsidRDefault="001A464A" w:rsidP="001A464A">
            <w:pPr>
              <w:rPr>
                <w:del w:id="690" w:author="Tanuj Kumar" w:date="2024-03-03T14:10:00Z"/>
              </w:rPr>
            </w:pPr>
            <w:del w:id="69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118F50D" w14:textId="1EF46684" w:rsidR="001A464A" w:rsidRPr="001A464A" w:rsidDel="008176CC" w:rsidRDefault="001A464A" w:rsidP="001A464A">
            <w:pPr>
              <w:rPr>
                <w:del w:id="692" w:author="Tanuj Kumar" w:date="2024-03-03T14:10:00Z"/>
              </w:rPr>
            </w:pPr>
            <w:del w:id="693" w:author="Tanuj Kumar" w:date="2024-03-03T14:10:00Z">
              <w:r w:rsidRPr="001A464A" w:rsidDel="008176CC">
                <w:delText>84.0</w:delText>
              </w:r>
            </w:del>
          </w:p>
        </w:tc>
        <w:tc>
          <w:tcPr>
            <w:tcW w:w="673" w:type="dxa"/>
            <w:noWrap/>
            <w:hideMark/>
          </w:tcPr>
          <w:p w14:paraId="057DB5E3" w14:textId="232F66AA" w:rsidR="001A464A" w:rsidRPr="001A464A" w:rsidDel="008176CC" w:rsidRDefault="001A464A" w:rsidP="001A464A">
            <w:pPr>
              <w:rPr>
                <w:del w:id="694" w:author="Tanuj Kumar" w:date="2024-03-03T14:10:00Z"/>
              </w:rPr>
            </w:pPr>
            <w:del w:id="695" w:author="Tanuj Kumar" w:date="2024-03-03T14:10:00Z">
              <w:r w:rsidRPr="001A464A" w:rsidDel="008176CC">
                <w:delText>(81.1 -</w:delText>
              </w:r>
            </w:del>
          </w:p>
        </w:tc>
        <w:tc>
          <w:tcPr>
            <w:tcW w:w="673" w:type="dxa"/>
            <w:noWrap/>
            <w:hideMark/>
          </w:tcPr>
          <w:p w14:paraId="42B787DA" w14:textId="5DD35FB0" w:rsidR="001A464A" w:rsidRPr="001A464A" w:rsidDel="008176CC" w:rsidRDefault="001A464A">
            <w:pPr>
              <w:rPr>
                <w:del w:id="696" w:author="Tanuj Kumar" w:date="2024-03-03T14:10:00Z"/>
              </w:rPr>
            </w:pPr>
            <w:del w:id="697" w:author="Tanuj Kumar" w:date="2024-03-03T14:10:00Z">
              <w:r w:rsidRPr="001A464A" w:rsidDel="008176CC">
                <w:delText>86.4)</w:delText>
              </w:r>
            </w:del>
          </w:p>
        </w:tc>
        <w:tc>
          <w:tcPr>
            <w:tcW w:w="791" w:type="dxa"/>
            <w:noWrap/>
            <w:hideMark/>
          </w:tcPr>
          <w:p w14:paraId="15E38D7D" w14:textId="6665D407" w:rsidR="001A464A" w:rsidRPr="001A464A" w:rsidDel="008176CC" w:rsidRDefault="001A464A" w:rsidP="001A464A">
            <w:pPr>
              <w:rPr>
                <w:del w:id="698" w:author="Tanuj Kumar" w:date="2024-03-03T14:10:00Z"/>
              </w:rPr>
            </w:pPr>
            <w:del w:id="69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5B7BF56" w14:textId="43470F49" w:rsidR="001A464A" w:rsidRPr="001A464A" w:rsidDel="008176CC" w:rsidRDefault="001A464A" w:rsidP="001A464A">
            <w:pPr>
              <w:rPr>
                <w:del w:id="700" w:author="Tanuj Kumar" w:date="2024-03-03T14:10:00Z"/>
              </w:rPr>
            </w:pPr>
            <w:del w:id="701" w:author="Tanuj Kumar" w:date="2024-03-03T14:10:00Z">
              <w:r w:rsidRPr="001A464A" w:rsidDel="008176CC">
                <w:delText>74.1</w:delText>
              </w:r>
            </w:del>
          </w:p>
        </w:tc>
        <w:tc>
          <w:tcPr>
            <w:tcW w:w="673" w:type="dxa"/>
            <w:noWrap/>
            <w:hideMark/>
          </w:tcPr>
          <w:p w14:paraId="053438A9" w14:textId="73795106" w:rsidR="001A464A" w:rsidRPr="001A464A" w:rsidDel="008176CC" w:rsidRDefault="001A464A" w:rsidP="001A464A">
            <w:pPr>
              <w:rPr>
                <w:del w:id="702" w:author="Tanuj Kumar" w:date="2024-03-03T14:10:00Z"/>
              </w:rPr>
            </w:pPr>
            <w:del w:id="703" w:author="Tanuj Kumar" w:date="2024-03-03T14:10:00Z">
              <w:r w:rsidRPr="001A464A" w:rsidDel="008176CC">
                <w:delText>(70.9 -</w:delText>
              </w:r>
            </w:del>
          </w:p>
        </w:tc>
        <w:tc>
          <w:tcPr>
            <w:tcW w:w="673" w:type="dxa"/>
            <w:noWrap/>
            <w:hideMark/>
          </w:tcPr>
          <w:p w14:paraId="3F6E6CE2" w14:textId="27CCFA32" w:rsidR="001A464A" w:rsidRPr="001A464A" w:rsidDel="008176CC" w:rsidRDefault="001A464A">
            <w:pPr>
              <w:rPr>
                <w:del w:id="704" w:author="Tanuj Kumar" w:date="2024-03-03T14:10:00Z"/>
              </w:rPr>
            </w:pPr>
            <w:del w:id="705" w:author="Tanuj Kumar" w:date="2024-03-03T14:10:00Z">
              <w:r w:rsidRPr="001A464A" w:rsidDel="008176CC">
                <w:delText>77.0)</w:delText>
              </w:r>
            </w:del>
          </w:p>
        </w:tc>
        <w:tc>
          <w:tcPr>
            <w:tcW w:w="804" w:type="dxa"/>
            <w:noWrap/>
            <w:hideMark/>
          </w:tcPr>
          <w:p w14:paraId="0A53EA81" w14:textId="10FA9A6D" w:rsidR="001A464A" w:rsidRPr="001A464A" w:rsidDel="008176CC" w:rsidRDefault="001A464A" w:rsidP="001A464A">
            <w:pPr>
              <w:rPr>
                <w:del w:id="706" w:author="Tanuj Kumar" w:date="2024-03-03T14:10:00Z"/>
              </w:rPr>
            </w:pPr>
            <w:del w:id="70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0580684" w14:textId="0432C4E3" w:rsidR="001A464A" w:rsidRPr="001A464A" w:rsidDel="008176CC" w:rsidRDefault="001A464A" w:rsidP="001A464A">
            <w:pPr>
              <w:rPr>
                <w:del w:id="708" w:author="Tanuj Kumar" w:date="2024-03-03T14:10:00Z"/>
              </w:rPr>
            </w:pPr>
            <w:del w:id="709" w:author="Tanuj Kumar" w:date="2024-03-03T14:10:00Z">
              <w:r w:rsidRPr="001A464A" w:rsidDel="008176CC">
                <w:delText>67.1</w:delText>
              </w:r>
            </w:del>
          </w:p>
        </w:tc>
        <w:tc>
          <w:tcPr>
            <w:tcW w:w="673" w:type="dxa"/>
            <w:noWrap/>
            <w:hideMark/>
          </w:tcPr>
          <w:p w14:paraId="5BFEE3DF" w14:textId="6BC3DB27" w:rsidR="001A464A" w:rsidRPr="001A464A" w:rsidDel="008176CC" w:rsidRDefault="001A464A" w:rsidP="001A464A">
            <w:pPr>
              <w:rPr>
                <w:del w:id="710" w:author="Tanuj Kumar" w:date="2024-03-03T14:10:00Z"/>
              </w:rPr>
            </w:pPr>
            <w:del w:id="711" w:author="Tanuj Kumar" w:date="2024-03-03T14:10:00Z">
              <w:r w:rsidRPr="001A464A" w:rsidDel="008176CC">
                <w:delText>(64.0 -</w:delText>
              </w:r>
            </w:del>
          </w:p>
        </w:tc>
        <w:tc>
          <w:tcPr>
            <w:tcW w:w="673" w:type="dxa"/>
            <w:noWrap/>
            <w:hideMark/>
          </w:tcPr>
          <w:p w14:paraId="5C78CDC2" w14:textId="55ECCB1B" w:rsidR="001A464A" w:rsidRPr="001A464A" w:rsidDel="008176CC" w:rsidRDefault="001A464A">
            <w:pPr>
              <w:rPr>
                <w:del w:id="712" w:author="Tanuj Kumar" w:date="2024-03-03T14:10:00Z"/>
              </w:rPr>
            </w:pPr>
            <w:del w:id="713" w:author="Tanuj Kumar" w:date="2024-03-03T14:10:00Z">
              <w:r w:rsidRPr="001A464A" w:rsidDel="008176CC">
                <w:delText>70.0)</w:delText>
              </w:r>
            </w:del>
          </w:p>
        </w:tc>
        <w:tc>
          <w:tcPr>
            <w:tcW w:w="813" w:type="dxa"/>
            <w:noWrap/>
            <w:hideMark/>
          </w:tcPr>
          <w:p w14:paraId="217A6CF6" w14:textId="3008A65E" w:rsidR="001A464A" w:rsidRPr="001A464A" w:rsidDel="008176CC" w:rsidRDefault="001A464A" w:rsidP="001A464A">
            <w:pPr>
              <w:rPr>
                <w:del w:id="714" w:author="Tanuj Kumar" w:date="2024-03-03T14:10:00Z"/>
              </w:rPr>
            </w:pPr>
            <w:del w:id="71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0B2D8E7" w14:textId="62DA121A" w:rsidR="001A464A" w:rsidRPr="001A464A" w:rsidDel="008176CC" w:rsidRDefault="001A464A" w:rsidP="001A464A">
            <w:pPr>
              <w:rPr>
                <w:del w:id="716" w:author="Tanuj Kumar" w:date="2024-03-03T14:10:00Z"/>
              </w:rPr>
            </w:pPr>
            <w:del w:id="717" w:author="Tanuj Kumar" w:date="2024-03-03T14:10:00Z">
              <w:r w:rsidRPr="001A464A" w:rsidDel="008176CC">
                <w:delText>85.4</w:delText>
              </w:r>
            </w:del>
          </w:p>
        </w:tc>
        <w:tc>
          <w:tcPr>
            <w:tcW w:w="673" w:type="dxa"/>
            <w:noWrap/>
            <w:hideMark/>
          </w:tcPr>
          <w:p w14:paraId="18381752" w14:textId="7BA3D22A" w:rsidR="001A464A" w:rsidRPr="001A464A" w:rsidDel="008176CC" w:rsidRDefault="001A464A" w:rsidP="001A464A">
            <w:pPr>
              <w:rPr>
                <w:del w:id="718" w:author="Tanuj Kumar" w:date="2024-03-03T14:10:00Z"/>
              </w:rPr>
            </w:pPr>
            <w:del w:id="719" w:author="Tanuj Kumar" w:date="2024-03-03T14:10:00Z">
              <w:r w:rsidRPr="001A464A" w:rsidDel="008176CC">
                <w:delText>(82.6 -</w:delText>
              </w:r>
            </w:del>
          </w:p>
        </w:tc>
        <w:tc>
          <w:tcPr>
            <w:tcW w:w="673" w:type="dxa"/>
            <w:noWrap/>
            <w:hideMark/>
          </w:tcPr>
          <w:p w14:paraId="3AE372F1" w14:textId="019C253D" w:rsidR="001A464A" w:rsidRPr="001A464A" w:rsidDel="008176CC" w:rsidRDefault="001A464A">
            <w:pPr>
              <w:rPr>
                <w:del w:id="720" w:author="Tanuj Kumar" w:date="2024-03-03T14:10:00Z"/>
              </w:rPr>
            </w:pPr>
            <w:del w:id="721" w:author="Tanuj Kumar" w:date="2024-03-03T14:10:00Z">
              <w:r w:rsidRPr="001A464A" w:rsidDel="008176CC">
                <w:delText>87.8)</w:delText>
              </w:r>
            </w:del>
          </w:p>
        </w:tc>
        <w:tc>
          <w:tcPr>
            <w:tcW w:w="830" w:type="dxa"/>
            <w:noWrap/>
            <w:hideMark/>
          </w:tcPr>
          <w:p w14:paraId="42BD4C56" w14:textId="5E4D4F74" w:rsidR="001A464A" w:rsidRPr="001A464A" w:rsidDel="008176CC" w:rsidRDefault="001A464A">
            <w:pPr>
              <w:rPr>
                <w:del w:id="722" w:author="Tanuj Kumar" w:date="2024-03-03T14:10:00Z"/>
              </w:rPr>
            </w:pPr>
          </w:p>
        </w:tc>
      </w:tr>
      <w:tr w:rsidR="003A4958" w:rsidRPr="001A464A" w:rsidDel="008176CC" w14:paraId="3068949D" w14:textId="1A1F9FD9" w:rsidTr="003A4958">
        <w:trPr>
          <w:trHeight w:val="300"/>
          <w:del w:id="723" w:author="Tanuj Kumar" w:date="2024-03-03T14:10:00Z"/>
        </w:trPr>
        <w:tc>
          <w:tcPr>
            <w:tcW w:w="1908" w:type="dxa"/>
            <w:noWrap/>
            <w:hideMark/>
          </w:tcPr>
          <w:p w14:paraId="1FBE9D1E" w14:textId="3EA04D73" w:rsidR="001A464A" w:rsidRPr="001A464A" w:rsidDel="008176CC" w:rsidRDefault="001A464A">
            <w:pPr>
              <w:rPr>
                <w:del w:id="724" w:author="Tanuj Kumar" w:date="2024-03-03T14:10:00Z"/>
                <w:b/>
                <w:bCs/>
              </w:rPr>
            </w:pPr>
            <w:del w:id="725" w:author="Tanuj Kumar" w:date="2024-03-03T14:10:00Z">
              <w:r w:rsidRPr="001A464A" w:rsidDel="008176CC">
                <w:rPr>
                  <w:b/>
                  <w:bCs/>
                </w:rPr>
                <w:delText>Race/Ethnicity</w:delText>
              </w:r>
            </w:del>
          </w:p>
        </w:tc>
        <w:tc>
          <w:tcPr>
            <w:tcW w:w="1361" w:type="dxa"/>
            <w:noWrap/>
            <w:hideMark/>
          </w:tcPr>
          <w:p w14:paraId="6E9E3993" w14:textId="26C808A0" w:rsidR="001A464A" w:rsidRPr="001A464A" w:rsidDel="008176CC" w:rsidRDefault="001A464A" w:rsidP="00286E93">
            <w:pPr>
              <w:jc w:val="center"/>
              <w:rPr>
                <w:del w:id="726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4713A6A7" w14:textId="07060DFA" w:rsidR="001A464A" w:rsidRPr="001A464A" w:rsidDel="008176CC" w:rsidRDefault="001A464A" w:rsidP="001A464A">
            <w:pPr>
              <w:rPr>
                <w:del w:id="727" w:author="Tanuj Kumar" w:date="2024-03-03T14:10:00Z"/>
              </w:rPr>
            </w:pPr>
            <w:del w:id="7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57ED1E06" w14:textId="0E52E0E7" w:rsidR="001A464A" w:rsidRPr="001A464A" w:rsidDel="008176CC" w:rsidRDefault="001A464A" w:rsidP="001A464A">
            <w:pPr>
              <w:rPr>
                <w:del w:id="72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EA59F5A" w14:textId="1C8AB06C" w:rsidR="001A464A" w:rsidRPr="001A464A" w:rsidDel="008176CC" w:rsidRDefault="001A464A">
            <w:pPr>
              <w:rPr>
                <w:del w:id="730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72DF0AFF" w14:textId="5D790598" w:rsidR="001A464A" w:rsidRPr="001A464A" w:rsidDel="008176CC" w:rsidRDefault="001A464A" w:rsidP="001A464A">
            <w:pPr>
              <w:rPr>
                <w:del w:id="731" w:author="Tanuj Kumar" w:date="2024-03-03T14:10:00Z"/>
              </w:rPr>
            </w:pPr>
            <w:del w:id="73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71B5C787" w14:textId="3BE3D55C" w:rsidR="001A464A" w:rsidRPr="001A464A" w:rsidDel="008176CC" w:rsidRDefault="001A464A" w:rsidP="001A464A">
            <w:pPr>
              <w:rPr>
                <w:del w:id="733" w:author="Tanuj Kumar" w:date="2024-03-03T14:10:00Z"/>
              </w:rPr>
            </w:pPr>
            <w:del w:id="7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5B47FA6" w14:textId="2E7CF5BA" w:rsidR="001A464A" w:rsidRPr="001A464A" w:rsidDel="008176CC" w:rsidRDefault="001A464A" w:rsidP="001A464A">
            <w:pPr>
              <w:rPr>
                <w:del w:id="73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891FC03" w14:textId="0AEBA91B" w:rsidR="001A464A" w:rsidRPr="001A464A" w:rsidDel="008176CC" w:rsidRDefault="001A464A">
            <w:pPr>
              <w:rPr>
                <w:del w:id="736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737DF0D4" w14:textId="1156E193" w:rsidR="001A464A" w:rsidRPr="001A464A" w:rsidDel="008176CC" w:rsidRDefault="001A464A" w:rsidP="001A464A">
            <w:pPr>
              <w:rPr>
                <w:del w:id="737" w:author="Tanuj Kumar" w:date="2024-03-03T14:10:00Z"/>
              </w:rPr>
            </w:pPr>
            <w:del w:id="73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418CEAE1" w14:textId="4145672F" w:rsidR="001A464A" w:rsidRPr="001A464A" w:rsidDel="008176CC" w:rsidRDefault="001A464A" w:rsidP="001A464A">
            <w:pPr>
              <w:rPr>
                <w:del w:id="739" w:author="Tanuj Kumar" w:date="2024-03-03T14:10:00Z"/>
              </w:rPr>
            </w:pPr>
            <w:del w:id="74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561B88F0" w14:textId="1E9444D4" w:rsidR="001A464A" w:rsidRPr="001A464A" w:rsidDel="008176CC" w:rsidRDefault="001A464A" w:rsidP="001A464A">
            <w:pPr>
              <w:rPr>
                <w:del w:id="74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96138CC" w14:textId="392128D2" w:rsidR="001A464A" w:rsidRPr="001A464A" w:rsidDel="008176CC" w:rsidRDefault="001A464A">
            <w:pPr>
              <w:rPr>
                <w:del w:id="742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21CCF39B" w14:textId="3B413D29" w:rsidR="001A464A" w:rsidRPr="001A464A" w:rsidDel="008176CC" w:rsidRDefault="001A464A" w:rsidP="001A464A">
            <w:pPr>
              <w:rPr>
                <w:del w:id="743" w:author="Tanuj Kumar" w:date="2024-03-03T14:10:00Z"/>
              </w:rPr>
            </w:pPr>
            <w:del w:id="74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4EAA40C6" w14:textId="77471A7B" w:rsidR="001A464A" w:rsidRPr="001A464A" w:rsidDel="008176CC" w:rsidRDefault="001A464A" w:rsidP="001A464A">
            <w:pPr>
              <w:rPr>
                <w:del w:id="745" w:author="Tanuj Kumar" w:date="2024-03-03T14:10:00Z"/>
              </w:rPr>
            </w:pPr>
            <w:del w:id="74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483BFFF" w14:textId="7DCFDF3C" w:rsidR="001A464A" w:rsidRPr="001A464A" w:rsidDel="008176CC" w:rsidRDefault="001A464A" w:rsidP="001A464A">
            <w:pPr>
              <w:rPr>
                <w:del w:id="74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D699231" w14:textId="2AB3F90F" w:rsidR="001A464A" w:rsidRPr="001A464A" w:rsidDel="008176CC" w:rsidRDefault="001A464A">
            <w:pPr>
              <w:rPr>
                <w:del w:id="748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561A6C0B" w14:textId="57C15D55" w:rsidR="001A464A" w:rsidRPr="001A464A" w:rsidDel="008176CC" w:rsidRDefault="001A464A" w:rsidP="001A464A">
            <w:pPr>
              <w:rPr>
                <w:del w:id="749" w:author="Tanuj Kumar" w:date="2024-03-03T14:10:00Z"/>
              </w:rPr>
            </w:pPr>
            <w:del w:id="75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4EAFC0C8" w14:textId="30267500" w:rsidR="001A464A" w:rsidRPr="001A464A" w:rsidDel="008176CC" w:rsidRDefault="001A464A" w:rsidP="001A464A">
            <w:pPr>
              <w:rPr>
                <w:del w:id="75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78389E1" w14:textId="4E6342C9" w:rsidR="001A464A" w:rsidRPr="001A464A" w:rsidDel="008176CC" w:rsidRDefault="001A464A" w:rsidP="001A464A">
            <w:pPr>
              <w:rPr>
                <w:del w:id="75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C4D52AF" w14:textId="5106054A" w:rsidR="001A464A" w:rsidRPr="001A464A" w:rsidDel="008176CC" w:rsidRDefault="001A464A">
            <w:pPr>
              <w:rPr>
                <w:del w:id="753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5D69C429" w14:textId="4D9A68B6" w:rsidR="001A464A" w:rsidRPr="001A464A" w:rsidDel="008176CC" w:rsidRDefault="001A464A" w:rsidP="001A464A">
            <w:pPr>
              <w:rPr>
                <w:del w:id="754" w:author="Tanuj Kumar" w:date="2024-03-03T14:10:00Z"/>
              </w:rPr>
            </w:pPr>
            <w:del w:id="755" w:author="Tanuj Kumar" w:date="2024-03-03T14:10:00Z">
              <w:r w:rsidRPr="001A464A" w:rsidDel="008176CC">
                <w:delText>0.01</w:delText>
              </w:r>
            </w:del>
          </w:p>
        </w:tc>
        <w:tc>
          <w:tcPr>
            <w:tcW w:w="915" w:type="dxa"/>
            <w:noWrap/>
            <w:hideMark/>
          </w:tcPr>
          <w:p w14:paraId="3D9748C3" w14:textId="37AFEBDA" w:rsidR="001A464A" w:rsidRPr="001A464A" w:rsidDel="008176CC" w:rsidRDefault="001A464A" w:rsidP="001A464A">
            <w:pPr>
              <w:rPr>
                <w:del w:id="7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FCF41F2" w14:textId="72F7ECF3" w:rsidR="001A464A" w:rsidRPr="001A464A" w:rsidDel="008176CC" w:rsidRDefault="001A464A" w:rsidP="001A464A">
            <w:pPr>
              <w:rPr>
                <w:del w:id="75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D21CA56" w14:textId="2C4A0F8E" w:rsidR="001A464A" w:rsidRPr="001A464A" w:rsidDel="008176CC" w:rsidRDefault="001A464A">
            <w:pPr>
              <w:rPr>
                <w:del w:id="758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145C34F7" w14:textId="2712DFC7" w:rsidR="001A464A" w:rsidRPr="001A464A" w:rsidDel="008176CC" w:rsidRDefault="001A464A" w:rsidP="001A464A">
            <w:pPr>
              <w:rPr>
                <w:del w:id="759" w:author="Tanuj Kumar" w:date="2024-03-03T14:10:00Z"/>
              </w:rPr>
            </w:pPr>
            <w:del w:id="760" w:author="Tanuj Kumar" w:date="2024-03-03T14:10:00Z">
              <w:r w:rsidRPr="001A464A" w:rsidDel="008176CC">
                <w:delText>0.0035</w:delText>
              </w:r>
            </w:del>
          </w:p>
        </w:tc>
      </w:tr>
      <w:tr w:rsidR="003A4958" w:rsidRPr="001A464A" w:rsidDel="008176CC" w14:paraId="09052445" w14:textId="7CF116FE" w:rsidTr="003A4958">
        <w:trPr>
          <w:trHeight w:val="300"/>
          <w:del w:id="761" w:author="Tanuj Kumar" w:date="2024-03-03T14:10:00Z"/>
        </w:trPr>
        <w:tc>
          <w:tcPr>
            <w:tcW w:w="1908" w:type="dxa"/>
            <w:hideMark/>
          </w:tcPr>
          <w:p w14:paraId="371A1D4F" w14:textId="69D44DE6" w:rsidR="001A464A" w:rsidRPr="001A464A" w:rsidDel="008176CC" w:rsidRDefault="001A464A" w:rsidP="001A464A">
            <w:pPr>
              <w:rPr>
                <w:del w:id="762" w:author="Tanuj Kumar" w:date="2024-03-03T14:10:00Z"/>
              </w:rPr>
            </w:pPr>
            <w:del w:id="763" w:author="Tanuj Kumar" w:date="2024-03-03T14:10:00Z">
              <w:r w:rsidRPr="001A464A" w:rsidDel="008176CC">
                <w:delText>Asian, non-Hispanic</w:delText>
              </w:r>
            </w:del>
          </w:p>
        </w:tc>
        <w:tc>
          <w:tcPr>
            <w:tcW w:w="1361" w:type="dxa"/>
            <w:noWrap/>
            <w:hideMark/>
          </w:tcPr>
          <w:p w14:paraId="7FE3241B" w14:textId="4AECBE91" w:rsidR="001A464A" w:rsidRPr="001A464A" w:rsidDel="008176CC" w:rsidRDefault="001A464A" w:rsidP="00286E93">
            <w:pPr>
              <w:jc w:val="center"/>
              <w:rPr>
                <w:del w:id="764" w:author="Tanuj Kumar" w:date="2024-03-03T14:10:00Z"/>
              </w:rPr>
            </w:pPr>
            <w:del w:id="765" w:author="Tanuj Kumar" w:date="2024-03-03T14:10:00Z">
              <w:r w:rsidRPr="001A464A" w:rsidDel="008176CC">
                <w:delText>4.8</w:delText>
              </w:r>
            </w:del>
          </w:p>
        </w:tc>
        <w:tc>
          <w:tcPr>
            <w:tcW w:w="859" w:type="dxa"/>
            <w:noWrap/>
            <w:hideMark/>
          </w:tcPr>
          <w:p w14:paraId="47ED19CB" w14:textId="78173CE1" w:rsidR="001A464A" w:rsidRPr="001A464A" w:rsidDel="008176CC" w:rsidRDefault="001A464A" w:rsidP="001A464A">
            <w:pPr>
              <w:rPr>
                <w:del w:id="766" w:author="Tanuj Kumar" w:date="2024-03-03T14:10:00Z"/>
              </w:rPr>
            </w:pPr>
            <w:del w:id="767" w:author="Tanuj Kumar" w:date="2024-03-03T14:10:00Z">
              <w:r w:rsidRPr="001A464A" w:rsidDel="008176CC">
                <w:delText>64.7</w:delText>
              </w:r>
            </w:del>
          </w:p>
        </w:tc>
        <w:tc>
          <w:tcPr>
            <w:tcW w:w="823" w:type="dxa"/>
            <w:noWrap/>
            <w:hideMark/>
          </w:tcPr>
          <w:p w14:paraId="6E034F7E" w14:textId="1E62175F" w:rsidR="001A464A" w:rsidRPr="001A464A" w:rsidDel="008176CC" w:rsidRDefault="001A464A" w:rsidP="001A464A">
            <w:pPr>
              <w:rPr>
                <w:del w:id="768" w:author="Tanuj Kumar" w:date="2024-03-03T14:10:00Z"/>
              </w:rPr>
            </w:pPr>
            <w:del w:id="769" w:author="Tanuj Kumar" w:date="2024-03-03T14:10:00Z">
              <w:r w:rsidRPr="001A464A" w:rsidDel="008176CC">
                <w:delText xml:space="preserve">(57.9 - </w:delText>
              </w:r>
            </w:del>
          </w:p>
        </w:tc>
        <w:tc>
          <w:tcPr>
            <w:tcW w:w="673" w:type="dxa"/>
            <w:noWrap/>
            <w:hideMark/>
          </w:tcPr>
          <w:p w14:paraId="100D914F" w14:textId="6477266E" w:rsidR="001A464A" w:rsidRPr="001A464A" w:rsidDel="008176CC" w:rsidRDefault="001A464A">
            <w:pPr>
              <w:rPr>
                <w:del w:id="770" w:author="Tanuj Kumar" w:date="2024-03-03T14:10:00Z"/>
              </w:rPr>
            </w:pPr>
            <w:del w:id="771" w:author="Tanuj Kumar" w:date="2024-03-03T14:10:00Z">
              <w:r w:rsidRPr="001A464A" w:rsidDel="008176CC">
                <w:delText>70.9)</w:delText>
              </w:r>
            </w:del>
          </w:p>
        </w:tc>
        <w:tc>
          <w:tcPr>
            <w:tcW w:w="754" w:type="dxa"/>
            <w:noWrap/>
            <w:hideMark/>
          </w:tcPr>
          <w:p w14:paraId="738C32FA" w14:textId="066A6ED7" w:rsidR="001A464A" w:rsidRPr="001A464A" w:rsidDel="008176CC" w:rsidRDefault="001A464A" w:rsidP="001A464A">
            <w:pPr>
              <w:rPr>
                <w:del w:id="772" w:author="Tanuj Kumar" w:date="2024-03-03T14:10:00Z"/>
              </w:rPr>
            </w:pPr>
            <w:del w:id="77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48C9243" w14:textId="5544F57B" w:rsidR="001A464A" w:rsidRPr="001A464A" w:rsidDel="008176CC" w:rsidRDefault="001A464A" w:rsidP="001A464A">
            <w:pPr>
              <w:rPr>
                <w:del w:id="774" w:author="Tanuj Kumar" w:date="2024-03-03T14:10:00Z"/>
              </w:rPr>
            </w:pPr>
            <w:del w:id="775" w:author="Tanuj Kumar" w:date="2024-03-03T14:10:00Z">
              <w:r w:rsidRPr="001A464A" w:rsidDel="008176CC">
                <w:delText>80.9</w:delText>
              </w:r>
            </w:del>
          </w:p>
        </w:tc>
        <w:tc>
          <w:tcPr>
            <w:tcW w:w="673" w:type="dxa"/>
            <w:noWrap/>
            <w:hideMark/>
          </w:tcPr>
          <w:p w14:paraId="7FD3EE7A" w14:textId="40C35065" w:rsidR="001A464A" w:rsidRPr="001A464A" w:rsidDel="008176CC" w:rsidRDefault="001A464A" w:rsidP="001A464A">
            <w:pPr>
              <w:rPr>
                <w:del w:id="776" w:author="Tanuj Kumar" w:date="2024-03-03T14:10:00Z"/>
              </w:rPr>
            </w:pPr>
            <w:del w:id="777" w:author="Tanuj Kumar" w:date="2024-03-03T14:10:00Z">
              <w:r w:rsidRPr="001A464A" w:rsidDel="008176CC">
                <w:delText>(75.3 -</w:delText>
              </w:r>
            </w:del>
          </w:p>
        </w:tc>
        <w:tc>
          <w:tcPr>
            <w:tcW w:w="673" w:type="dxa"/>
            <w:noWrap/>
            <w:hideMark/>
          </w:tcPr>
          <w:p w14:paraId="0070ABDF" w14:textId="5823234F" w:rsidR="001A464A" w:rsidRPr="001A464A" w:rsidDel="008176CC" w:rsidRDefault="001A464A">
            <w:pPr>
              <w:rPr>
                <w:del w:id="778" w:author="Tanuj Kumar" w:date="2024-03-03T14:10:00Z"/>
              </w:rPr>
            </w:pPr>
            <w:del w:id="779" w:author="Tanuj Kumar" w:date="2024-03-03T14:10:00Z">
              <w:r w:rsidRPr="001A464A" w:rsidDel="008176CC">
                <w:delText>85.5)</w:delText>
              </w:r>
            </w:del>
          </w:p>
        </w:tc>
        <w:tc>
          <w:tcPr>
            <w:tcW w:w="774" w:type="dxa"/>
            <w:noWrap/>
            <w:hideMark/>
          </w:tcPr>
          <w:p w14:paraId="7D7E2CB3" w14:textId="5FE03CB5" w:rsidR="001A464A" w:rsidRPr="001A464A" w:rsidDel="008176CC" w:rsidRDefault="001A464A" w:rsidP="001A464A">
            <w:pPr>
              <w:rPr>
                <w:del w:id="780" w:author="Tanuj Kumar" w:date="2024-03-03T14:10:00Z"/>
              </w:rPr>
            </w:pPr>
            <w:del w:id="78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C85D30D" w14:textId="00953767" w:rsidR="001A464A" w:rsidRPr="001A464A" w:rsidDel="008176CC" w:rsidRDefault="001A464A" w:rsidP="001A464A">
            <w:pPr>
              <w:rPr>
                <w:del w:id="782" w:author="Tanuj Kumar" w:date="2024-03-03T14:10:00Z"/>
              </w:rPr>
            </w:pPr>
            <w:del w:id="783" w:author="Tanuj Kumar" w:date="2024-03-03T14:10:00Z">
              <w:r w:rsidRPr="001A464A" w:rsidDel="008176CC">
                <w:delText>81.5</w:delText>
              </w:r>
            </w:del>
          </w:p>
        </w:tc>
        <w:tc>
          <w:tcPr>
            <w:tcW w:w="673" w:type="dxa"/>
            <w:noWrap/>
            <w:hideMark/>
          </w:tcPr>
          <w:p w14:paraId="64FE810C" w14:textId="4711A491" w:rsidR="001A464A" w:rsidRPr="001A464A" w:rsidDel="008176CC" w:rsidRDefault="001A464A" w:rsidP="001A464A">
            <w:pPr>
              <w:rPr>
                <w:del w:id="784" w:author="Tanuj Kumar" w:date="2024-03-03T14:10:00Z"/>
              </w:rPr>
            </w:pPr>
            <w:del w:id="785" w:author="Tanuj Kumar" w:date="2024-03-03T14:10:00Z">
              <w:r w:rsidRPr="001A464A" w:rsidDel="008176CC">
                <w:delText>(75.3 -</w:delText>
              </w:r>
            </w:del>
          </w:p>
        </w:tc>
        <w:tc>
          <w:tcPr>
            <w:tcW w:w="673" w:type="dxa"/>
            <w:noWrap/>
            <w:hideMark/>
          </w:tcPr>
          <w:p w14:paraId="12A995C9" w14:textId="467C6E4D" w:rsidR="001A464A" w:rsidRPr="001A464A" w:rsidDel="008176CC" w:rsidRDefault="001A464A">
            <w:pPr>
              <w:rPr>
                <w:del w:id="786" w:author="Tanuj Kumar" w:date="2024-03-03T14:10:00Z"/>
              </w:rPr>
            </w:pPr>
            <w:del w:id="787" w:author="Tanuj Kumar" w:date="2024-03-03T14:10:00Z">
              <w:r w:rsidRPr="001A464A" w:rsidDel="008176CC">
                <w:delText>86.4)</w:delText>
              </w:r>
            </w:del>
          </w:p>
        </w:tc>
        <w:tc>
          <w:tcPr>
            <w:tcW w:w="791" w:type="dxa"/>
            <w:noWrap/>
            <w:hideMark/>
          </w:tcPr>
          <w:p w14:paraId="0EE3ED21" w14:textId="55D9724E" w:rsidR="001A464A" w:rsidRPr="001A464A" w:rsidDel="008176CC" w:rsidRDefault="001A464A" w:rsidP="001A464A">
            <w:pPr>
              <w:rPr>
                <w:del w:id="788" w:author="Tanuj Kumar" w:date="2024-03-03T14:10:00Z"/>
              </w:rPr>
            </w:pPr>
            <w:del w:id="7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90CCBCD" w14:textId="19FBCA61" w:rsidR="001A464A" w:rsidRPr="001A464A" w:rsidDel="008176CC" w:rsidRDefault="001A464A" w:rsidP="001A464A">
            <w:pPr>
              <w:rPr>
                <w:del w:id="790" w:author="Tanuj Kumar" w:date="2024-03-03T14:10:00Z"/>
              </w:rPr>
            </w:pPr>
            <w:del w:id="791" w:author="Tanuj Kumar" w:date="2024-03-03T14:10:00Z">
              <w:r w:rsidRPr="001A464A" w:rsidDel="008176CC">
                <w:delText>74.4</w:delText>
              </w:r>
            </w:del>
          </w:p>
        </w:tc>
        <w:tc>
          <w:tcPr>
            <w:tcW w:w="673" w:type="dxa"/>
            <w:noWrap/>
            <w:hideMark/>
          </w:tcPr>
          <w:p w14:paraId="5AF355E2" w14:textId="021309C6" w:rsidR="001A464A" w:rsidRPr="001A464A" w:rsidDel="008176CC" w:rsidRDefault="001A464A" w:rsidP="001A464A">
            <w:pPr>
              <w:rPr>
                <w:del w:id="792" w:author="Tanuj Kumar" w:date="2024-03-03T14:10:00Z"/>
              </w:rPr>
            </w:pPr>
            <w:del w:id="793" w:author="Tanuj Kumar" w:date="2024-03-03T14:10:00Z">
              <w:r w:rsidRPr="001A464A" w:rsidDel="008176CC">
                <w:delText>(67.8 -</w:delText>
              </w:r>
            </w:del>
          </w:p>
        </w:tc>
        <w:tc>
          <w:tcPr>
            <w:tcW w:w="673" w:type="dxa"/>
            <w:noWrap/>
            <w:hideMark/>
          </w:tcPr>
          <w:p w14:paraId="443293D8" w14:textId="29A4F649" w:rsidR="001A464A" w:rsidRPr="001A464A" w:rsidDel="008176CC" w:rsidRDefault="001A464A">
            <w:pPr>
              <w:rPr>
                <w:del w:id="794" w:author="Tanuj Kumar" w:date="2024-03-03T14:10:00Z"/>
              </w:rPr>
            </w:pPr>
            <w:del w:id="795" w:author="Tanuj Kumar" w:date="2024-03-03T14:10:00Z">
              <w:r w:rsidRPr="001A464A" w:rsidDel="008176CC">
                <w:delText>80.0)</w:delText>
              </w:r>
            </w:del>
          </w:p>
        </w:tc>
        <w:tc>
          <w:tcPr>
            <w:tcW w:w="804" w:type="dxa"/>
            <w:noWrap/>
            <w:hideMark/>
          </w:tcPr>
          <w:p w14:paraId="635EB004" w14:textId="7CCAB209" w:rsidR="001A464A" w:rsidRPr="001A464A" w:rsidDel="008176CC" w:rsidRDefault="001A464A" w:rsidP="001A464A">
            <w:pPr>
              <w:rPr>
                <w:del w:id="796" w:author="Tanuj Kumar" w:date="2024-03-03T14:10:00Z"/>
              </w:rPr>
            </w:pPr>
            <w:del w:id="7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2936E88" w14:textId="7F012BF0" w:rsidR="001A464A" w:rsidRPr="001A464A" w:rsidDel="008176CC" w:rsidRDefault="001A464A" w:rsidP="001A464A">
            <w:pPr>
              <w:rPr>
                <w:del w:id="798" w:author="Tanuj Kumar" w:date="2024-03-03T14:10:00Z"/>
              </w:rPr>
            </w:pPr>
            <w:del w:id="799" w:author="Tanuj Kumar" w:date="2024-03-03T14:10:00Z">
              <w:r w:rsidRPr="001A464A" w:rsidDel="008176CC">
                <w:delText>72.0</w:delText>
              </w:r>
            </w:del>
          </w:p>
        </w:tc>
        <w:tc>
          <w:tcPr>
            <w:tcW w:w="673" w:type="dxa"/>
            <w:noWrap/>
            <w:hideMark/>
          </w:tcPr>
          <w:p w14:paraId="2D043285" w14:textId="6C0DD711" w:rsidR="001A464A" w:rsidRPr="001A464A" w:rsidDel="008176CC" w:rsidRDefault="001A464A" w:rsidP="001A464A">
            <w:pPr>
              <w:rPr>
                <w:del w:id="800" w:author="Tanuj Kumar" w:date="2024-03-03T14:10:00Z"/>
              </w:rPr>
            </w:pPr>
            <w:del w:id="801" w:author="Tanuj Kumar" w:date="2024-03-03T14:10:00Z">
              <w:r w:rsidRPr="001A464A" w:rsidDel="008176CC">
                <w:delText>(65.9 -</w:delText>
              </w:r>
            </w:del>
          </w:p>
        </w:tc>
        <w:tc>
          <w:tcPr>
            <w:tcW w:w="673" w:type="dxa"/>
            <w:noWrap/>
            <w:hideMark/>
          </w:tcPr>
          <w:p w14:paraId="1512ED5D" w14:textId="353C1055" w:rsidR="001A464A" w:rsidRPr="001A464A" w:rsidDel="008176CC" w:rsidRDefault="001A464A">
            <w:pPr>
              <w:rPr>
                <w:del w:id="802" w:author="Tanuj Kumar" w:date="2024-03-03T14:10:00Z"/>
              </w:rPr>
            </w:pPr>
            <w:del w:id="803" w:author="Tanuj Kumar" w:date="2024-03-03T14:10:00Z">
              <w:r w:rsidRPr="001A464A" w:rsidDel="008176CC">
                <w:delText>77.4)</w:delText>
              </w:r>
            </w:del>
          </w:p>
        </w:tc>
        <w:tc>
          <w:tcPr>
            <w:tcW w:w="813" w:type="dxa"/>
            <w:noWrap/>
            <w:hideMark/>
          </w:tcPr>
          <w:p w14:paraId="1228C27C" w14:textId="5254A22A" w:rsidR="001A464A" w:rsidRPr="001A464A" w:rsidDel="008176CC" w:rsidRDefault="001A464A" w:rsidP="001A464A">
            <w:pPr>
              <w:rPr>
                <w:del w:id="804" w:author="Tanuj Kumar" w:date="2024-03-03T14:10:00Z"/>
              </w:rPr>
            </w:pPr>
            <w:del w:id="80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40B9BD47" w14:textId="467C14A9" w:rsidR="001A464A" w:rsidRPr="001A464A" w:rsidDel="008176CC" w:rsidRDefault="001A464A" w:rsidP="001A464A">
            <w:pPr>
              <w:rPr>
                <w:del w:id="806" w:author="Tanuj Kumar" w:date="2024-03-03T14:10:00Z"/>
              </w:rPr>
            </w:pPr>
            <w:del w:id="807" w:author="Tanuj Kumar" w:date="2024-03-03T14:10:00Z">
              <w:r w:rsidRPr="001A464A" w:rsidDel="008176CC">
                <w:delText>83.3</w:delText>
              </w:r>
            </w:del>
          </w:p>
        </w:tc>
        <w:tc>
          <w:tcPr>
            <w:tcW w:w="673" w:type="dxa"/>
            <w:noWrap/>
            <w:hideMark/>
          </w:tcPr>
          <w:p w14:paraId="309F2968" w14:textId="7F538DAA" w:rsidR="001A464A" w:rsidRPr="001A464A" w:rsidDel="008176CC" w:rsidRDefault="001A464A" w:rsidP="001A464A">
            <w:pPr>
              <w:rPr>
                <w:del w:id="808" w:author="Tanuj Kumar" w:date="2024-03-03T14:10:00Z"/>
              </w:rPr>
            </w:pPr>
            <w:del w:id="809" w:author="Tanuj Kumar" w:date="2024-03-03T14:10:00Z">
              <w:r w:rsidRPr="001A464A" w:rsidDel="008176CC">
                <w:delText>(76.7 -</w:delText>
              </w:r>
            </w:del>
          </w:p>
        </w:tc>
        <w:tc>
          <w:tcPr>
            <w:tcW w:w="673" w:type="dxa"/>
            <w:noWrap/>
            <w:hideMark/>
          </w:tcPr>
          <w:p w14:paraId="650441BD" w14:textId="0A69A6CF" w:rsidR="001A464A" w:rsidRPr="001A464A" w:rsidDel="008176CC" w:rsidRDefault="001A464A">
            <w:pPr>
              <w:rPr>
                <w:del w:id="810" w:author="Tanuj Kumar" w:date="2024-03-03T14:10:00Z"/>
              </w:rPr>
            </w:pPr>
            <w:del w:id="811" w:author="Tanuj Kumar" w:date="2024-03-03T14:10:00Z">
              <w:r w:rsidRPr="001A464A" w:rsidDel="008176CC">
                <w:delText>88.2)</w:delText>
              </w:r>
            </w:del>
          </w:p>
        </w:tc>
        <w:tc>
          <w:tcPr>
            <w:tcW w:w="830" w:type="dxa"/>
            <w:noWrap/>
            <w:hideMark/>
          </w:tcPr>
          <w:p w14:paraId="6F5ACA05" w14:textId="1231009C" w:rsidR="001A464A" w:rsidRPr="001A464A" w:rsidDel="008176CC" w:rsidRDefault="001A464A">
            <w:pPr>
              <w:rPr>
                <w:del w:id="812" w:author="Tanuj Kumar" w:date="2024-03-03T14:10:00Z"/>
              </w:rPr>
            </w:pPr>
          </w:p>
        </w:tc>
      </w:tr>
      <w:tr w:rsidR="003A4958" w:rsidRPr="001A464A" w:rsidDel="008176CC" w14:paraId="74487573" w14:textId="4C280D18" w:rsidTr="003A4958">
        <w:trPr>
          <w:trHeight w:val="300"/>
          <w:del w:id="813" w:author="Tanuj Kumar" w:date="2024-03-03T14:10:00Z"/>
        </w:trPr>
        <w:tc>
          <w:tcPr>
            <w:tcW w:w="1908" w:type="dxa"/>
            <w:hideMark/>
          </w:tcPr>
          <w:p w14:paraId="254D27AF" w14:textId="0FCB248F" w:rsidR="001A464A" w:rsidRPr="001A464A" w:rsidDel="008176CC" w:rsidRDefault="001A464A" w:rsidP="001A464A">
            <w:pPr>
              <w:rPr>
                <w:del w:id="814" w:author="Tanuj Kumar" w:date="2024-03-03T14:10:00Z"/>
              </w:rPr>
            </w:pPr>
            <w:del w:id="815" w:author="Tanuj Kumar" w:date="2024-03-03T14:10:00Z">
              <w:r w:rsidRPr="001A464A" w:rsidDel="008176CC">
                <w:delText>Black, non-Hispanic</w:delText>
              </w:r>
            </w:del>
          </w:p>
        </w:tc>
        <w:tc>
          <w:tcPr>
            <w:tcW w:w="1361" w:type="dxa"/>
            <w:noWrap/>
            <w:hideMark/>
          </w:tcPr>
          <w:p w14:paraId="1BF83C65" w14:textId="43E103BE" w:rsidR="001A464A" w:rsidRPr="001A464A" w:rsidDel="008176CC" w:rsidRDefault="001A464A" w:rsidP="00286E93">
            <w:pPr>
              <w:jc w:val="center"/>
              <w:rPr>
                <w:del w:id="816" w:author="Tanuj Kumar" w:date="2024-03-03T14:10:00Z"/>
              </w:rPr>
            </w:pPr>
            <w:del w:id="817" w:author="Tanuj Kumar" w:date="2024-03-03T14:10:00Z">
              <w:r w:rsidRPr="001A464A" w:rsidDel="008176CC">
                <w:delText>11.3</w:delText>
              </w:r>
            </w:del>
          </w:p>
        </w:tc>
        <w:tc>
          <w:tcPr>
            <w:tcW w:w="859" w:type="dxa"/>
            <w:noWrap/>
            <w:hideMark/>
          </w:tcPr>
          <w:p w14:paraId="1D319DAD" w14:textId="449245B2" w:rsidR="001A464A" w:rsidRPr="001A464A" w:rsidDel="008176CC" w:rsidRDefault="001A464A" w:rsidP="001A464A">
            <w:pPr>
              <w:rPr>
                <w:del w:id="818" w:author="Tanuj Kumar" w:date="2024-03-03T14:10:00Z"/>
              </w:rPr>
            </w:pPr>
            <w:del w:id="819" w:author="Tanuj Kumar" w:date="2024-03-03T14:10:00Z">
              <w:r w:rsidRPr="001A464A" w:rsidDel="008176CC">
                <w:delText>52.2</w:delText>
              </w:r>
            </w:del>
          </w:p>
        </w:tc>
        <w:tc>
          <w:tcPr>
            <w:tcW w:w="823" w:type="dxa"/>
            <w:noWrap/>
            <w:hideMark/>
          </w:tcPr>
          <w:p w14:paraId="137AA50E" w14:textId="26F4ECD8" w:rsidR="001A464A" w:rsidRPr="001A464A" w:rsidDel="008176CC" w:rsidRDefault="001A464A" w:rsidP="001A464A">
            <w:pPr>
              <w:rPr>
                <w:del w:id="820" w:author="Tanuj Kumar" w:date="2024-03-03T14:10:00Z"/>
              </w:rPr>
            </w:pPr>
            <w:del w:id="821" w:author="Tanuj Kumar" w:date="2024-03-03T14:10:00Z">
              <w:r w:rsidRPr="001A464A" w:rsidDel="008176CC">
                <w:delText xml:space="preserve">(45.6 - </w:delText>
              </w:r>
            </w:del>
          </w:p>
        </w:tc>
        <w:tc>
          <w:tcPr>
            <w:tcW w:w="673" w:type="dxa"/>
            <w:noWrap/>
            <w:hideMark/>
          </w:tcPr>
          <w:p w14:paraId="631ACE32" w14:textId="2C3A1990" w:rsidR="001A464A" w:rsidRPr="001A464A" w:rsidDel="008176CC" w:rsidRDefault="001A464A">
            <w:pPr>
              <w:rPr>
                <w:del w:id="822" w:author="Tanuj Kumar" w:date="2024-03-03T14:10:00Z"/>
              </w:rPr>
            </w:pPr>
            <w:del w:id="823" w:author="Tanuj Kumar" w:date="2024-03-03T14:10:00Z">
              <w:r w:rsidRPr="001A464A" w:rsidDel="008176CC">
                <w:delText>58.8)</w:delText>
              </w:r>
            </w:del>
          </w:p>
        </w:tc>
        <w:tc>
          <w:tcPr>
            <w:tcW w:w="754" w:type="dxa"/>
            <w:noWrap/>
            <w:hideMark/>
          </w:tcPr>
          <w:p w14:paraId="16653247" w14:textId="57AAC476" w:rsidR="001A464A" w:rsidRPr="001A464A" w:rsidDel="008176CC" w:rsidRDefault="001A464A" w:rsidP="001A464A">
            <w:pPr>
              <w:rPr>
                <w:del w:id="824" w:author="Tanuj Kumar" w:date="2024-03-03T14:10:00Z"/>
              </w:rPr>
            </w:pPr>
            <w:del w:id="82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34686AA" w14:textId="21317DB0" w:rsidR="001A464A" w:rsidRPr="001A464A" w:rsidDel="008176CC" w:rsidRDefault="001A464A" w:rsidP="001A464A">
            <w:pPr>
              <w:rPr>
                <w:del w:id="826" w:author="Tanuj Kumar" w:date="2024-03-03T14:10:00Z"/>
              </w:rPr>
            </w:pPr>
            <w:del w:id="827" w:author="Tanuj Kumar" w:date="2024-03-03T14:10:00Z">
              <w:r w:rsidRPr="001A464A" w:rsidDel="008176CC">
                <w:delText>62.3</w:delText>
              </w:r>
            </w:del>
          </w:p>
        </w:tc>
        <w:tc>
          <w:tcPr>
            <w:tcW w:w="673" w:type="dxa"/>
            <w:noWrap/>
            <w:hideMark/>
          </w:tcPr>
          <w:p w14:paraId="03A8FC6E" w14:textId="226FB2BB" w:rsidR="001A464A" w:rsidRPr="001A464A" w:rsidDel="008176CC" w:rsidRDefault="001A464A" w:rsidP="001A464A">
            <w:pPr>
              <w:rPr>
                <w:del w:id="828" w:author="Tanuj Kumar" w:date="2024-03-03T14:10:00Z"/>
              </w:rPr>
            </w:pPr>
            <w:del w:id="829" w:author="Tanuj Kumar" w:date="2024-03-03T14:10:00Z">
              <w:r w:rsidRPr="001A464A" w:rsidDel="008176CC">
                <w:delText>(55.2 -</w:delText>
              </w:r>
            </w:del>
          </w:p>
        </w:tc>
        <w:tc>
          <w:tcPr>
            <w:tcW w:w="673" w:type="dxa"/>
            <w:noWrap/>
            <w:hideMark/>
          </w:tcPr>
          <w:p w14:paraId="04E8C52E" w14:textId="572C25C3" w:rsidR="001A464A" w:rsidRPr="001A464A" w:rsidDel="008176CC" w:rsidRDefault="001A464A">
            <w:pPr>
              <w:rPr>
                <w:del w:id="830" w:author="Tanuj Kumar" w:date="2024-03-03T14:10:00Z"/>
              </w:rPr>
            </w:pPr>
            <w:del w:id="831" w:author="Tanuj Kumar" w:date="2024-03-03T14:10:00Z">
              <w:r w:rsidRPr="001A464A" w:rsidDel="008176CC">
                <w:delText>68.9)</w:delText>
              </w:r>
            </w:del>
          </w:p>
        </w:tc>
        <w:tc>
          <w:tcPr>
            <w:tcW w:w="774" w:type="dxa"/>
            <w:noWrap/>
            <w:hideMark/>
          </w:tcPr>
          <w:p w14:paraId="70E1388B" w14:textId="5B3825D7" w:rsidR="001A464A" w:rsidRPr="001A464A" w:rsidDel="008176CC" w:rsidRDefault="001A464A" w:rsidP="001A464A">
            <w:pPr>
              <w:rPr>
                <w:del w:id="832" w:author="Tanuj Kumar" w:date="2024-03-03T14:10:00Z"/>
              </w:rPr>
            </w:pPr>
            <w:del w:id="83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B432D9A" w14:textId="59FA9E62" w:rsidR="001A464A" w:rsidRPr="001A464A" w:rsidDel="008176CC" w:rsidRDefault="001A464A" w:rsidP="001A464A">
            <w:pPr>
              <w:rPr>
                <w:del w:id="834" w:author="Tanuj Kumar" w:date="2024-03-03T14:10:00Z"/>
              </w:rPr>
            </w:pPr>
            <w:del w:id="835" w:author="Tanuj Kumar" w:date="2024-03-03T14:10:00Z">
              <w:r w:rsidRPr="001A464A" w:rsidDel="008176CC">
                <w:delText>75.1</w:delText>
              </w:r>
            </w:del>
          </w:p>
        </w:tc>
        <w:tc>
          <w:tcPr>
            <w:tcW w:w="673" w:type="dxa"/>
            <w:noWrap/>
            <w:hideMark/>
          </w:tcPr>
          <w:p w14:paraId="2B391F39" w14:textId="1CE8854C" w:rsidR="001A464A" w:rsidRPr="001A464A" w:rsidDel="008176CC" w:rsidRDefault="001A464A" w:rsidP="001A464A">
            <w:pPr>
              <w:rPr>
                <w:del w:id="836" w:author="Tanuj Kumar" w:date="2024-03-03T14:10:00Z"/>
              </w:rPr>
            </w:pPr>
            <w:del w:id="837" w:author="Tanuj Kumar" w:date="2024-03-03T14:10:00Z">
              <w:r w:rsidRPr="001A464A" w:rsidDel="008176CC">
                <w:delText>(67.9 -</w:delText>
              </w:r>
            </w:del>
          </w:p>
        </w:tc>
        <w:tc>
          <w:tcPr>
            <w:tcW w:w="673" w:type="dxa"/>
            <w:noWrap/>
            <w:hideMark/>
          </w:tcPr>
          <w:p w14:paraId="496FA2FA" w14:textId="206E8979" w:rsidR="001A464A" w:rsidRPr="001A464A" w:rsidDel="008176CC" w:rsidRDefault="001A464A">
            <w:pPr>
              <w:rPr>
                <w:del w:id="838" w:author="Tanuj Kumar" w:date="2024-03-03T14:10:00Z"/>
              </w:rPr>
            </w:pPr>
            <w:del w:id="839" w:author="Tanuj Kumar" w:date="2024-03-03T14:10:00Z">
              <w:r w:rsidRPr="001A464A" w:rsidDel="008176CC">
                <w:delText>81.1)</w:delText>
              </w:r>
            </w:del>
          </w:p>
        </w:tc>
        <w:tc>
          <w:tcPr>
            <w:tcW w:w="791" w:type="dxa"/>
            <w:noWrap/>
            <w:hideMark/>
          </w:tcPr>
          <w:p w14:paraId="5ACC1F6B" w14:textId="5524C03B" w:rsidR="001A464A" w:rsidRPr="001A464A" w:rsidDel="008176CC" w:rsidRDefault="001A464A" w:rsidP="001A464A">
            <w:pPr>
              <w:rPr>
                <w:del w:id="840" w:author="Tanuj Kumar" w:date="2024-03-03T14:10:00Z"/>
              </w:rPr>
            </w:pPr>
            <w:del w:id="84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3DE3A77" w14:textId="696B72F9" w:rsidR="001A464A" w:rsidRPr="001A464A" w:rsidDel="008176CC" w:rsidRDefault="001A464A" w:rsidP="001A464A">
            <w:pPr>
              <w:rPr>
                <w:del w:id="842" w:author="Tanuj Kumar" w:date="2024-03-03T14:10:00Z"/>
              </w:rPr>
            </w:pPr>
            <w:del w:id="843" w:author="Tanuj Kumar" w:date="2024-03-03T14:10:00Z">
              <w:r w:rsidRPr="001A464A" w:rsidDel="008176CC">
                <w:delText>60.5</w:delText>
              </w:r>
            </w:del>
          </w:p>
        </w:tc>
        <w:tc>
          <w:tcPr>
            <w:tcW w:w="673" w:type="dxa"/>
            <w:noWrap/>
            <w:hideMark/>
          </w:tcPr>
          <w:p w14:paraId="5F75C4F7" w14:textId="19D6C273" w:rsidR="001A464A" w:rsidRPr="001A464A" w:rsidDel="008176CC" w:rsidRDefault="001A464A" w:rsidP="001A464A">
            <w:pPr>
              <w:rPr>
                <w:del w:id="844" w:author="Tanuj Kumar" w:date="2024-03-03T14:10:00Z"/>
              </w:rPr>
            </w:pPr>
            <w:del w:id="845" w:author="Tanuj Kumar" w:date="2024-03-03T14:10:00Z">
              <w:r w:rsidRPr="001A464A" w:rsidDel="008176CC">
                <w:delText>(53.4 -</w:delText>
              </w:r>
            </w:del>
          </w:p>
        </w:tc>
        <w:tc>
          <w:tcPr>
            <w:tcW w:w="673" w:type="dxa"/>
            <w:noWrap/>
            <w:hideMark/>
          </w:tcPr>
          <w:p w14:paraId="44121A7C" w14:textId="7DD2570E" w:rsidR="001A464A" w:rsidRPr="001A464A" w:rsidDel="008176CC" w:rsidRDefault="001A464A">
            <w:pPr>
              <w:rPr>
                <w:del w:id="846" w:author="Tanuj Kumar" w:date="2024-03-03T14:10:00Z"/>
              </w:rPr>
            </w:pPr>
            <w:del w:id="847" w:author="Tanuj Kumar" w:date="2024-03-03T14:10:00Z">
              <w:r w:rsidRPr="001A464A" w:rsidDel="008176CC">
                <w:delText>67.2)</w:delText>
              </w:r>
            </w:del>
          </w:p>
        </w:tc>
        <w:tc>
          <w:tcPr>
            <w:tcW w:w="804" w:type="dxa"/>
            <w:noWrap/>
            <w:hideMark/>
          </w:tcPr>
          <w:p w14:paraId="058EF053" w14:textId="2901DFC6" w:rsidR="001A464A" w:rsidRPr="001A464A" w:rsidDel="008176CC" w:rsidRDefault="001A464A" w:rsidP="001A464A">
            <w:pPr>
              <w:rPr>
                <w:del w:id="848" w:author="Tanuj Kumar" w:date="2024-03-03T14:10:00Z"/>
              </w:rPr>
            </w:pPr>
            <w:del w:id="8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7A65B7F" w14:textId="391A9CED" w:rsidR="001A464A" w:rsidRPr="001A464A" w:rsidDel="008176CC" w:rsidRDefault="001A464A" w:rsidP="001A464A">
            <w:pPr>
              <w:rPr>
                <w:del w:id="850" w:author="Tanuj Kumar" w:date="2024-03-03T14:10:00Z"/>
              </w:rPr>
            </w:pPr>
            <w:del w:id="851" w:author="Tanuj Kumar" w:date="2024-03-03T14:10:00Z">
              <w:r w:rsidRPr="001A464A" w:rsidDel="008176CC">
                <w:delText>56.3</w:delText>
              </w:r>
            </w:del>
          </w:p>
        </w:tc>
        <w:tc>
          <w:tcPr>
            <w:tcW w:w="673" w:type="dxa"/>
            <w:noWrap/>
            <w:hideMark/>
          </w:tcPr>
          <w:p w14:paraId="2410EB95" w14:textId="09F15EBB" w:rsidR="001A464A" w:rsidRPr="001A464A" w:rsidDel="008176CC" w:rsidRDefault="001A464A" w:rsidP="001A464A">
            <w:pPr>
              <w:rPr>
                <w:del w:id="852" w:author="Tanuj Kumar" w:date="2024-03-03T14:10:00Z"/>
              </w:rPr>
            </w:pPr>
            <w:del w:id="853" w:author="Tanuj Kumar" w:date="2024-03-03T14:10:00Z">
              <w:r w:rsidRPr="001A464A" w:rsidDel="008176CC">
                <w:delText>(49.3 -</w:delText>
              </w:r>
            </w:del>
          </w:p>
        </w:tc>
        <w:tc>
          <w:tcPr>
            <w:tcW w:w="673" w:type="dxa"/>
            <w:noWrap/>
            <w:hideMark/>
          </w:tcPr>
          <w:p w14:paraId="382A81CE" w14:textId="29B09503" w:rsidR="001A464A" w:rsidRPr="001A464A" w:rsidDel="008176CC" w:rsidRDefault="001A464A">
            <w:pPr>
              <w:rPr>
                <w:del w:id="854" w:author="Tanuj Kumar" w:date="2024-03-03T14:10:00Z"/>
              </w:rPr>
            </w:pPr>
            <w:del w:id="855" w:author="Tanuj Kumar" w:date="2024-03-03T14:10:00Z">
              <w:r w:rsidRPr="001A464A" w:rsidDel="008176CC">
                <w:delText>62.9)</w:delText>
              </w:r>
            </w:del>
          </w:p>
        </w:tc>
        <w:tc>
          <w:tcPr>
            <w:tcW w:w="813" w:type="dxa"/>
            <w:noWrap/>
            <w:hideMark/>
          </w:tcPr>
          <w:p w14:paraId="51C28B09" w14:textId="2C54FC3F" w:rsidR="001A464A" w:rsidRPr="001A464A" w:rsidDel="008176CC" w:rsidRDefault="001A464A" w:rsidP="001A464A">
            <w:pPr>
              <w:rPr>
                <w:del w:id="856" w:author="Tanuj Kumar" w:date="2024-03-03T14:10:00Z"/>
              </w:rPr>
            </w:pPr>
            <w:del w:id="85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F5CB1E3" w14:textId="516DF5F7" w:rsidR="001A464A" w:rsidRPr="001A464A" w:rsidDel="008176CC" w:rsidRDefault="001A464A" w:rsidP="001A464A">
            <w:pPr>
              <w:rPr>
                <w:del w:id="858" w:author="Tanuj Kumar" w:date="2024-03-03T14:10:00Z"/>
              </w:rPr>
            </w:pPr>
            <w:del w:id="859" w:author="Tanuj Kumar" w:date="2024-03-03T14:10:00Z">
              <w:r w:rsidRPr="001A464A" w:rsidDel="008176CC">
                <w:delText>84.1</w:delText>
              </w:r>
            </w:del>
          </w:p>
        </w:tc>
        <w:tc>
          <w:tcPr>
            <w:tcW w:w="673" w:type="dxa"/>
            <w:noWrap/>
            <w:hideMark/>
          </w:tcPr>
          <w:p w14:paraId="12210E3C" w14:textId="4E9172B0" w:rsidR="001A464A" w:rsidRPr="001A464A" w:rsidDel="008176CC" w:rsidRDefault="001A464A" w:rsidP="001A464A">
            <w:pPr>
              <w:rPr>
                <w:del w:id="860" w:author="Tanuj Kumar" w:date="2024-03-03T14:10:00Z"/>
              </w:rPr>
            </w:pPr>
            <w:del w:id="861" w:author="Tanuj Kumar" w:date="2024-03-03T14:10:00Z">
              <w:r w:rsidRPr="001A464A" w:rsidDel="008176CC">
                <w:delText>(77.1 -</w:delText>
              </w:r>
            </w:del>
          </w:p>
        </w:tc>
        <w:tc>
          <w:tcPr>
            <w:tcW w:w="673" w:type="dxa"/>
            <w:noWrap/>
            <w:hideMark/>
          </w:tcPr>
          <w:p w14:paraId="192BD330" w14:textId="6C92D711" w:rsidR="001A464A" w:rsidRPr="001A464A" w:rsidDel="008176CC" w:rsidRDefault="001A464A">
            <w:pPr>
              <w:rPr>
                <w:del w:id="862" w:author="Tanuj Kumar" w:date="2024-03-03T14:10:00Z"/>
              </w:rPr>
            </w:pPr>
            <w:del w:id="863" w:author="Tanuj Kumar" w:date="2024-03-03T14:10:00Z">
              <w:r w:rsidRPr="001A464A" w:rsidDel="008176CC">
                <w:delText>89.2)</w:delText>
              </w:r>
            </w:del>
          </w:p>
        </w:tc>
        <w:tc>
          <w:tcPr>
            <w:tcW w:w="830" w:type="dxa"/>
            <w:noWrap/>
            <w:hideMark/>
          </w:tcPr>
          <w:p w14:paraId="4151A58A" w14:textId="585190AC" w:rsidR="001A464A" w:rsidRPr="001A464A" w:rsidDel="008176CC" w:rsidRDefault="001A464A">
            <w:pPr>
              <w:rPr>
                <w:del w:id="864" w:author="Tanuj Kumar" w:date="2024-03-03T14:10:00Z"/>
              </w:rPr>
            </w:pPr>
          </w:p>
        </w:tc>
      </w:tr>
      <w:tr w:rsidR="003A4958" w:rsidRPr="001A464A" w:rsidDel="008176CC" w14:paraId="2460187E" w14:textId="02E18E17" w:rsidTr="003A4958">
        <w:trPr>
          <w:trHeight w:val="300"/>
          <w:del w:id="865" w:author="Tanuj Kumar" w:date="2024-03-03T14:10:00Z"/>
        </w:trPr>
        <w:tc>
          <w:tcPr>
            <w:tcW w:w="1908" w:type="dxa"/>
            <w:hideMark/>
          </w:tcPr>
          <w:p w14:paraId="1ACEA036" w14:textId="74295B0E" w:rsidR="001A464A" w:rsidRPr="001A464A" w:rsidDel="008176CC" w:rsidRDefault="001A464A" w:rsidP="001A464A">
            <w:pPr>
              <w:rPr>
                <w:del w:id="866" w:author="Tanuj Kumar" w:date="2024-03-03T14:10:00Z"/>
              </w:rPr>
            </w:pPr>
            <w:del w:id="867" w:author="Tanuj Kumar" w:date="2024-03-03T14:10:00Z">
              <w:r w:rsidRPr="001A464A" w:rsidDel="008176CC">
                <w:delText>Hispanic</w:delText>
              </w:r>
            </w:del>
          </w:p>
        </w:tc>
        <w:tc>
          <w:tcPr>
            <w:tcW w:w="1361" w:type="dxa"/>
            <w:noWrap/>
            <w:hideMark/>
          </w:tcPr>
          <w:p w14:paraId="03E4EC98" w14:textId="4BC3F527" w:rsidR="001A464A" w:rsidRPr="001A464A" w:rsidDel="008176CC" w:rsidRDefault="001A464A" w:rsidP="00286E93">
            <w:pPr>
              <w:jc w:val="center"/>
              <w:rPr>
                <w:del w:id="868" w:author="Tanuj Kumar" w:date="2024-03-03T14:10:00Z"/>
              </w:rPr>
            </w:pPr>
            <w:del w:id="869" w:author="Tanuj Kumar" w:date="2024-03-03T14:10:00Z">
              <w:r w:rsidRPr="001A464A" w:rsidDel="008176CC">
                <w:delText>27.8</w:delText>
              </w:r>
            </w:del>
          </w:p>
        </w:tc>
        <w:tc>
          <w:tcPr>
            <w:tcW w:w="859" w:type="dxa"/>
            <w:noWrap/>
            <w:hideMark/>
          </w:tcPr>
          <w:p w14:paraId="005546CF" w14:textId="2D3F0B89" w:rsidR="001A464A" w:rsidRPr="001A464A" w:rsidDel="008176CC" w:rsidRDefault="001A464A" w:rsidP="001A464A">
            <w:pPr>
              <w:rPr>
                <w:del w:id="870" w:author="Tanuj Kumar" w:date="2024-03-03T14:10:00Z"/>
              </w:rPr>
            </w:pPr>
            <w:del w:id="871" w:author="Tanuj Kumar" w:date="2024-03-03T14:10:00Z">
              <w:r w:rsidRPr="001A464A" w:rsidDel="008176CC">
                <w:delText>55.2</w:delText>
              </w:r>
            </w:del>
          </w:p>
        </w:tc>
        <w:tc>
          <w:tcPr>
            <w:tcW w:w="823" w:type="dxa"/>
            <w:noWrap/>
            <w:hideMark/>
          </w:tcPr>
          <w:p w14:paraId="628A2087" w14:textId="2E6EF332" w:rsidR="001A464A" w:rsidRPr="001A464A" w:rsidDel="008176CC" w:rsidRDefault="001A464A" w:rsidP="001A464A">
            <w:pPr>
              <w:rPr>
                <w:del w:id="872" w:author="Tanuj Kumar" w:date="2024-03-03T14:10:00Z"/>
              </w:rPr>
            </w:pPr>
            <w:del w:id="873" w:author="Tanuj Kumar" w:date="2024-03-03T14:10:00Z">
              <w:r w:rsidRPr="001A464A" w:rsidDel="008176CC">
                <w:delText xml:space="preserve">(50.3 - </w:delText>
              </w:r>
            </w:del>
          </w:p>
        </w:tc>
        <w:tc>
          <w:tcPr>
            <w:tcW w:w="673" w:type="dxa"/>
            <w:noWrap/>
            <w:hideMark/>
          </w:tcPr>
          <w:p w14:paraId="680ED720" w14:textId="1DD76B26" w:rsidR="001A464A" w:rsidRPr="001A464A" w:rsidDel="008176CC" w:rsidRDefault="001A464A">
            <w:pPr>
              <w:rPr>
                <w:del w:id="874" w:author="Tanuj Kumar" w:date="2024-03-03T14:10:00Z"/>
              </w:rPr>
            </w:pPr>
            <w:del w:id="875" w:author="Tanuj Kumar" w:date="2024-03-03T14:10:00Z">
              <w:r w:rsidRPr="001A464A" w:rsidDel="008176CC">
                <w:delText>60.1)</w:delText>
              </w:r>
            </w:del>
          </w:p>
        </w:tc>
        <w:tc>
          <w:tcPr>
            <w:tcW w:w="754" w:type="dxa"/>
            <w:noWrap/>
            <w:hideMark/>
          </w:tcPr>
          <w:p w14:paraId="1C5FC70F" w14:textId="78A152EE" w:rsidR="001A464A" w:rsidRPr="001A464A" w:rsidDel="008176CC" w:rsidRDefault="001A464A" w:rsidP="001A464A">
            <w:pPr>
              <w:rPr>
                <w:del w:id="876" w:author="Tanuj Kumar" w:date="2024-03-03T14:10:00Z"/>
              </w:rPr>
            </w:pPr>
            <w:del w:id="87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21645B86" w14:textId="30CB0BF5" w:rsidR="001A464A" w:rsidRPr="001A464A" w:rsidDel="008176CC" w:rsidRDefault="001A464A" w:rsidP="001A464A">
            <w:pPr>
              <w:rPr>
                <w:del w:id="878" w:author="Tanuj Kumar" w:date="2024-03-03T14:10:00Z"/>
              </w:rPr>
            </w:pPr>
            <w:del w:id="879" w:author="Tanuj Kumar" w:date="2024-03-03T14:10:00Z">
              <w:r w:rsidRPr="001A464A" w:rsidDel="008176CC">
                <w:delText>58.6</w:delText>
              </w:r>
            </w:del>
          </w:p>
        </w:tc>
        <w:tc>
          <w:tcPr>
            <w:tcW w:w="673" w:type="dxa"/>
            <w:noWrap/>
            <w:hideMark/>
          </w:tcPr>
          <w:p w14:paraId="2217EBB0" w14:textId="41F6D034" w:rsidR="001A464A" w:rsidRPr="001A464A" w:rsidDel="008176CC" w:rsidRDefault="001A464A" w:rsidP="001A464A">
            <w:pPr>
              <w:rPr>
                <w:del w:id="880" w:author="Tanuj Kumar" w:date="2024-03-03T14:10:00Z"/>
              </w:rPr>
            </w:pPr>
            <w:del w:id="881" w:author="Tanuj Kumar" w:date="2024-03-03T14:10:00Z">
              <w:r w:rsidRPr="001A464A" w:rsidDel="008176CC">
                <w:delText>(53.4 -</w:delText>
              </w:r>
            </w:del>
          </w:p>
        </w:tc>
        <w:tc>
          <w:tcPr>
            <w:tcW w:w="673" w:type="dxa"/>
            <w:noWrap/>
            <w:hideMark/>
          </w:tcPr>
          <w:p w14:paraId="0AB987C5" w14:textId="336E0636" w:rsidR="001A464A" w:rsidRPr="001A464A" w:rsidDel="008176CC" w:rsidRDefault="001A464A">
            <w:pPr>
              <w:rPr>
                <w:del w:id="882" w:author="Tanuj Kumar" w:date="2024-03-03T14:10:00Z"/>
              </w:rPr>
            </w:pPr>
            <w:del w:id="883" w:author="Tanuj Kumar" w:date="2024-03-03T14:10:00Z">
              <w:r w:rsidRPr="001A464A" w:rsidDel="008176CC">
                <w:delText>63.5)</w:delText>
              </w:r>
            </w:del>
          </w:p>
        </w:tc>
        <w:tc>
          <w:tcPr>
            <w:tcW w:w="774" w:type="dxa"/>
            <w:noWrap/>
            <w:hideMark/>
          </w:tcPr>
          <w:p w14:paraId="0A9A5953" w14:textId="2225AAA1" w:rsidR="001A464A" w:rsidRPr="001A464A" w:rsidDel="008176CC" w:rsidRDefault="001A464A" w:rsidP="001A464A">
            <w:pPr>
              <w:rPr>
                <w:del w:id="884" w:author="Tanuj Kumar" w:date="2024-03-03T14:10:00Z"/>
              </w:rPr>
            </w:pPr>
            <w:del w:id="88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E6186F0" w14:textId="63E4ABCC" w:rsidR="001A464A" w:rsidRPr="001A464A" w:rsidDel="008176CC" w:rsidRDefault="001A464A" w:rsidP="001A464A">
            <w:pPr>
              <w:rPr>
                <w:del w:id="886" w:author="Tanuj Kumar" w:date="2024-03-03T14:10:00Z"/>
              </w:rPr>
            </w:pPr>
            <w:del w:id="887" w:author="Tanuj Kumar" w:date="2024-03-03T14:10:00Z">
              <w:r w:rsidRPr="001A464A" w:rsidDel="008176CC">
                <w:delText>76.6</w:delText>
              </w:r>
            </w:del>
          </w:p>
        </w:tc>
        <w:tc>
          <w:tcPr>
            <w:tcW w:w="673" w:type="dxa"/>
            <w:noWrap/>
            <w:hideMark/>
          </w:tcPr>
          <w:p w14:paraId="5E829175" w14:textId="42AAD20D" w:rsidR="001A464A" w:rsidRPr="001A464A" w:rsidDel="008176CC" w:rsidRDefault="001A464A" w:rsidP="001A464A">
            <w:pPr>
              <w:rPr>
                <w:del w:id="888" w:author="Tanuj Kumar" w:date="2024-03-03T14:10:00Z"/>
              </w:rPr>
            </w:pPr>
            <w:del w:id="889" w:author="Tanuj Kumar" w:date="2024-03-03T14:10:00Z">
              <w:r w:rsidRPr="001A464A" w:rsidDel="008176CC">
                <w:delText>(71.5 -</w:delText>
              </w:r>
            </w:del>
          </w:p>
        </w:tc>
        <w:tc>
          <w:tcPr>
            <w:tcW w:w="673" w:type="dxa"/>
            <w:noWrap/>
            <w:hideMark/>
          </w:tcPr>
          <w:p w14:paraId="52132166" w14:textId="458E9D00" w:rsidR="001A464A" w:rsidRPr="001A464A" w:rsidDel="008176CC" w:rsidRDefault="001A464A">
            <w:pPr>
              <w:rPr>
                <w:del w:id="890" w:author="Tanuj Kumar" w:date="2024-03-03T14:10:00Z"/>
              </w:rPr>
            </w:pPr>
            <w:del w:id="891" w:author="Tanuj Kumar" w:date="2024-03-03T14:10:00Z">
              <w:r w:rsidRPr="001A464A" w:rsidDel="008176CC">
                <w:delText>81.0)</w:delText>
              </w:r>
            </w:del>
          </w:p>
        </w:tc>
        <w:tc>
          <w:tcPr>
            <w:tcW w:w="791" w:type="dxa"/>
            <w:noWrap/>
            <w:hideMark/>
          </w:tcPr>
          <w:p w14:paraId="42F53579" w14:textId="6204175C" w:rsidR="001A464A" w:rsidRPr="001A464A" w:rsidDel="008176CC" w:rsidRDefault="001A464A" w:rsidP="001A464A">
            <w:pPr>
              <w:rPr>
                <w:del w:id="892" w:author="Tanuj Kumar" w:date="2024-03-03T14:10:00Z"/>
              </w:rPr>
            </w:pPr>
            <w:del w:id="89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411409E" w14:textId="0F09B545" w:rsidR="001A464A" w:rsidRPr="001A464A" w:rsidDel="008176CC" w:rsidRDefault="001A464A" w:rsidP="001A464A">
            <w:pPr>
              <w:rPr>
                <w:del w:id="894" w:author="Tanuj Kumar" w:date="2024-03-03T14:10:00Z"/>
              </w:rPr>
            </w:pPr>
            <w:del w:id="895" w:author="Tanuj Kumar" w:date="2024-03-03T14:10:00Z">
              <w:r w:rsidRPr="001A464A" w:rsidDel="008176CC">
                <w:delText>70.1</w:delText>
              </w:r>
            </w:del>
          </w:p>
        </w:tc>
        <w:tc>
          <w:tcPr>
            <w:tcW w:w="673" w:type="dxa"/>
            <w:noWrap/>
            <w:hideMark/>
          </w:tcPr>
          <w:p w14:paraId="34E8C930" w14:textId="6133F110" w:rsidR="001A464A" w:rsidRPr="001A464A" w:rsidDel="008176CC" w:rsidRDefault="001A464A" w:rsidP="001A464A">
            <w:pPr>
              <w:rPr>
                <w:del w:id="896" w:author="Tanuj Kumar" w:date="2024-03-03T14:10:00Z"/>
              </w:rPr>
            </w:pPr>
            <w:del w:id="897" w:author="Tanuj Kumar" w:date="2024-03-03T14:10:00Z">
              <w:r w:rsidRPr="001A464A" w:rsidDel="008176CC">
                <w:delText>(65.5 -</w:delText>
              </w:r>
            </w:del>
          </w:p>
        </w:tc>
        <w:tc>
          <w:tcPr>
            <w:tcW w:w="673" w:type="dxa"/>
            <w:noWrap/>
            <w:hideMark/>
          </w:tcPr>
          <w:p w14:paraId="617AFD78" w14:textId="31C111AA" w:rsidR="001A464A" w:rsidRPr="001A464A" w:rsidDel="008176CC" w:rsidRDefault="001A464A">
            <w:pPr>
              <w:rPr>
                <w:del w:id="898" w:author="Tanuj Kumar" w:date="2024-03-03T14:10:00Z"/>
              </w:rPr>
            </w:pPr>
            <w:del w:id="899" w:author="Tanuj Kumar" w:date="2024-03-03T14:10:00Z">
              <w:r w:rsidRPr="001A464A" w:rsidDel="008176CC">
                <w:delText>74.3)</w:delText>
              </w:r>
            </w:del>
          </w:p>
        </w:tc>
        <w:tc>
          <w:tcPr>
            <w:tcW w:w="804" w:type="dxa"/>
            <w:noWrap/>
            <w:hideMark/>
          </w:tcPr>
          <w:p w14:paraId="465AC5ED" w14:textId="709C69BA" w:rsidR="001A464A" w:rsidRPr="001A464A" w:rsidDel="008176CC" w:rsidRDefault="001A464A" w:rsidP="001A464A">
            <w:pPr>
              <w:rPr>
                <w:del w:id="900" w:author="Tanuj Kumar" w:date="2024-03-03T14:10:00Z"/>
              </w:rPr>
            </w:pPr>
            <w:del w:id="90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2367ED11" w14:textId="43A7E62A" w:rsidR="001A464A" w:rsidRPr="001A464A" w:rsidDel="008176CC" w:rsidRDefault="001A464A" w:rsidP="001A464A">
            <w:pPr>
              <w:rPr>
                <w:del w:id="902" w:author="Tanuj Kumar" w:date="2024-03-03T14:10:00Z"/>
              </w:rPr>
            </w:pPr>
            <w:del w:id="903" w:author="Tanuj Kumar" w:date="2024-03-03T14:10:00Z">
              <w:r w:rsidRPr="001A464A" w:rsidDel="008176CC">
                <w:delText>68.5</w:delText>
              </w:r>
            </w:del>
          </w:p>
        </w:tc>
        <w:tc>
          <w:tcPr>
            <w:tcW w:w="673" w:type="dxa"/>
            <w:noWrap/>
            <w:hideMark/>
          </w:tcPr>
          <w:p w14:paraId="64FE6217" w14:textId="76893339" w:rsidR="001A464A" w:rsidRPr="001A464A" w:rsidDel="008176CC" w:rsidRDefault="001A464A" w:rsidP="001A464A">
            <w:pPr>
              <w:rPr>
                <w:del w:id="904" w:author="Tanuj Kumar" w:date="2024-03-03T14:10:00Z"/>
              </w:rPr>
            </w:pPr>
            <w:del w:id="905" w:author="Tanuj Kumar" w:date="2024-03-03T14:10:00Z">
              <w:r w:rsidRPr="001A464A" w:rsidDel="008176CC">
                <w:delText>(63.6 -</w:delText>
              </w:r>
            </w:del>
          </w:p>
        </w:tc>
        <w:tc>
          <w:tcPr>
            <w:tcW w:w="673" w:type="dxa"/>
            <w:noWrap/>
            <w:hideMark/>
          </w:tcPr>
          <w:p w14:paraId="0E06000C" w14:textId="0F2F3A30" w:rsidR="001A464A" w:rsidRPr="001A464A" w:rsidDel="008176CC" w:rsidRDefault="001A464A">
            <w:pPr>
              <w:rPr>
                <w:del w:id="906" w:author="Tanuj Kumar" w:date="2024-03-03T14:10:00Z"/>
              </w:rPr>
            </w:pPr>
            <w:del w:id="907" w:author="Tanuj Kumar" w:date="2024-03-03T14:10:00Z">
              <w:r w:rsidRPr="001A464A" w:rsidDel="008176CC">
                <w:delText>73.1)</w:delText>
              </w:r>
            </w:del>
          </w:p>
        </w:tc>
        <w:tc>
          <w:tcPr>
            <w:tcW w:w="813" w:type="dxa"/>
            <w:noWrap/>
            <w:hideMark/>
          </w:tcPr>
          <w:p w14:paraId="173C9139" w14:textId="779244DF" w:rsidR="001A464A" w:rsidRPr="001A464A" w:rsidDel="008176CC" w:rsidRDefault="001A464A" w:rsidP="001A464A">
            <w:pPr>
              <w:rPr>
                <w:del w:id="908" w:author="Tanuj Kumar" w:date="2024-03-03T14:10:00Z"/>
              </w:rPr>
            </w:pPr>
            <w:del w:id="90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99BE86A" w14:textId="784139C3" w:rsidR="001A464A" w:rsidRPr="001A464A" w:rsidDel="008176CC" w:rsidRDefault="001A464A" w:rsidP="001A464A">
            <w:pPr>
              <w:rPr>
                <w:del w:id="910" w:author="Tanuj Kumar" w:date="2024-03-03T14:10:00Z"/>
              </w:rPr>
            </w:pPr>
            <w:del w:id="911" w:author="Tanuj Kumar" w:date="2024-03-03T14:10:00Z">
              <w:r w:rsidRPr="001A464A" w:rsidDel="008176CC">
                <w:delText>87.5</w:delText>
              </w:r>
            </w:del>
          </w:p>
        </w:tc>
        <w:tc>
          <w:tcPr>
            <w:tcW w:w="673" w:type="dxa"/>
            <w:noWrap/>
            <w:hideMark/>
          </w:tcPr>
          <w:p w14:paraId="3D2FE088" w14:textId="568D94AC" w:rsidR="001A464A" w:rsidRPr="001A464A" w:rsidDel="008176CC" w:rsidRDefault="001A464A" w:rsidP="001A464A">
            <w:pPr>
              <w:rPr>
                <w:del w:id="912" w:author="Tanuj Kumar" w:date="2024-03-03T14:10:00Z"/>
              </w:rPr>
            </w:pPr>
            <w:del w:id="913" w:author="Tanuj Kumar" w:date="2024-03-03T14:10:00Z">
              <w:r w:rsidRPr="001A464A" w:rsidDel="008176CC">
                <w:delText>(84.4 -</w:delText>
              </w:r>
            </w:del>
          </w:p>
        </w:tc>
        <w:tc>
          <w:tcPr>
            <w:tcW w:w="673" w:type="dxa"/>
            <w:noWrap/>
            <w:hideMark/>
          </w:tcPr>
          <w:p w14:paraId="70C599D2" w14:textId="1B9392B9" w:rsidR="001A464A" w:rsidRPr="001A464A" w:rsidDel="008176CC" w:rsidRDefault="001A464A">
            <w:pPr>
              <w:rPr>
                <w:del w:id="914" w:author="Tanuj Kumar" w:date="2024-03-03T14:10:00Z"/>
              </w:rPr>
            </w:pPr>
            <w:del w:id="915" w:author="Tanuj Kumar" w:date="2024-03-03T14:10:00Z">
              <w:r w:rsidRPr="001A464A" w:rsidDel="008176CC">
                <w:delText>90.1)</w:delText>
              </w:r>
            </w:del>
          </w:p>
        </w:tc>
        <w:tc>
          <w:tcPr>
            <w:tcW w:w="830" w:type="dxa"/>
            <w:noWrap/>
            <w:hideMark/>
          </w:tcPr>
          <w:p w14:paraId="67AAF403" w14:textId="0770866C" w:rsidR="001A464A" w:rsidRPr="001A464A" w:rsidDel="008176CC" w:rsidRDefault="001A464A">
            <w:pPr>
              <w:rPr>
                <w:del w:id="916" w:author="Tanuj Kumar" w:date="2024-03-03T14:10:00Z"/>
              </w:rPr>
            </w:pPr>
          </w:p>
        </w:tc>
      </w:tr>
      <w:tr w:rsidR="003A4958" w:rsidRPr="001A464A" w:rsidDel="008176CC" w14:paraId="051AAF87" w14:textId="773BA70A" w:rsidTr="003A4958">
        <w:trPr>
          <w:trHeight w:val="300"/>
          <w:del w:id="917" w:author="Tanuj Kumar" w:date="2024-03-03T14:10:00Z"/>
        </w:trPr>
        <w:tc>
          <w:tcPr>
            <w:tcW w:w="1908" w:type="dxa"/>
            <w:hideMark/>
          </w:tcPr>
          <w:p w14:paraId="159867DA" w14:textId="12EF0F9B" w:rsidR="001A464A" w:rsidRPr="001A464A" w:rsidDel="008176CC" w:rsidRDefault="001A464A" w:rsidP="001A464A">
            <w:pPr>
              <w:rPr>
                <w:del w:id="918" w:author="Tanuj Kumar" w:date="2024-03-03T14:10:00Z"/>
              </w:rPr>
            </w:pPr>
            <w:del w:id="919" w:author="Tanuj Kumar" w:date="2024-03-03T14:10:00Z">
              <w:r w:rsidRPr="001A464A" w:rsidDel="008176CC">
                <w:delText>Indigenous, non-Hispanic</w:delText>
              </w:r>
            </w:del>
          </w:p>
        </w:tc>
        <w:tc>
          <w:tcPr>
            <w:tcW w:w="1361" w:type="dxa"/>
            <w:noWrap/>
            <w:hideMark/>
          </w:tcPr>
          <w:p w14:paraId="12D4D404" w14:textId="58E9B3AA" w:rsidR="001A464A" w:rsidRPr="001A464A" w:rsidDel="008176CC" w:rsidRDefault="001A464A" w:rsidP="00286E93">
            <w:pPr>
              <w:jc w:val="center"/>
              <w:rPr>
                <w:del w:id="920" w:author="Tanuj Kumar" w:date="2024-03-03T14:10:00Z"/>
              </w:rPr>
            </w:pPr>
            <w:del w:id="921" w:author="Tanuj Kumar" w:date="2024-03-03T14:10:00Z">
              <w:r w:rsidRPr="001A464A" w:rsidDel="008176CC">
                <w:delText>0.8</w:delText>
              </w:r>
            </w:del>
          </w:p>
        </w:tc>
        <w:tc>
          <w:tcPr>
            <w:tcW w:w="859" w:type="dxa"/>
            <w:noWrap/>
            <w:hideMark/>
          </w:tcPr>
          <w:p w14:paraId="09D64B50" w14:textId="10ACD2BC" w:rsidR="001A464A" w:rsidRPr="001A464A" w:rsidDel="008176CC" w:rsidRDefault="001A464A" w:rsidP="001A464A">
            <w:pPr>
              <w:rPr>
                <w:del w:id="922" w:author="Tanuj Kumar" w:date="2024-03-03T14:10:00Z"/>
              </w:rPr>
            </w:pPr>
            <w:del w:id="923" w:author="Tanuj Kumar" w:date="2024-03-03T14:10:00Z">
              <w:r w:rsidRPr="001A464A" w:rsidDel="008176CC">
                <w:delText>63.5</w:delText>
              </w:r>
            </w:del>
          </w:p>
        </w:tc>
        <w:tc>
          <w:tcPr>
            <w:tcW w:w="823" w:type="dxa"/>
            <w:noWrap/>
            <w:hideMark/>
          </w:tcPr>
          <w:p w14:paraId="7D13F5D4" w14:textId="6A817870" w:rsidR="001A464A" w:rsidRPr="001A464A" w:rsidDel="008176CC" w:rsidRDefault="001A464A" w:rsidP="001A464A">
            <w:pPr>
              <w:rPr>
                <w:del w:id="924" w:author="Tanuj Kumar" w:date="2024-03-03T14:10:00Z"/>
              </w:rPr>
            </w:pPr>
            <w:del w:id="925" w:author="Tanuj Kumar" w:date="2024-03-03T14:10:00Z">
              <w:r w:rsidRPr="001A464A" w:rsidDel="008176CC">
                <w:delText xml:space="preserve">(49.6 - </w:delText>
              </w:r>
            </w:del>
          </w:p>
        </w:tc>
        <w:tc>
          <w:tcPr>
            <w:tcW w:w="673" w:type="dxa"/>
            <w:noWrap/>
            <w:hideMark/>
          </w:tcPr>
          <w:p w14:paraId="01CAC7F2" w14:textId="1DC1DE92" w:rsidR="001A464A" w:rsidRPr="001A464A" w:rsidDel="008176CC" w:rsidRDefault="001A464A">
            <w:pPr>
              <w:rPr>
                <w:del w:id="926" w:author="Tanuj Kumar" w:date="2024-03-03T14:10:00Z"/>
              </w:rPr>
            </w:pPr>
            <w:del w:id="927" w:author="Tanuj Kumar" w:date="2024-03-03T14:10:00Z">
              <w:r w:rsidRPr="001A464A" w:rsidDel="008176CC">
                <w:delText>75.5)</w:delText>
              </w:r>
            </w:del>
          </w:p>
        </w:tc>
        <w:tc>
          <w:tcPr>
            <w:tcW w:w="754" w:type="dxa"/>
            <w:noWrap/>
            <w:hideMark/>
          </w:tcPr>
          <w:p w14:paraId="5B654131" w14:textId="3CD63CCF" w:rsidR="001A464A" w:rsidRPr="001A464A" w:rsidDel="008176CC" w:rsidRDefault="001A464A" w:rsidP="001A464A">
            <w:pPr>
              <w:rPr>
                <w:del w:id="928" w:author="Tanuj Kumar" w:date="2024-03-03T14:10:00Z"/>
              </w:rPr>
            </w:pPr>
            <w:del w:id="92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5682CA12" w14:textId="302EE995" w:rsidR="001A464A" w:rsidRPr="001A464A" w:rsidDel="008176CC" w:rsidRDefault="001A464A" w:rsidP="001A464A">
            <w:pPr>
              <w:rPr>
                <w:del w:id="930" w:author="Tanuj Kumar" w:date="2024-03-03T14:10:00Z"/>
              </w:rPr>
            </w:pPr>
            <w:del w:id="931" w:author="Tanuj Kumar" w:date="2024-03-03T14:10:00Z">
              <w:r w:rsidRPr="001A464A" w:rsidDel="008176CC">
                <w:delText>70.3</w:delText>
              </w:r>
            </w:del>
          </w:p>
        </w:tc>
        <w:tc>
          <w:tcPr>
            <w:tcW w:w="673" w:type="dxa"/>
            <w:noWrap/>
            <w:hideMark/>
          </w:tcPr>
          <w:p w14:paraId="728EFA24" w14:textId="7A11C457" w:rsidR="001A464A" w:rsidRPr="001A464A" w:rsidDel="008176CC" w:rsidRDefault="001A464A" w:rsidP="001A464A">
            <w:pPr>
              <w:rPr>
                <w:del w:id="932" w:author="Tanuj Kumar" w:date="2024-03-03T14:10:00Z"/>
              </w:rPr>
            </w:pPr>
            <w:del w:id="933" w:author="Tanuj Kumar" w:date="2024-03-03T14:10:00Z">
              <w:r w:rsidRPr="001A464A" w:rsidDel="008176CC">
                <w:delText>(56.0 -</w:delText>
              </w:r>
            </w:del>
          </w:p>
        </w:tc>
        <w:tc>
          <w:tcPr>
            <w:tcW w:w="673" w:type="dxa"/>
            <w:noWrap/>
            <w:hideMark/>
          </w:tcPr>
          <w:p w14:paraId="721F1C9A" w14:textId="007338FC" w:rsidR="001A464A" w:rsidRPr="001A464A" w:rsidDel="008176CC" w:rsidRDefault="001A464A">
            <w:pPr>
              <w:rPr>
                <w:del w:id="934" w:author="Tanuj Kumar" w:date="2024-03-03T14:10:00Z"/>
              </w:rPr>
            </w:pPr>
            <w:del w:id="935" w:author="Tanuj Kumar" w:date="2024-03-03T14:10:00Z">
              <w:r w:rsidRPr="001A464A" w:rsidDel="008176CC">
                <w:delText>81.5)</w:delText>
              </w:r>
            </w:del>
          </w:p>
        </w:tc>
        <w:tc>
          <w:tcPr>
            <w:tcW w:w="774" w:type="dxa"/>
            <w:noWrap/>
            <w:hideMark/>
          </w:tcPr>
          <w:p w14:paraId="2E9944F2" w14:textId="2D57854B" w:rsidR="001A464A" w:rsidRPr="001A464A" w:rsidDel="008176CC" w:rsidRDefault="001A464A" w:rsidP="001A464A">
            <w:pPr>
              <w:rPr>
                <w:del w:id="936" w:author="Tanuj Kumar" w:date="2024-03-03T14:10:00Z"/>
              </w:rPr>
            </w:pPr>
            <w:del w:id="93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48F6BB46" w14:textId="763A3BA5" w:rsidR="001A464A" w:rsidRPr="001A464A" w:rsidDel="008176CC" w:rsidRDefault="001A464A" w:rsidP="001A464A">
            <w:pPr>
              <w:rPr>
                <w:del w:id="938" w:author="Tanuj Kumar" w:date="2024-03-03T14:10:00Z"/>
              </w:rPr>
            </w:pPr>
            <w:del w:id="939" w:author="Tanuj Kumar" w:date="2024-03-03T14:10:00Z">
              <w:r w:rsidRPr="001A464A" w:rsidDel="008176CC">
                <w:delText>86.9</w:delText>
              </w:r>
            </w:del>
          </w:p>
        </w:tc>
        <w:tc>
          <w:tcPr>
            <w:tcW w:w="673" w:type="dxa"/>
            <w:noWrap/>
            <w:hideMark/>
          </w:tcPr>
          <w:p w14:paraId="3C7B5195" w14:textId="691A31A2" w:rsidR="001A464A" w:rsidRPr="001A464A" w:rsidDel="008176CC" w:rsidRDefault="001A464A" w:rsidP="001A464A">
            <w:pPr>
              <w:rPr>
                <w:del w:id="940" w:author="Tanuj Kumar" w:date="2024-03-03T14:10:00Z"/>
              </w:rPr>
            </w:pPr>
            <w:del w:id="941" w:author="Tanuj Kumar" w:date="2024-03-03T14:10:00Z">
              <w:r w:rsidRPr="001A464A" w:rsidDel="008176CC">
                <w:delText>(75.1 -</w:delText>
              </w:r>
            </w:del>
          </w:p>
        </w:tc>
        <w:tc>
          <w:tcPr>
            <w:tcW w:w="673" w:type="dxa"/>
            <w:noWrap/>
            <w:hideMark/>
          </w:tcPr>
          <w:p w14:paraId="61F5A335" w14:textId="678B752A" w:rsidR="001A464A" w:rsidRPr="001A464A" w:rsidDel="008176CC" w:rsidRDefault="001A464A">
            <w:pPr>
              <w:rPr>
                <w:del w:id="942" w:author="Tanuj Kumar" w:date="2024-03-03T14:10:00Z"/>
              </w:rPr>
            </w:pPr>
            <w:del w:id="943" w:author="Tanuj Kumar" w:date="2024-03-03T14:10:00Z">
              <w:r w:rsidRPr="001A464A" w:rsidDel="008176CC">
                <w:delText>93.5)</w:delText>
              </w:r>
            </w:del>
          </w:p>
        </w:tc>
        <w:tc>
          <w:tcPr>
            <w:tcW w:w="791" w:type="dxa"/>
            <w:noWrap/>
            <w:hideMark/>
          </w:tcPr>
          <w:p w14:paraId="27831F8B" w14:textId="5A8483A7" w:rsidR="001A464A" w:rsidRPr="001A464A" w:rsidDel="008176CC" w:rsidRDefault="001A464A" w:rsidP="001A464A">
            <w:pPr>
              <w:rPr>
                <w:del w:id="944" w:author="Tanuj Kumar" w:date="2024-03-03T14:10:00Z"/>
              </w:rPr>
            </w:pPr>
            <w:del w:id="94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C5DD190" w14:textId="3A4F0EA0" w:rsidR="001A464A" w:rsidRPr="001A464A" w:rsidDel="008176CC" w:rsidRDefault="001A464A" w:rsidP="001A464A">
            <w:pPr>
              <w:rPr>
                <w:del w:id="946" w:author="Tanuj Kumar" w:date="2024-03-03T14:10:00Z"/>
              </w:rPr>
            </w:pPr>
            <w:del w:id="947" w:author="Tanuj Kumar" w:date="2024-03-03T14:10:00Z">
              <w:r w:rsidRPr="001A464A" w:rsidDel="008176CC">
                <w:delText>68.9</w:delText>
              </w:r>
            </w:del>
          </w:p>
        </w:tc>
        <w:tc>
          <w:tcPr>
            <w:tcW w:w="673" w:type="dxa"/>
            <w:noWrap/>
            <w:hideMark/>
          </w:tcPr>
          <w:p w14:paraId="663D78BF" w14:textId="03D9D699" w:rsidR="001A464A" w:rsidRPr="001A464A" w:rsidDel="008176CC" w:rsidRDefault="001A464A" w:rsidP="001A464A">
            <w:pPr>
              <w:rPr>
                <w:del w:id="948" w:author="Tanuj Kumar" w:date="2024-03-03T14:10:00Z"/>
              </w:rPr>
            </w:pPr>
            <w:del w:id="949" w:author="Tanuj Kumar" w:date="2024-03-03T14:10:00Z">
              <w:r w:rsidRPr="001A464A" w:rsidDel="008176CC">
                <w:delText>(54.3 -</w:delText>
              </w:r>
            </w:del>
          </w:p>
        </w:tc>
        <w:tc>
          <w:tcPr>
            <w:tcW w:w="673" w:type="dxa"/>
            <w:noWrap/>
            <w:hideMark/>
          </w:tcPr>
          <w:p w14:paraId="5F4E25E8" w14:textId="46437939" w:rsidR="001A464A" w:rsidRPr="001A464A" w:rsidDel="008176CC" w:rsidRDefault="001A464A">
            <w:pPr>
              <w:rPr>
                <w:del w:id="950" w:author="Tanuj Kumar" w:date="2024-03-03T14:10:00Z"/>
              </w:rPr>
            </w:pPr>
            <w:del w:id="951" w:author="Tanuj Kumar" w:date="2024-03-03T14:10:00Z">
              <w:r w:rsidRPr="001A464A" w:rsidDel="008176CC">
                <w:delText>80.5)</w:delText>
              </w:r>
            </w:del>
          </w:p>
        </w:tc>
        <w:tc>
          <w:tcPr>
            <w:tcW w:w="804" w:type="dxa"/>
            <w:noWrap/>
            <w:hideMark/>
          </w:tcPr>
          <w:p w14:paraId="54110C0C" w14:textId="5F02F911" w:rsidR="001A464A" w:rsidRPr="001A464A" w:rsidDel="008176CC" w:rsidRDefault="001A464A" w:rsidP="001A464A">
            <w:pPr>
              <w:rPr>
                <w:del w:id="952" w:author="Tanuj Kumar" w:date="2024-03-03T14:10:00Z"/>
              </w:rPr>
            </w:pPr>
            <w:del w:id="95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2D080F3D" w14:textId="4E0D566E" w:rsidR="001A464A" w:rsidRPr="001A464A" w:rsidDel="008176CC" w:rsidRDefault="001A464A" w:rsidP="001A464A">
            <w:pPr>
              <w:rPr>
                <w:del w:id="954" w:author="Tanuj Kumar" w:date="2024-03-03T14:10:00Z"/>
              </w:rPr>
            </w:pPr>
            <w:del w:id="955" w:author="Tanuj Kumar" w:date="2024-03-03T14:10:00Z">
              <w:r w:rsidRPr="001A464A" w:rsidDel="008176CC">
                <w:delText>66.7</w:delText>
              </w:r>
            </w:del>
          </w:p>
        </w:tc>
        <w:tc>
          <w:tcPr>
            <w:tcW w:w="673" w:type="dxa"/>
            <w:noWrap/>
            <w:hideMark/>
          </w:tcPr>
          <w:p w14:paraId="293D59B3" w14:textId="1C5C1AA5" w:rsidR="001A464A" w:rsidRPr="001A464A" w:rsidDel="008176CC" w:rsidRDefault="001A464A" w:rsidP="001A464A">
            <w:pPr>
              <w:rPr>
                <w:del w:id="956" w:author="Tanuj Kumar" w:date="2024-03-03T14:10:00Z"/>
              </w:rPr>
            </w:pPr>
            <w:del w:id="957" w:author="Tanuj Kumar" w:date="2024-03-03T14:10:00Z">
              <w:r w:rsidRPr="001A464A" w:rsidDel="008176CC">
                <w:delText>(52.8 -</w:delText>
              </w:r>
            </w:del>
          </w:p>
        </w:tc>
        <w:tc>
          <w:tcPr>
            <w:tcW w:w="673" w:type="dxa"/>
            <w:noWrap/>
            <w:hideMark/>
          </w:tcPr>
          <w:p w14:paraId="31A6E6E5" w14:textId="311AC9E3" w:rsidR="001A464A" w:rsidRPr="001A464A" w:rsidDel="008176CC" w:rsidRDefault="001A464A">
            <w:pPr>
              <w:rPr>
                <w:del w:id="958" w:author="Tanuj Kumar" w:date="2024-03-03T14:10:00Z"/>
              </w:rPr>
            </w:pPr>
            <w:del w:id="959" w:author="Tanuj Kumar" w:date="2024-03-03T14:10:00Z">
              <w:r w:rsidRPr="001A464A" w:rsidDel="008176CC">
                <w:delText>78.2)</w:delText>
              </w:r>
            </w:del>
          </w:p>
        </w:tc>
        <w:tc>
          <w:tcPr>
            <w:tcW w:w="813" w:type="dxa"/>
            <w:noWrap/>
            <w:hideMark/>
          </w:tcPr>
          <w:p w14:paraId="6AF4A1E0" w14:textId="398BCF83" w:rsidR="001A464A" w:rsidRPr="001A464A" w:rsidDel="008176CC" w:rsidRDefault="001A464A" w:rsidP="001A464A">
            <w:pPr>
              <w:rPr>
                <w:del w:id="960" w:author="Tanuj Kumar" w:date="2024-03-03T14:10:00Z"/>
              </w:rPr>
            </w:pPr>
            <w:del w:id="9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45F3018A" w14:textId="1DED18D8" w:rsidR="001A464A" w:rsidRPr="001A464A" w:rsidDel="008176CC" w:rsidRDefault="001A464A" w:rsidP="001A464A">
            <w:pPr>
              <w:rPr>
                <w:del w:id="962" w:author="Tanuj Kumar" w:date="2024-03-03T14:10:00Z"/>
              </w:rPr>
            </w:pPr>
            <w:del w:id="963" w:author="Tanuj Kumar" w:date="2024-03-03T14:10:00Z">
              <w:r w:rsidRPr="001A464A" w:rsidDel="008176CC">
                <w:delText>84.9</w:delText>
              </w:r>
            </w:del>
          </w:p>
        </w:tc>
        <w:tc>
          <w:tcPr>
            <w:tcW w:w="673" w:type="dxa"/>
            <w:noWrap/>
            <w:hideMark/>
          </w:tcPr>
          <w:p w14:paraId="168EEC05" w14:textId="2071327F" w:rsidR="001A464A" w:rsidRPr="001A464A" w:rsidDel="008176CC" w:rsidRDefault="001A464A" w:rsidP="001A464A">
            <w:pPr>
              <w:rPr>
                <w:del w:id="964" w:author="Tanuj Kumar" w:date="2024-03-03T14:10:00Z"/>
              </w:rPr>
            </w:pPr>
            <w:del w:id="965" w:author="Tanuj Kumar" w:date="2024-03-03T14:10:00Z">
              <w:r w:rsidRPr="001A464A" w:rsidDel="008176CC">
                <w:delText>(71.5 -</w:delText>
              </w:r>
            </w:del>
          </w:p>
        </w:tc>
        <w:tc>
          <w:tcPr>
            <w:tcW w:w="673" w:type="dxa"/>
            <w:noWrap/>
            <w:hideMark/>
          </w:tcPr>
          <w:p w14:paraId="040129FA" w14:textId="082B5C30" w:rsidR="001A464A" w:rsidRPr="001A464A" w:rsidDel="008176CC" w:rsidRDefault="001A464A">
            <w:pPr>
              <w:rPr>
                <w:del w:id="966" w:author="Tanuj Kumar" w:date="2024-03-03T14:10:00Z"/>
              </w:rPr>
            </w:pPr>
            <w:del w:id="967" w:author="Tanuj Kumar" w:date="2024-03-03T14:10:00Z">
              <w:r w:rsidRPr="001A464A" w:rsidDel="008176CC">
                <w:delText>92.6)</w:delText>
              </w:r>
            </w:del>
          </w:p>
        </w:tc>
        <w:tc>
          <w:tcPr>
            <w:tcW w:w="830" w:type="dxa"/>
            <w:noWrap/>
            <w:hideMark/>
          </w:tcPr>
          <w:p w14:paraId="3BB40B1A" w14:textId="027C57A9" w:rsidR="001A464A" w:rsidRPr="001A464A" w:rsidDel="008176CC" w:rsidRDefault="001A464A">
            <w:pPr>
              <w:rPr>
                <w:del w:id="968" w:author="Tanuj Kumar" w:date="2024-03-03T14:10:00Z"/>
              </w:rPr>
            </w:pPr>
          </w:p>
        </w:tc>
      </w:tr>
      <w:tr w:rsidR="003A4958" w:rsidRPr="001A464A" w:rsidDel="008176CC" w14:paraId="7221576E" w14:textId="4D4F2B20" w:rsidTr="003A4958">
        <w:trPr>
          <w:trHeight w:val="300"/>
          <w:del w:id="969" w:author="Tanuj Kumar" w:date="2024-03-03T14:10:00Z"/>
        </w:trPr>
        <w:tc>
          <w:tcPr>
            <w:tcW w:w="1908" w:type="dxa"/>
            <w:hideMark/>
          </w:tcPr>
          <w:p w14:paraId="6BCC81AB" w14:textId="5383E96C" w:rsidR="001A464A" w:rsidRPr="001A464A" w:rsidDel="008176CC" w:rsidRDefault="001A464A" w:rsidP="001A464A">
            <w:pPr>
              <w:rPr>
                <w:del w:id="970" w:author="Tanuj Kumar" w:date="2024-03-03T14:10:00Z"/>
              </w:rPr>
            </w:pPr>
            <w:del w:id="971" w:author="Tanuj Kumar" w:date="2024-03-03T14:10:00Z">
              <w:r w:rsidRPr="001A464A" w:rsidDel="008176CC">
                <w:delText>Multiple Race, non-Hispanic</w:delText>
              </w:r>
            </w:del>
          </w:p>
        </w:tc>
        <w:tc>
          <w:tcPr>
            <w:tcW w:w="1361" w:type="dxa"/>
            <w:noWrap/>
            <w:hideMark/>
          </w:tcPr>
          <w:p w14:paraId="1F975CBB" w14:textId="114F37A7" w:rsidR="001A464A" w:rsidRPr="001A464A" w:rsidDel="008176CC" w:rsidRDefault="001A464A" w:rsidP="00286E93">
            <w:pPr>
              <w:jc w:val="center"/>
              <w:rPr>
                <w:del w:id="972" w:author="Tanuj Kumar" w:date="2024-03-03T14:10:00Z"/>
              </w:rPr>
            </w:pPr>
            <w:del w:id="973" w:author="Tanuj Kumar" w:date="2024-03-03T14:10:00Z">
              <w:r w:rsidRPr="001A464A" w:rsidDel="008176CC">
                <w:delText>7.4</w:delText>
              </w:r>
            </w:del>
          </w:p>
        </w:tc>
        <w:tc>
          <w:tcPr>
            <w:tcW w:w="859" w:type="dxa"/>
            <w:noWrap/>
            <w:hideMark/>
          </w:tcPr>
          <w:p w14:paraId="0CCD4316" w14:textId="308017F7" w:rsidR="001A464A" w:rsidRPr="001A464A" w:rsidDel="008176CC" w:rsidRDefault="001A464A" w:rsidP="001A464A">
            <w:pPr>
              <w:rPr>
                <w:del w:id="974" w:author="Tanuj Kumar" w:date="2024-03-03T14:10:00Z"/>
              </w:rPr>
            </w:pPr>
            <w:del w:id="975" w:author="Tanuj Kumar" w:date="2024-03-03T14:10:00Z">
              <w:r w:rsidRPr="001A464A" w:rsidDel="008176CC">
                <w:delText>71.5</w:delText>
              </w:r>
            </w:del>
          </w:p>
        </w:tc>
        <w:tc>
          <w:tcPr>
            <w:tcW w:w="823" w:type="dxa"/>
            <w:noWrap/>
            <w:hideMark/>
          </w:tcPr>
          <w:p w14:paraId="39934B9B" w14:textId="2D931924" w:rsidR="001A464A" w:rsidRPr="001A464A" w:rsidDel="008176CC" w:rsidRDefault="001A464A" w:rsidP="001A464A">
            <w:pPr>
              <w:rPr>
                <w:del w:id="976" w:author="Tanuj Kumar" w:date="2024-03-03T14:10:00Z"/>
              </w:rPr>
            </w:pPr>
            <w:del w:id="977" w:author="Tanuj Kumar" w:date="2024-03-03T14:10:00Z">
              <w:r w:rsidRPr="001A464A" w:rsidDel="008176CC">
                <w:delText xml:space="preserve">(66.4 - </w:delText>
              </w:r>
            </w:del>
          </w:p>
        </w:tc>
        <w:tc>
          <w:tcPr>
            <w:tcW w:w="673" w:type="dxa"/>
            <w:noWrap/>
            <w:hideMark/>
          </w:tcPr>
          <w:p w14:paraId="62C83E04" w14:textId="2C65EDA9" w:rsidR="001A464A" w:rsidRPr="001A464A" w:rsidDel="008176CC" w:rsidRDefault="001A464A">
            <w:pPr>
              <w:rPr>
                <w:del w:id="978" w:author="Tanuj Kumar" w:date="2024-03-03T14:10:00Z"/>
              </w:rPr>
            </w:pPr>
            <w:del w:id="979" w:author="Tanuj Kumar" w:date="2024-03-03T14:10:00Z">
              <w:r w:rsidRPr="001A464A" w:rsidDel="008176CC">
                <w:delText>76.1)</w:delText>
              </w:r>
            </w:del>
          </w:p>
        </w:tc>
        <w:tc>
          <w:tcPr>
            <w:tcW w:w="754" w:type="dxa"/>
            <w:noWrap/>
            <w:hideMark/>
          </w:tcPr>
          <w:p w14:paraId="37000EF3" w14:textId="0F4698A1" w:rsidR="001A464A" w:rsidRPr="001A464A" w:rsidDel="008176CC" w:rsidRDefault="001A464A" w:rsidP="001A464A">
            <w:pPr>
              <w:rPr>
                <w:del w:id="980" w:author="Tanuj Kumar" w:date="2024-03-03T14:10:00Z"/>
              </w:rPr>
            </w:pPr>
            <w:del w:id="98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84A3E8C" w14:textId="76AEB030" w:rsidR="001A464A" w:rsidRPr="001A464A" w:rsidDel="008176CC" w:rsidRDefault="001A464A" w:rsidP="001A464A">
            <w:pPr>
              <w:rPr>
                <w:del w:id="982" w:author="Tanuj Kumar" w:date="2024-03-03T14:10:00Z"/>
              </w:rPr>
            </w:pPr>
            <w:del w:id="983" w:author="Tanuj Kumar" w:date="2024-03-03T14:10:00Z">
              <w:r w:rsidRPr="001A464A" w:rsidDel="008176CC">
                <w:delText>79.8</w:delText>
              </w:r>
            </w:del>
          </w:p>
        </w:tc>
        <w:tc>
          <w:tcPr>
            <w:tcW w:w="673" w:type="dxa"/>
            <w:noWrap/>
            <w:hideMark/>
          </w:tcPr>
          <w:p w14:paraId="734E3229" w14:textId="67552846" w:rsidR="001A464A" w:rsidRPr="001A464A" w:rsidDel="008176CC" w:rsidRDefault="001A464A" w:rsidP="001A464A">
            <w:pPr>
              <w:rPr>
                <w:del w:id="984" w:author="Tanuj Kumar" w:date="2024-03-03T14:10:00Z"/>
              </w:rPr>
            </w:pPr>
            <w:del w:id="985" w:author="Tanuj Kumar" w:date="2024-03-03T14:10:00Z">
              <w:r w:rsidRPr="001A464A" w:rsidDel="008176CC">
                <w:delText>(75.3 -</w:delText>
              </w:r>
            </w:del>
          </w:p>
        </w:tc>
        <w:tc>
          <w:tcPr>
            <w:tcW w:w="673" w:type="dxa"/>
            <w:noWrap/>
            <w:hideMark/>
          </w:tcPr>
          <w:p w14:paraId="19E73CAB" w14:textId="4284045E" w:rsidR="001A464A" w:rsidRPr="001A464A" w:rsidDel="008176CC" w:rsidRDefault="001A464A">
            <w:pPr>
              <w:rPr>
                <w:del w:id="986" w:author="Tanuj Kumar" w:date="2024-03-03T14:10:00Z"/>
              </w:rPr>
            </w:pPr>
            <w:del w:id="987" w:author="Tanuj Kumar" w:date="2024-03-03T14:10:00Z">
              <w:r w:rsidRPr="001A464A" w:rsidDel="008176CC">
                <w:delText>83.7)</w:delText>
              </w:r>
            </w:del>
          </w:p>
        </w:tc>
        <w:tc>
          <w:tcPr>
            <w:tcW w:w="774" w:type="dxa"/>
            <w:noWrap/>
            <w:hideMark/>
          </w:tcPr>
          <w:p w14:paraId="570F23A4" w14:textId="1F4A5B82" w:rsidR="001A464A" w:rsidRPr="001A464A" w:rsidDel="008176CC" w:rsidRDefault="001A464A" w:rsidP="001A464A">
            <w:pPr>
              <w:rPr>
                <w:del w:id="988" w:author="Tanuj Kumar" w:date="2024-03-03T14:10:00Z"/>
              </w:rPr>
            </w:pPr>
            <w:del w:id="9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AD73B44" w14:textId="1A8A398E" w:rsidR="001A464A" w:rsidRPr="001A464A" w:rsidDel="008176CC" w:rsidRDefault="001A464A" w:rsidP="001A464A">
            <w:pPr>
              <w:rPr>
                <w:del w:id="990" w:author="Tanuj Kumar" w:date="2024-03-03T14:10:00Z"/>
              </w:rPr>
            </w:pPr>
            <w:del w:id="991" w:author="Tanuj Kumar" w:date="2024-03-03T14:10:00Z">
              <w:r w:rsidRPr="001A464A" w:rsidDel="008176CC">
                <w:delText>88.6</w:delText>
              </w:r>
            </w:del>
          </w:p>
        </w:tc>
        <w:tc>
          <w:tcPr>
            <w:tcW w:w="673" w:type="dxa"/>
            <w:noWrap/>
            <w:hideMark/>
          </w:tcPr>
          <w:p w14:paraId="2E09A71A" w14:textId="6B1460AF" w:rsidR="001A464A" w:rsidRPr="001A464A" w:rsidDel="008176CC" w:rsidRDefault="001A464A" w:rsidP="001A464A">
            <w:pPr>
              <w:rPr>
                <w:del w:id="992" w:author="Tanuj Kumar" w:date="2024-03-03T14:10:00Z"/>
              </w:rPr>
            </w:pPr>
            <w:del w:id="993" w:author="Tanuj Kumar" w:date="2024-03-03T14:10:00Z">
              <w:r w:rsidRPr="001A464A" w:rsidDel="008176CC">
                <w:delText>(84.9 -</w:delText>
              </w:r>
            </w:del>
          </w:p>
        </w:tc>
        <w:tc>
          <w:tcPr>
            <w:tcW w:w="673" w:type="dxa"/>
            <w:noWrap/>
            <w:hideMark/>
          </w:tcPr>
          <w:p w14:paraId="435C4C9D" w14:textId="0652D4FA" w:rsidR="001A464A" w:rsidRPr="001A464A" w:rsidDel="008176CC" w:rsidRDefault="001A464A">
            <w:pPr>
              <w:rPr>
                <w:del w:id="994" w:author="Tanuj Kumar" w:date="2024-03-03T14:10:00Z"/>
              </w:rPr>
            </w:pPr>
            <w:del w:id="995" w:author="Tanuj Kumar" w:date="2024-03-03T14:10:00Z">
              <w:r w:rsidRPr="001A464A" w:rsidDel="008176CC">
                <w:delText>91.4)</w:delText>
              </w:r>
            </w:del>
          </w:p>
        </w:tc>
        <w:tc>
          <w:tcPr>
            <w:tcW w:w="791" w:type="dxa"/>
            <w:noWrap/>
            <w:hideMark/>
          </w:tcPr>
          <w:p w14:paraId="46F3F768" w14:textId="3A3EF295" w:rsidR="001A464A" w:rsidRPr="001A464A" w:rsidDel="008176CC" w:rsidRDefault="001A464A" w:rsidP="001A464A">
            <w:pPr>
              <w:rPr>
                <w:del w:id="996" w:author="Tanuj Kumar" w:date="2024-03-03T14:10:00Z"/>
              </w:rPr>
            </w:pPr>
            <w:del w:id="9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867187E" w14:textId="6EB259CF" w:rsidR="001A464A" w:rsidRPr="001A464A" w:rsidDel="008176CC" w:rsidRDefault="001A464A" w:rsidP="001A464A">
            <w:pPr>
              <w:rPr>
                <w:del w:id="998" w:author="Tanuj Kumar" w:date="2024-03-03T14:10:00Z"/>
              </w:rPr>
            </w:pPr>
            <w:del w:id="999" w:author="Tanuj Kumar" w:date="2024-03-03T14:10:00Z">
              <w:r w:rsidRPr="001A464A" w:rsidDel="008176CC">
                <w:delText>75.7</w:delText>
              </w:r>
            </w:del>
          </w:p>
        </w:tc>
        <w:tc>
          <w:tcPr>
            <w:tcW w:w="673" w:type="dxa"/>
            <w:noWrap/>
            <w:hideMark/>
          </w:tcPr>
          <w:p w14:paraId="462346BB" w14:textId="00278CA6" w:rsidR="001A464A" w:rsidRPr="001A464A" w:rsidDel="008176CC" w:rsidRDefault="001A464A" w:rsidP="001A464A">
            <w:pPr>
              <w:rPr>
                <w:del w:id="1000" w:author="Tanuj Kumar" w:date="2024-03-03T14:10:00Z"/>
              </w:rPr>
            </w:pPr>
            <w:del w:id="1001" w:author="Tanuj Kumar" w:date="2024-03-03T14:10:00Z">
              <w:r w:rsidRPr="001A464A" w:rsidDel="008176CC">
                <w:delText>(70.7 -</w:delText>
              </w:r>
            </w:del>
          </w:p>
        </w:tc>
        <w:tc>
          <w:tcPr>
            <w:tcW w:w="673" w:type="dxa"/>
            <w:noWrap/>
            <w:hideMark/>
          </w:tcPr>
          <w:p w14:paraId="525D4D2C" w14:textId="505145BC" w:rsidR="001A464A" w:rsidRPr="001A464A" w:rsidDel="008176CC" w:rsidRDefault="001A464A">
            <w:pPr>
              <w:rPr>
                <w:del w:id="1002" w:author="Tanuj Kumar" w:date="2024-03-03T14:10:00Z"/>
              </w:rPr>
            </w:pPr>
            <w:del w:id="1003" w:author="Tanuj Kumar" w:date="2024-03-03T14:10:00Z">
              <w:r w:rsidRPr="001A464A" w:rsidDel="008176CC">
                <w:delText>80.1)</w:delText>
              </w:r>
            </w:del>
          </w:p>
        </w:tc>
        <w:tc>
          <w:tcPr>
            <w:tcW w:w="804" w:type="dxa"/>
            <w:noWrap/>
            <w:hideMark/>
          </w:tcPr>
          <w:p w14:paraId="606677A2" w14:textId="1C99D87D" w:rsidR="001A464A" w:rsidRPr="001A464A" w:rsidDel="008176CC" w:rsidRDefault="001A464A" w:rsidP="001A464A">
            <w:pPr>
              <w:rPr>
                <w:del w:id="1004" w:author="Tanuj Kumar" w:date="2024-03-03T14:10:00Z"/>
              </w:rPr>
            </w:pPr>
            <w:del w:id="100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6087C35" w14:textId="50BA8970" w:rsidR="001A464A" w:rsidRPr="001A464A" w:rsidDel="008176CC" w:rsidRDefault="001A464A" w:rsidP="001A464A">
            <w:pPr>
              <w:rPr>
                <w:del w:id="1006" w:author="Tanuj Kumar" w:date="2024-03-03T14:10:00Z"/>
              </w:rPr>
            </w:pPr>
            <w:del w:id="1007" w:author="Tanuj Kumar" w:date="2024-03-03T14:10:00Z">
              <w:r w:rsidRPr="001A464A" w:rsidDel="008176CC">
                <w:delText>73.5</w:delText>
              </w:r>
            </w:del>
          </w:p>
        </w:tc>
        <w:tc>
          <w:tcPr>
            <w:tcW w:w="673" w:type="dxa"/>
            <w:noWrap/>
            <w:hideMark/>
          </w:tcPr>
          <w:p w14:paraId="1E91EED9" w14:textId="2DCD3DB9" w:rsidR="001A464A" w:rsidRPr="001A464A" w:rsidDel="008176CC" w:rsidRDefault="001A464A" w:rsidP="001A464A">
            <w:pPr>
              <w:rPr>
                <w:del w:id="1008" w:author="Tanuj Kumar" w:date="2024-03-03T14:10:00Z"/>
              </w:rPr>
            </w:pPr>
            <w:del w:id="1009" w:author="Tanuj Kumar" w:date="2024-03-03T14:10:00Z">
              <w:r w:rsidRPr="001A464A" w:rsidDel="008176CC">
                <w:delText>(68.2 -</w:delText>
              </w:r>
            </w:del>
          </w:p>
        </w:tc>
        <w:tc>
          <w:tcPr>
            <w:tcW w:w="673" w:type="dxa"/>
            <w:noWrap/>
            <w:hideMark/>
          </w:tcPr>
          <w:p w14:paraId="5F84BC65" w14:textId="7A53B1FD" w:rsidR="001A464A" w:rsidRPr="001A464A" w:rsidDel="008176CC" w:rsidRDefault="001A464A">
            <w:pPr>
              <w:rPr>
                <w:del w:id="1010" w:author="Tanuj Kumar" w:date="2024-03-03T14:10:00Z"/>
              </w:rPr>
            </w:pPr>
            <w:del w:id="1011" w:author="Tanuj Kumar" w:date="2024-03-03T14:10:00Z">
              <w:r w:rsidRPr="001A464A" w:rsidDel="008176CC">
                <w:delText>78.2)</w:delText>
              </w:r>
            </w:del>
          </w:p>
        </w:tc>
        <w:tc>
          <w:tcPr>
            <w:tcW w:w="813" w:type="dxa"/>
            <w:noWrap/>
            <w:hideMark/>
          </w:tcPr>
          <w:p w14:paraId="023C4610" w14:textId="70BA792D" w:rsidR="001A464A" w:rsidRPr="001A464A" w:rsidDel="008176CC" w:rsidRDefault="001A464A" w:rsidP="001A464A">
            <w:pPr>
              <w:rPr>
                <w:del w:id="1012" w:author="Tanuj Kumar" w:date="2024-03-03T14:10:00Z"/>
              </w:rPr>
            </w:pPr>
            <w:del w:id="101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D587F58" w14:textId="543FF9F8" w:rsidR="001A464A" w:rsidRPr="001A464A" w:rsidDel="008176CC" w:rsidRDefault="001A464A" w:rsidP="001A464A">
            <w:pPr>
              <w:rPr>
                <w:del w:id="1014" w:author="Tanuj Kumar" w:date="2024-03-03T14:10:00Z"/>
              </w:rPr>
            </w:pPr>
            <w:del w:id="1015" w:author="Tanuj Kumar" w:date="2024-03-03T14:10:00Z">
              <w:r w:rsidRPr="001A464A" w:rsidDel="008176CC">
                <w:delText>92.8</w:delText>
              </w:r>
            </w:del>
          </w:p>
        </w:tc>
        <w:tc>
          <w:tcPr>
            <w:tcW w:w="673" w:type="dxa"/>
            <w:noWrap/>
            <w:hideMark/>
          </w:tcPr>
          <w:p w14:paraId="271A4144" w14:textId="11D74F3F" w:rsidR="001A464A" w:rsidRPr="001A464A" w:rsidDel="008176CC" w:rsidRDefault="001A464A" w:rsidP="001A464A">
            <w:pPr>
              <w:rPr>
                <w:del w:id="1016" w:author="Tanuj Kumar" w:date="2024-03-03T14:10:00Z"/>
              </w:rPr>
            </w:pPr>
            <w:del w:id="1017" w:author="Tanuj Kumar" w:date="2024-03-03T14:10:00Z">
              <w:r w:rsidRPr="001A464A" w:rsidDel="008176CC">
                <w:delText>(89.5 -</w:delText>
              </w:r>
            </w:del>
          </w:p>
        </w:tc>
        <w:tc>
          <w:tcPr>
            <w:tcW w:w="673" w:type="dxa"/>
            <w:noWrap/>
            <w:hideMark/>
          </w:tcPr>
          <w:p w14:paraId="3546A692" w14:textId="278F91E9" w:rsidR="001A464A" w:rsidRPr="001A464A" w:rsidDel="008176CC" w:rsidRDefault="001A464A">
            <w:pPr>
              <w:rPr>
                <w:del w:id="1018" w:author="Tanuj Kumar" w:date="2024-03-03T14:10:00Z"/>
              </w:rPr>
            </w:pPr>
            <w:del w:id="1019" w:author="Tanuj Kumar" w:date="2024-03-03T14:10:00Z">
              <w:r w:rsidRPr="001A464A" w:rsidDel="008176CC">
                <w:delText>95.2)</w:delText>
              </w:r>
            </w:del>
          </w:p>
        </w:tc>
        <w:tc>
          <w:tcPr>
            <w:tcW w:w="830" w:type="dxa"/>
            <w:noWrap/>
            <w:hideMark/>
          </w:tcPr>
          <w:p w14:paraId="7270F2D9" w14:textId="49DD63EC" w:rsidR="001A464A" w:rsidRPr="001A464A" w:rsidDel="008176CC" w:rsidRDefault="001A464A">
            <w:pPr>
              <w:rPr>
                <w:del w:id="1020" w:author="Tanuj Kumar" w:date="2024-03-03T14:10:00Z"/>
              </w:rPr>
            </w:pPr>
          </w:p>
        </w:tc>
      </w:tr>
      <w:tr w:rsidR="003A4958" w:rsidRPr="001A464A" w:rsidDel="008176CC" w14:paraId="11AAF26A" w14:textId="36C2B7D9" w:rsidTr="003A4958">
        <w:trPr>
          <w:trHeight w:val="300"/>
          <w:del w:id="1021" w:author="Tanuj Kumar" w:date="2024-03-03T14:10:00Z"/>
        </w:trPr>
        <w:tc>
          <w:tcPr>
            <w:tcW w:w="1908" w:type="dxa"/>
            <w:hideMark/>
          </w:tcPr>
          <w:p w14:paraId="042406AF" w14:textId="4C689E52" w:rsidR="001A464A" w:rsidRPr="001A464A" w:rsidDel="008176CC" w:rsidRDefault="001A464A" w:rsidP="001A464A">
            <w:pPr>
              <w:rPr>
                <w:del w:id="1022" w:author="Tanuj Kumar" w:date="2024-03-03T14:10:00Z"/>
              </w:rPr>
            </w:pPr>
            <w:del w:id="1023" w:author="Tanuj Kumar" w:date="2024-03-03T14:10:00Z">
              <w:r w:rsidRPr="001A464A" w:rsidDel="008176CC">
                <w:delText>White, non-Hispanic</w:delText>
              </w:r>
            </w:del>
          </w:p>
        </w:tc>
        <w:tc>
          <w:tcPr>
            <w:tcW w:w="1361" w:type="dxa"/>
            <w:noWrap/>
            <w:hideMark/>
          </w:tcPr>
          <w:p w14:paraId="75211474" w14:textId="4CB2A69B" w:rsidR="001A464A" w:rsidRPr="001A464A" w:rsidDel="008176CC" w:rsidRDefault="001A464A" w:rsidP="00286E93">
            <w:pPr>
              <w:jc w:val="center"/>
              <w:rPr>
                <w:del w:id="1024" w:author="Tanuj Kumar" w:date="2024-03-03T14:10:00Z"/>
              </w:rPr>
            </w:pPr>
            <w:del w:id="1025" w:author="Tanuj Kumar" w:date="2024-03-03T14:10:00Z">
              <w:r w:rsidRPr="001A464A" w:rsidDel="008176CC">
                <w:delText>47.8</w:delText>
              </w:r>
            </w:del>
          </w:p>
        </w:tc>
        <w:tc>
          <w:tcPr>
            <w:tcW w:w="859" w:type="dxa"/>
            <w:noWrap/>
            <w:hideMark/>
          </w:tcPr>
          <w:p w14:paraId="111A9EC7" w14:textId="4A56CDB3" w:rsidR="001A464A" w:rsidRPr="001A464A" w:rsidDel="008176CC" w:rsidRDefault="001A464A" w:rsidP="001A464A">
            <w:pPr>
              <w:rPr>
                <w:del w:id="1026" w:author="Tanuj Kumar" w:date="2024-03-03T14:10:00Z"/>
              </w:rPr>
            </w:pPr>
            <w:del w:id="1027" w:author="Tanuj Kumar" w:date="2024-03-03T14:10:00Z">
              <w:r w:rsidRPr="001A464A" w:rsidDel="008176CC">
                <w:delText>69.9</w:delText>
              </w:r>
            </w:del>
          </w:p>
        </w:tc>
        <w:tc>
          <w:tcPr>
            <w:tcW w:w="823" w:type="dxa"/>
            <w:noWrap/>
            <w:hideMark/>
          </w:tcPr>
          <w:p w14:paraId="4549FCDA" w14:textId="41F30F14" w:rsidR="001A464A" w:rsidRPr="001A464A" w:rsidDel="008176CC" w:rsidRDefault="001A464A" w:rsidP="001A464A">
            <w:pPr>
              <w:rPr>
                <w:del w:id="1028" w:author="Tanuj Kumar" w:date="2024-03-03T14:10:00Z"/>
              </w:rPr>
            </w:pPr>
            <w:del w:id="1029" w:author="Tanuj Kumar" w:date="2024-03-03T14:10:00Z">
              <w:r w:rsidRPr="001A464A" w:rsidDel="008176CC">
                <w:delText xml:space="preserve">(67.9 - </w:delText>
              </w:r>
            </w:del>
          </w:p>
        </w:tc>
        <w:tc>
          <w:tcPr>
            <w:tcW w:w="673" w:type="dxa"/>
            <w:noWrap/>
            <w:hideMark/>
          </w:tcPr>
          <w:p w14:paraId="427618C1" w14:textId="37765C83" w:rsidR="001A464A" w:rsidRPr="001A464A" w:rsidDel="008176CC" w:rsidRDefault="001A464A">
            <w:pPr>
              <w:rPr>
                <w:del w:id="1030" w:author="Tanuj Kumar" w:date="2024-03-03T14:10:00Z"/>
              </w:rPr>
            </w:pPr>
            <w:del w:id="1031" w:author="Tanuj Kumar" w:date="2024-03-03T14:10:00Z">
              <w:r w:rsidRPr="001A464A" w:rsidDel="008176CC">
                <w:delText>71.8)</w:delText>
              </w:r>
            </w:del>
          </w:p>
        </w:tc>
        <w:tc>
          <w:tcPr>
            <w:tcW w:w="754" w:type="dxa"/>
            <w:noWrap/>
            <w:hideMark/>
          </w:tcPr>
          <w:p w14:paraId="47A06A9F" w14:textId="5998FD8C" w:rsidR="001A464A" w:rsidRPr="001A464A" w:rsidDel="008176CC" w:rsidRDefault="001A464A" w:rsidP="001A464A">
            <w:pPr>
              <w:rPr>
                <w:del w:id="1032" w:author="Tanuj Kumar" w:date="2024-03-03T14:10:00Z"/>
              </w:rPr>
            </w:pPr>
            <w:del w:id="103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0272CAD" w14:textId="0B38C90C" w:rsidR="001A464A" w:rsidRPr="001A464A" w:rsidDel="008176CC" w:rsidRDefault="001A464A" w:rsidP="001A464A">
            <w:pPr>
              <w:rPr>
                <w:del w:id="1034" w:author="Tanuj Kumar" w:date="2024-03-03T14:10:00Z"/>
              </w:rPr>
            </w:pPr>
            <w:del w:id="1035" w:author="Tanuj Kumar" w:date="2024-03-03T14:10:00Z">
              <w:r w:rsidRPr="001A464A" w:rsidDel="008176CC">
                <w:delText>73.3</w:delText>
              </w:r>
            </w:del>
          </w:p>
        </w:tc>
        <w:tc>
          <w:tcPr>
            <w:tcW w:w="673" w:type="dxa"/>
            <w:noWrap/>
            <w:hideMark/>
          </w:tcPr>
          <w:p w14:paraId="29E9DDAA" w14:textId="49F80F65" w:rsidR="001A464A" w:rsidRPr="001A464A" w:rsidDel="008176CC" w:rsidRDefault="001A464A" w:rsidP="001A464A">
            <w:pPr>
              <w:rPr>
                <w:del w:id="1036" w:author="Tanuj Kumar" w:date="2024-03-03T14:10:00Z"/>
              </w:rPr>
            </w:pPr>
            <w:del w:id="1037" w:author="Tanuj Kumar" w:date="2024-03-03T14:10:00Z">
              <w:r w:rsidRPr="001A464A" w:rsidDel="008176CC">
                <w:delText>(71.4 -</w:delText>
              </w:r>
            </w:del>
          </w:p>
        </w:tc>
        <w:tc>
          <w:tcPr>
            <w:tcW w:w="673" w:type="dxa"/>
            <w:noWrap/>
            <w:hideMark/>
          </w:tcPr>
          <w:p w14:paraId="0BE97D21" w14:textId="056D705B" w:rsidR="001A464A" w:rsidRPr="001A464A" w:rsidDel="008176CC" w:rsidRDefault="001A464A">
            <w:pPr>
              <w:rPr>
                <w:del w:id="1038" w:author="Tanuj Kumar" w:date="2024-03-03T14:10:00Z"/>
              </w:rPr>
            </w:pPr>
            <w:del w:id="1039" w:author="Tanuj Kumar" w:date="2024-03-03T14:10:00Z">
              <w:r w:rsidRPr="001A464A" w:rsidDel="008176CC">
                <w:delText>75.2)</w:delText>
              </w:r>
            </w:del>
          </w:p>
        </w:tc>
        <w:tc>
          <w:tcPr>
            <w:tcW w:w="774" w:type="dxa"/>
            <w:noWrap/>
            <w:hideMark/>
          </w:tcPr>
          <w:p w14:paraId="17722193" w14:textId="7ABD4B51" w:rsidR="001A464A" w:rsidRPr="001A464A" w:rsidDel="008176CC" w:rsidRDefault="001A464A" w:rsidP="001A464A">
            <w:pPr>
              <w:rPr>
                <w:del w:id="1040" w:author="Tanuj Kumar" w:date="2024-03-03T14:10:00Z"/>
              </w:rPr>
            </w:pPr>
            <w:del w:id="104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07EBBED" w14:textId="43ADFE45" w:rsidR="001A464A" w:rsidRPr="001A464A" w:rsidDel="008176CC" w:rsidRDefault="001A464A" w:rsidP="001A464A">
            <w:pPr>
              <w:rPr>
                <w:del w:id="1042" w:author="Tanuj Kumar" w:date="2024-03-03T14:10:00Z"/>
              </w:rPr>
            </w:pPr>
            <w:del w:id="1043" w:author="Tanuj Kumar" w:date="2024-03-03T14:10:00Z">
              <w:r w:rsidRPr="001A464A" w:rsidDel="008176CC">
                <w:delText>87.5</w:delText>
              </w:r>
            </w:del>
          </w:p>
        </w:tc>
        <w:tc>
          <w:tcPr>
            <w:tcW w:w="673" w:type="dxa"/>
            <w:noWrap/>
            <w:hideMark/>
          </w:tcPr>
          <w:p w14:paraId="68FC3D6D" w14:textId="7B633088" w:rsidR="001A464A" w:rsidRPr="001A464A" w:rsidDel="008176CC" w:rsidRDefault="001A464A" w:rsidP="001A464A">
            <w:pPr>
              <w:rPr>
                <w:del w:id="1044" w:author="Tanuj Kumar" w:date="2024-03-03T14:10:00Z"/>
              </w:rPr>
            </w:pPr>
            <w:del w:id="1045" w:author="Tanuj Kumar" w:date="2024-03-03T14:10:00Z">
              <w:r w:rsidRPr="001A464A" w:rsidDel="008176CC">
                <w:delText>(85.9 -</w:delText>
              </w:r>
            </w:del>
          </w:p>
        </w:tc>
        <w:tc>
          <w:tcPr>
            <w:tcW w:w="673" w:type="dxa"/>
            <w:noWrap/>
            <w:hideMark/>
          </w:tcPr>
          <w:p w14:paraId="2FCD5FA2" w14:textId="546B9152" w:rsidR="001A464A" w:rsidRPr="001A464A" w:rsidDel="008176CC" w:rsidRDefault="001A464A">
            <w:pPr>
              <w:rPr>
                <w:del w:id="1046" w:author="Tanuj Kumar" w:date="2024-03-03T14:10:00Z"/>
              </w:rPr>
            </w:pPr>
            <w:del w:id="1047" w:author="Tanuj Kumar" w:date="2024-03-03T14:10:00Z">
              <w:r w:rsidRPr="001A464A" w:rsidDel="008176CC">
                <w:delText>89.0)</w:delText>
              </w:r>
            </w:del>
          </w:p>
        </w:tc>
        <w:tc>
          <w:tcPr>
            <w:tcW w:w="791" w:type="dxa"/>
            <w:noWrap/>
            <w:hideMark/>
          </w:tcPr>
          <w:p w14:paraId="74DA85F1" w14:textId="0F84A777" w:rsidR="001A464A" w:rsidRPr="001A464A" w:rsidDel="008176CC" w:rsidRDefault="001A464A" w:rsidP="001A464A">
            <w:pPr>
              <w:rPr>
                <w:del w:id="1048" w:author="Tanuj Kumar" w:date="2024-03-03T14:10:00Z"/>
              </w:rPr>
            </w:pPr>
            <w:del w:id="10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E516250" w14:textId="37233E6F" w:rsidR="001A464A" w:rsidRPr="001A464A" w:rsidDel="008176CC" w:rsidRDefault="001A464A" w:rsidP="001A464A">
            <w:pPr>
              <w:rPr>
                <w:del w:id="1050" w:author="Tanuj Kumar" w:date="2024-03-03T14:10:00Z"/>
              </w:rPr>
            </w:pPr>
            <w:del w:id="1051" w:author="Tanuj Kumar" w:date="2024-03-03T14:10:00Z">
              <w:r w:rsidRPr="001A464A" w:rsidDel="008176CC">
                <w:delText>76.2</w:delText>
              </w:r>
            </w:del>
          </w:p>
        </w:tc>
        <w:tc>
          <w:tcPr>
            <w:tcW w:w="673" w:type="dxa"/>
            <w:noWrap/>
            <w:hideMark/>
          </w:tcPr>
          <w:p w14:paraId="13358955" w14:textId="632D7EC3" w:rsidR="001A464A" w:rsidRPr="001A464A" w:rsidDel="008176CC" w:rsidRDefault="001A464A" w:rsidP="001A464A">
            <w:pPr>
              <w:rPr>
                <w:del w:id="1052" w:author="Tanuj Kumar" w:date="2024-03-03T14:10:00Z"/>
              </w:rPr>
            </w:pPr>
            <w:del w:id="1053" w:author="Tanuj Kumar" w:date="2024-03-03T14:10:00Z">
              <w:r w:rsidRPr="001A464A" w:rsidDel="008176CC">
                <w:delText>(74.3 -</w:delText>
              </w:r>
            </w:del>
          </w:p>
        </w:tc>
        <w:tc>
          <w:tcPr>
            <w:tcW w:w="673" w:type="dxa"/>
            <w:noWrap/>
            <w:hideMark/>
          </w:tcPr>
          <w:p w14:paraId="07E23582" w14:textId="2F4697F8" w:rsidR="001A464A" w:rsidRPr="001A464A" w:rsidDel="008176CC" w:rsidRDefault="001A464A">
            <w:pPr>
              <w:rPr>
                <w:del w:id="1054" w:author="Tanuj Kumar" w:date="2024-03-03T14:10:00Z"/>
              </w:rPr>
            </w:pPr>
            <w:del w:id="1055" w:author="Tanuj Kumar" w:date="2024-03-03T14:10:00Z">
              <w:r w:rsidRPr="001A464A" w:rsidDel="008176CC">
                <w:delText>78.1)</w:delText>
              </w:r>
            </w:del>
          </w:p>
        </w:tc>
        <w:tc>
          <w:tcPr>
            <w:tcW w:w="804" w:type="dxa"/>
            <w:noWrap/>
            <w:hideMark/>
          </w:tcPr>
          <w:p w14:paraId="0C2B757A" w14:textId="4D2B4EB4" w:rsidR="001A464A" w:rsidRPr="001A464A" w:rsidDel="008176CC" w:rsidRDefault="001A464A" w:rsidP="001A464A">
            <w:pPr>
              <w:rPr>
                <w:del w:id="1056" w:author="Tanuj Kumar" w:date="2024-03-03T14:10:00Z"/>
              </w:rPr>
            </w:pPr>
            <w:del w:id="105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A46741A" w14:textId="244A448A" w:rsidR="001A464A" w:rsidRPr="001A464A" w:rsidDel="008176CC" w:rsidRDefault="001A464A" w:rsidP="001A464A">
            <w:pPr>
              <w:rPr>
                <w:del w:id="1058" w:author="Tanuj Kumar" w:date="2024-03-03T14:10:00Z"/>
              </w:rPr>
            </w:pPr>
            <w:del w:id="1059" w:author="Tanuj Kumar" w:date="2024-03-03T14:10:00Z">
              <w:r w:rsidRPr="001A464A" w:rsidDel="008176CC">
                <w:delText>69.7</w:delText>
              </w:r>
            </w:del>
          </w:p>
        </w:tc>
        <w:tc>
          <w:tcPr>
            <w:tcW w:w="673" w:type="dxa"/>
            <w:noWrap/>
            <w:hideMark/>
          </w:tcPr>
          <w:p w14:paraId="7BE0FEC8" w14:textId="796750C1" w:rsidR="001A464A" w:rsidRPr="001A464A" w:rsidDel="008176CC" w:rsidRDefault="001A464A" w:rsidP="001A464A">
            <w:pPr>
              <w:rPr>
                <w:del w:id="1060" w:author="Tanuj Kumar" w:date="2024-03-03T14:10:00Z"/>
              </w:rPr>
            </w:pPr>
            <w:del w:id="1061" w:author="Tanuj Kumar" w:date="2024-03-03T14:10:00Z">
              <w:r w:rsidRPr="001A464A" w:rsidDel="008176CC">
                <w:delText>(67.7 -</w:delText>
              </w:r>
            </w:del>
          </w:p>
        </w:tc>
        <w:tc>
          <w:tcPr>
            <w:tcW w:w="673" w:type="dxa"/>
            <w:noWrap/>
            <w:hideMark/>
          </w:tcPr>
          <w:p w14:paraId="019B29E2" w14:textId="799DCBC6" w:rsidR="001A464A" w:rsidRPr="001A464A" w:rsidDel="008176CC" w:rsidRDefault="001A464A">
            <w:pPr>
              <w:rPr>
                <w:del w:id="1062" w:author="Tanuj Kumar" w:date="2024-03-03T14:10:00Z"/>
              </w:rPr>
            </w:pPr>
            <w:del w:id="1063" w:author="Tanuj Kumar" w:date="2024-03-03T14:10:00Z">
              <w:r w:rsidRPr="001A464A" w:rsidDel="008176CC">
                <w:delText>71.6)</w:delText>
              </w:r>
            </w:del>
          </w:p>
        </w:tc>
        <w:tc>
          <w:tcPr>
            <w:tcW w:w="813" w:type="dxa"/>
            <w:noWrap/>
            <w:hideMark/>
          </w:tcPr>
          <w:p w14:paraId="38A273E1" w14:textId="3FBE2A72" w:rsidR="001A464A" w:rsidRPr="001A464A" w:rsidDel="008176CC" w:rsidRDefault="001A464A" w:rsidP="001A464A">
            <w:pPr>
              <w:rPr>
                <w:del w:id="1064" w:author="Tanuj Kumar" w:date="2024-03-03T14:10:00Z"/>
              </w:rPr>
            </w:pPr>
            <w:del w:id="106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4B446218" w14:textId="2EBB7109" w:rsidR="001A464A" w:rsidRPr="001A464A" w:rsidDel="008176CC" w:rsidRDefault="001A464A" w:rsidP="001A464A">
            <w:pPr>
              <w:rPr>
                <w:del w:id="1066" w:author="Tanuj Kumar" w:date="2024-03-03T14:10:00Z"/>
              </w:rPr>
            </w:pPr>
            <w:del w:id="1067" w:author="Tanuj Kumar" w:date="2024-03-03T14:10:00Z">
              <w:r w:rsidRPr="001A464A" w:rsidDel="008176CC">
                <w:delText>90.9</w:delText>
              </w:r>
            </w:del>
          </w:p>
        </w:tc>
        <w:tc>
          <w:tcPr>
            <w:tcW w:w="673" w:type="dxa"/>
            <w:noWrap/>
            <w:hideMark/>
          </w:tcPr>
          <w:p w14:paraId="1974127B" w14:textId="6B591B61" w:rsidR="001A464A" w:rsidRPr="001A464A" w:rsidDel="008176CC" w:rsidRDefault="001A464A" w:rsidP="001A464A">
            <w:pPr>
              <w:rPr>
                <w:del w:id="1068" w:author="Tanuj Kumar" w:date="2024-03-03T14:10:00Z"/>
              </w:rPr>
            </w:pPr>
            <w:del w:id="1069" w:author="Tanuj Kumar" w:date="2024-03-03T14:10:00Z">
              <w:r w:rsidRPr="001A464A" w:rsidDel="008176CC">
                <w:delText>(89.3 -</w:delText>
              </w:r>
            </w:del>
          </w:p>
        </w:tc>
        <w:tc>
          <w:tcPr>
            <w:tcW w:w="673" w:type="dxa"/>
            <w:noWrap/>
            <w:hideMark/>
          </w:tcPr>
          <w:p w14:paraId="14F5B168" w14:textId="3EB35752" w:rsidR="001A464A" w:rsidRPr="001A464A" w:rsidDel="008176CC" w:rsidRDefault="001A464A">
            <w:pPr>
              <w:rPr>
                <w:del w:id="1070" w:author="Tanuj Kumar" w:date="2024-03-03T14:10:00Z"/>
              </w:rPr>
            </w:pPr>
            <w:del w:id="1071" w:author="Tanuj Kumar" w:date="2024-03-03T14:10:00Z">
              <w:r w:rsidRPr="001A464A" w:rsidDel="008176CC">
                <w:delText>92.2)</w:delText>
              </w:r>
            </w:del>
          </w:p>
        </w:tc>
        <w:tc>
          <w:tcPr>
            <w:tcW w:w="830" w:type="dxa"/>
            <w:noWrap/>
            <w:hideMark/>
          </w:tcPr>
          <w:p w14:paraId="30A3A984" w14:textId="0129AC46" w:rsidR="001A464A" w:rsidRPr="001A464A" w:rsidDel="008176CC" w:rsidRDefault="001A464A">
            <w:pPr>
              <w:rPr>
                <w:del w:id="1072" w:author="Tanuj Kumar" w:date="2024-03-03T14:10:00Z"/>
              </w:rPr>
            </w:pPr>
          </w:p>
        </w:tc>
      </w:tr>
      <w:tr w:rsidR="003A4958" w:rsidRPr="001A464A" w:rsidDel="008176CC" w14:paraId="0CB0A3D0" w14:textId="1F85F2C9" w:rsidTr="003A4958">
        <w:trPr>
          <w:trHeight w:val="300"/>
          <w:del w:id="1073" w:author="Tanuj Kumar" w:date="2024-03-03T14:10:00Z"/>
        </w:trPr>
        <w:tc>
          <w:tcPr>
            <w:tcW w:w="1908" w:type="dxa"/>
            <w:noWrap/>
            <w:hideMark/>
          </w:tcPr>
          <w:p w14:paraId="66228E98" w14:textId="7B960687" w:rsidR="001A464A" w:rsidRPr="001A464A" w:rsidDel="008176CC" w:rsidRDefault="001A464A">
            <w:pPr>
              <w:rPr>
                <w:del w:id="1074" w:author="Tanuj Kumar" w:date="2024-03-03T14:10:00Z"/>
                <w:b/>
                <w:bCs/>
              </w:rPr>
            </w:pPr>
            <w:del w:id="1075" w:author="Tanuj Kumar" w:date="2024-03-03T14:10:00Z">
              <w:r w:rsidRPr="001A464A" w:rsidDel="008176CC">
                <w:rPr>
                  <w:b/>
                  <w:bCs/>
                </w:rPr>
                <w:delText>Special Health Care Needs Status and Type</w:delText>
              </w:r>
            </w:del>
          </w:p>
        </w:tc>
        <w:tc>
          <w:tcPr>
            <w:tcW w:w="1361" w:type="dxa"/>
            <w:noWrap/>
            <w:hideMark/>
          </w:tcPr>
          <w:p w14:paraId="56C53F00" w14:textId="458565F3" w:rsidR="001A464A" w:rsidRPr="001A464A" w:rsidDel="008176CC" w:rsidRDefault="001A464A" w:rsidP="00286E93">
            <w:pPr>
              <w:jc w:val="center"/>
              <w:rPr>
                <w:del w:id="1076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680EBE69" w14:textId="37315F05" w:rsidR="001A464A" w:rsidRPr="001A464A" w:rsidDel="008176CC" w:rsidRDefault="001A464A" w:rsidP="001A464A">
            <w:pPr>
              <w:rPr>
                <w:del w:id="1077" w:author="Tanuj Kumar" w:date="2024-03-03T14:10:00Z"/>
              </w:rPr>
            </w:pPr>
            <w:del w:id="107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18ABB310" w14:textId="7C1722CC" w:rsidR="001A464A" w:rsidRPr="001A464A" w:rsidDel="008176CC" w:rsidRDefault="001A464A" w:rsidP="001A464A">
            <w:pPr>
              <w:rPr>
                <w:del w:id="107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E013C64" w14:textId="1E9EE01A" w:rsidR="001A464A" w:rsidRPr="001A464A" w:rsidDel="008176CC" w:rsidRDefault="001A464A">
            <w:pPr>
              <w:rPr>
                <w:del w:id="1080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6076780E" w14:textId="5DEDBB82" w:rsidR="001A464A" w:rsidRPr="001A464A" w:rsidDel="008176CC" w:rsidRDefault="001A464A" w:rsidP="001A464A">
            <w:pPr>
              <w:rPr>
                <w:del w:id="1081" w:author="Tanuj Kumar" w:date="2024-03-03T14:10:00Z"/>
              </w:rPr>
            </w:pPr>
            <w:del w:id="108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3BE8A5FA" w14:textId="0ABE4ADE" w:rsidR="001A464A" w:rsidRPr="001A464A" w:rsidDel="008176CC" w:rsidRDefault="001A464A" w:rsidP="001A464A">
            <w:pPr>
              <w:rPr>
                <w:del w:id="1083" w:author="Tanuj Kumar" w:date="2024-03-03T14:10:00Z"/>
              </w:rPr>
            </w:pPr>
            <w:del w:id="108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7342915" w14:textId="414AE151" w:rsidR="001A464A" w:rsidRPr="001A464A" w:rsidDel="008176CC" w:rsidRDefault="001A464A" w:rsidP="001A464A">
            <w:pPr>
              <w:rPr>
                <w:del w:id="108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718EC7C" w14:textId="70B2C2E1" w:rsidR="001A464A" w:rsidRPr="001A464A" w:rsidDel="008176CC" w:rsidRDefault="001A464A">
            <w:pPr>
              <w:rPr>
                <w:del w:id="1086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7235336D" w14:textId="1C0A91C5" w:rsidR="001A464A" w:rsidRPr="001A464A" w:rsidDel="008176CC" w:rsidRDefault="001A464A" w:rsidP="001A464A">
            <w:pPr>
              <w:rPr>
                <w:del w:id="1087" w:author="Tanuj Kumar" w:date="2024-03-03T14:10:00Z"/>
              </w:rPr>
            </w:pPr>
            <w:del w:id="108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7E02C964" w14:textId="3E36E58A" w:rsidR="001A464A" w:rsidRPr="001A464A" w:rsidDel="008176CC" w:rsidRDefault="001A464A" w:rsidP="001A464A">
            <w:pPr>
              <w:rPr>
                <w:del w:id="1089" w:author="Tanuj Kumar" w:date="2024-03-03T14:10:00Z"/>
              </w:rPr>
            </w:pPr>
            <w:del w:id="109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BF4F7A4" w14:textId="5B10B466" w:rsidR="001A464A" w:rsidRPr="001A464A" w:rsidDel="008176CC" w:rsidRDefault="001A464A" w:rsidP="001A464A">
            <w:pPr>
              <w:rPr>
                <w:del w:id="109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FCD213A" w14:textId="2AE5A205" w:rsidR="001A464A" w:rsidRPr="001A464A" w:rsidDel="008176CC" w:rsidRDefault="001A464A">
            <w:pPr>
              <w:rPr>
                <w:del w:id="1092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4B806EF5" w14:textId="060F4419" w:rsidR="001A464A" w:rsidRPr="001A464A" w:rsidDel="008176CC" w:rsidRDefault="001A464A" w:rsidP="001A464A">
            <w:pPr>
              <w:rPr>
                <w:del w:id="1093" w:author="Tanuj Kumar" w:date="2024-03-03T14:10:00Z"/>
              </w:rPr>
            </w:pPr>
            <w:del w:id="109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192D9262" w14:textId="258E1E3C" w:rsidR="001A464A" w:rsidRPr="001A464A" w:rsidDel="008176CC" w:rsidRDefault="001A464A" w:rsidP="001A464A">
            <w:pPr>
              <w:rPr>
                <w:del w:id="1095" w:author="Tanuj Kumar" w:date="2024-03-03T14:10:00Z"/>
              </w:rPr>
            </w:pPr>
            <w:del w:id="109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4558A3A" w14:textId="582A9F24" w:rsidR="001A464A" w:rsidRPr="001A464A" w:rsidDel="008176CC" w:rsidRDefault="001A464A" w:rsidP="001A464A">
            <w:pPr>
              <w:rPr>
                <w:del w:id="109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0A497A1" w14:textId="7627FC85" w:rsidR="001A464A" w:rsidRPr="001A464A" w:rsidDel="008176CC" w:rsidRDefault="001A464A">
            <w:pPr>
              <w:rPr>
                <w:del w:id="1098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2559DD0C" w14:textId="262FC569" w:rsidR="001A464A" w:rsidRPr="001A464A" w:rsidDel="008176CC" w:rsidRDefault="001A464A" w:rsidP="001A464A">
            <w:pPr>
              <w:rPr>
                <w:del w:id="1099" w:author="Tanuj Kumar" w:date="2024-03-03T14:10:00Z"/>
              </w:rPr>
            </w:pPr>
            <w:del w:id="110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0381DBDF" w14:textId="11B50E69" w:rsidR="001A464A" w:rsidRPr="001A464A" w:rsidDel="008176CC" w:rsidRDefault="001A464A" w:rsidP="001A464A">
            <w:pPr>
              <w:rPr>
                <w:del w:id="110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7DCAA91" w14:textId="69F68DA3" w:rsidR="001A464A" w:rsidRPr="001A464A" w:rsidDel="008176CC" w:rsidRDefault="001A464A" w:rsidP="001A464A">
            <w:pPr>
              <w:rPr>
                <w:del w:id="110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7884B20" w14:textId="32A48899" w:rsidR="001A464A" w:rsidRPr="001A464A" w:rsidDel="008176CC" w:rsidRDefault="001A464A">
            <w:pPr>
              <w:rPr>
                <w:del w:id="1103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22B6EB49" w14:textId="77549566" w:rsidR="001A464A" w:rsidRPr="001A464A" w:rsidDel="008176CC" w:rsidRDefault="001A464A" w:rsidP="001A464A">
            <w:pPr>
              <w:rPr>
                <w:del w:id="1104" w:author="Tanuj Kumar" w:date="2024-03-03T14:10:00Z"/>
              </w:rPr>
            </w:pPr>
            <w:del w:id="110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5E6D0F22" w14:textId="02F46311" w:rsidR="001A464A" w:rsidRPr="001A464A" w:rsidDel="008176CC" w:rsidRDefault="001A464A" w:rsidP="001A464A">
            <w:pPr>
              <w:rPr>
                <w:del w:id="110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8EA6D5C" w14:textId="74894423" w:rsidR="001A464A" w:rsidRPr="001A464A" w:rsidDel="008176CC" w:rsidRDefault="001A464A" w:rsidP="001A464A">
            <w:pPr>
              <w:rPr>
                <w:del w:id="110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4722C60" w14:textId="5107DF10" w:rsidR="001A464A" w:rsidRPr="001A464A" w:rsidDel="008176CC" w:rsidRDefault="001A464A">
            <w:pPr>
              <w:rPr>
                <w:del w:id="1108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5B1D436D" w14:textId="04508188" w:rsidR="001A464A" w:rsidRPr="001A464A" w:rsidDel="008176CC" w:rsidRDefault="001A464A" w:rsidP="001A464A">
            <w:pPr>
              <w:rPr>
                <w:del w:id="1109" w:author="Tanuj Kumar" w:date="2024-03-03T14:10:00Z"/>
              </w:rPr>
            </w:pPr>
            <w:del w:id="1110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245BB2CA" w14:textId="5594B4D2" w:rsidTr="003A4958">
        <w:trPr>
          <w:trHeight w:val="300"/>
          <w:del w:id="1111" w:author="Tanuj Kumar" w:date="2024-03-03T14:10:00Z"/>
        </w:trPr>
        <w:tc>
          <w:tcPr>
            <w:tcW w:w="1908" w:type="dxa"/>
            <w:noWrap/>
            <w:hideMark/>
          </w:tcPr>
          <w:p w14:paraId="6F8915A9" w14:textId="359D4786" w:rsidR="001A464A" w:rsidRPr="001A464A" w:rsidDel="008176CC" w:rsidRDefault="001A464A" w:rsidP="001A464A">
            <w:pPr>
              <w:rPr>
                <w:del w:id="1112" w:author="Tanuj Kumar" w:date="2024-03-03T14:10:00Z"/>
              </w:rPr>
            </w:pPr>
            <w:del w:id="1113" w:author="Tanuj Kumar" w:date="2024-03-03T14:10:00Z">
              <w:r w:rsidRPr="001A464A" w:rsidDel="008176CC">
                <w:delText>No Special Health Care Need (SHCN)</w:delText>
              </w:r>
            </w:del>
          </w:p>
        </w:tc>
        <w:tc>
          <w:tcPr>
            <w:tcW w:w="1361" w:type="dxa"/>
            <w:noWrap/>
            <w:hideMark/>
          </w:tcPr>
          <w:p w14:paraId="7910EFF3" w14:textId="06AC6801" w:rsidR="001A464A" w:rsidRPr="001A464A" w:rsidDel="008176CC" w:rsidRDefault="001A464A" w:rsidP="00286E93">
            <w:pPr>
              <w:jc w:val="center"/>
              <w:rPr>
                <w:del w:id="1114" w:author="Tanuj Kumar" w:date="2024-03-03T14:10:00Z"/>
              </w:rPr>
            </w:pPr>
            <w:del w:id="1115" w:author="Tanuj Kumar" w:date="2024-03-03T14:10:00Z">
              <w:r w:rsidRPr="001A464A" w:rsidDel="008176CC">
                <w:delText>85.4</w:delText>
              </w:r>
            </w:del>
          </w:p>
        </w:tc>
        <w:tc>
          <w:tcPr>
            <w:tcW w:w="859" w:type="dxa"/>
            <w:noWrap/>
            <w:hideMark/>
          </w:tcPr>
          <w:p w14:paraId="19D22B5A" w14:textId="73F19542" w:rsidR="001A464A" w:rsidRPr="001A464A" w:rsidDel="008176CC" w:rsidRDefault="001A464A" w:rsidP="001A464A">
            <w:pPr>
              <w:rPr>
                <w:del w:id="1116" w:author="Tanuj Kumar" w:date="2024-03-03T14:10:00Z"/>
              </w:rPr>
            </w:pPr>
            <w:del w:id="1117" w:author="Tanuj Kumar" w:date="2024-03-03T14:10:00Z">
              <w:r w:rsidRPr="001A464A" w:rsidDel="008176CC">
                <w:delText>69.4</w:delText>
              </w:r>
            </w:del>
          </w:p>
        </w:tc>
        <w:tc>
          <w:tcPr>
            <w:tcW w:w="823" w:type="dxa"/>
            <w:noWrap/>
            <w:hideMark/>
          </w:tcPr>
          <w:p w14:paraId="2ED5C8BB" w14:textId="6708462A" w:rsidR="001A464A" w:rsidRPr="001A464A" w:rsidDel="008176CC" w:rsidRDefault="001A464A" w:rsidP="001A464A">
            <w:pPr>
              <w:rPr>
                <w:del w:id="1118" w:author="Tanuj Kumar" w:date="2024-03-03T14:10:00Z"/>
              </w:rPr>
            </w:pPr>
            <w:del w:id="1119" w:author="Tanuj Kumar" w:date="2024-03-03T14:10:00Z">
              <w:r w:rsidRPr="001A464A" w:rsidDel="008176CC">
                <w:delText xml:space="preserve">(67.2 - </w:delText>
              </w:r>
            </w:del>
          </w:p>
        </w:tc>
        <w:tc>
          <w:tcPr>
            <w:tcW w:w="673" w:type="dxa"/>
            <w:noWrap/>
            <w:hideMark/>
          </w:tcPr>
          <w:p w14:paraId="5A8267C7" w14:textId="043CD16C" w:rsidR="001A464A" w:rsidRPr="001A464A" w:rsidDel="008176CC" w:rsidRDefault="001A464A">
            <w:pPr>
              <w:rPr>
                <w:del w:id="1120" w:author="Tanuj Kumar" w:date="2024-03-03T14:10:00Z"/>
              </w:rPr>
            </w:pPr>
            <w:del w:id="1121" w:author="Tanuj Kumar" w:date="2024-03-03T14:10:00Z">
              <w:r w:rsidRPr="001A464A" w:rsidDel="008176CC">
                <w:delText>71.5)</w:delText>
              </w:r>
            </w:del>
          </w:p>
        </w:tc>
        <w:tc>
          <w:tcPr>
            <w:tcW w:w="754" w:type="dxa"/>
            <w:noWrap/>
            <w:hideMark/>
          </w:tcPr>
          <w:p w14:paraId="57D41FD3" w14:textId="65A9FD06" w:rsidR="001A464A" w:rsidRPr="001A464A" w:rsidDel="008176CC" w:rsidRDefault="001A464A" w:rsidP="001A464A">
            <w:pPr>
              <w:rPr>
                <w:del w:id="1122" w:author="Tanuj Kumar" w:date="2024-03-03T14:10:00Z"/>
              </w:rPr>
            </w:pPr>
            <w:del w:id="112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FD5B605" w14:textId="0F934D91" w:rsidR="001A464A" w:rsidRPr="001A464A" w:rsidDel="008176CC" w:rsidRDefault="001A464A" w:rsidP="001A464A">
            <w:pPr>
              <w:rPr>
                <w:del w:id="1124" w:author="Tanuj Kumar" w:date="2024-03-03T14:10:00Z"/>
              </w:rPr>
            </w:pPr>
            <w:del w:id="1125" w:author="Tanuj Kumar" w:date="2024-03-03T14:10:00Z">
              <w:r w:rsidRPr="001A464A" w:rsidDel="008176CC">
                <w:delText>72.5</w:delText>
              </w:r>
            </w:del>
          </w:p>
        </w:tc>
        <w:tc>
          <w:tcPr>
            <w:tcW w:w="673" w:type="dxa"/>
            <w:noWrap/>
            <w:hideMark/>
          </w:tcPr>
          <w:p w14:paraId="44B4CBE3" w14:textId="03B90EB1" w:rsidR="001A464A" w:rsidRPr="001A464A" w:rsidDel="008176CC" w:rsidRDefault="001A464A" w:rsidP="001A464A">
            <w:pPr>
              <w:rPr>
                <w:del w:id="1126" w:author="Tanuj Kumar" w:date="2024-03-03T14:10:00Z"/>
              </w:rPr>
            </w:pPr>
            <w:del w:id="1127" w:author="Tanuj Kumar" w:date="2024-03-03T14:10:00Z">
              <w:r w:rsidRPr="001A464A" w:rsidDel="008176CC">
                <w:delText>(70.3 -</w:delText>
              </w:r>
            </w:del>
          </w:p>
        </w:tc>
        <w:tc>
          <w:tcPr>
            <w:tcW w:w="673" w:type="dxa"/>
            <w:noWrap/>
            <w:hideMark/>
          </w:tcPr>
          <w:p w14:paraId="66FE96DC" w14:textId="4A3A232D" w:rsidR="001A464A" w:rsidRPr="001A464A" w:rsidDel="008176CC" w:rsidRDefault="001A464A">
            <w:pPr>
              <w:rPr>
                <w:del w:id="1128" w:author="Tanuj Kumar" w:date="2024-03-03T14:10:00Z"/>
              </w:rPr>
            </w:pPr>
            <w:del w:id="1129" w:author="Tanuj Kumar" w:date="2024-03-03T14:10:00Z">
              <w:r w:rsidRPr="001A464A" w:rsidDel="008176CC">
                <w:delText>74.6)</w:delText>
              </w:r>
            </w:del>
          </w:p>
        </w:tc>
        <w:tc>
          <w:tcPr>
            <w:tcW w:w="774" w:type="dxa"/>
            <w:noWrap/>
            <w:hideMark/>
          </w:tcPr>
          <w:p w14:paraId="4FEE5621" w14:textId="2D6F1162" w:rsidR="001A464A" w:rsidRPr="001A464A" w:rsidDel="008176CC" w:rsidRDefault="001A464A" w:rsidP="001A464A">
            <w:pPr>
              <w:rPr>
                <w:del w:id="1130" w:author="Tanuj Kumar" w:date="2024-03-03T14:10:00Z"/>
              </w:rPr>
            </w:pPr>
            <w:del w:id="113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56B1286" w14:textId="6239411F" w:rsidR="001A464A" w:rsidRPr="001A464A" w:rsidDel="008176CC" w:rsidRDefault="001A464A" w:rsidP="001A464A">
            <w:pPr>
              <w:rPr>
                <w:del w:id="1132" w:author="Tanuj Kumar" w:date="2024-03-03T14:10:00Z"/>
              </w:rPr>
            </w:pPr>
            <w:del w:id="1133" w:author="Tanuj Kumar" w:date="2024-03-03T14:10:00Z">
              <w:r w:rsidRPr="001A464A" w:rsidDel="008176CC">
                <w:delText>88.6</w:delText>
              </w:r>
            </w:del>
          </w:p>
        </w:tc>
        <w:tc>
          <w:tcPr>
            <w:tcW w:w="673" w:type="dxa"/>
            <w:noWrap/>
            <w:hideMark/>
          </w:tcPr>
          <w:p w14:paraId="77B24CAF" w14:textId="6F72BDDE" w:rsidR="001A464A" w:rsidRPr="001A464A" w:rsidDel="008176CC" w:rsidRDefault="001A464A" w:rsidP="001A464A">
            <w:pPr>
              <w:rPr>
                <w:del w:id="1134" w:author="Tanuj Kumar" w:date="2024-03-03T14:10:00Z"/>
              </w:rPr>
            </w:pPr>
            <w:del w:id="1135" w:author="Tanuj Kumar" w:date="2024-03-03T14:10:00Z">
              <w:r w:rsidRPr="001A464A" w:rsidDel="008176CC">
                <w:delText>(86.6 -</w:delText>
              </w:r>
            </w:del>
          </w:p>
        </w:tc>
        <w:tc>
          <w:tcPr>
            <w:tcW w:w="673" w:type="dxa"/>
            <w:noWrap/>
            <w:hideMark/>
          </w:tcPr>
          <w:p w14:paraId="0E34C3A6" w14:textId="12FE5295" w:rsidR="001A464A" w:rsidRPr="001A464A" w:rsidDel="008176CC" w:rsidRDefault="001A464A">
            <w:pPr>
              <w:rPr>
                <w:del w:id="1136" w:author="Tanuj Kumar" w:date="2024-03-03T14:10:00Z"/>
              </w:rPr>
            </w:pPr>
            <w:del w:id="1137" w:author="Tanuj Kumar" w:date="2024-03-03T14:10:00Z">
              <w:r w:rsidRPr="001A464A" w:rsidDel="008176CC">
                <w:delText>90.2)</w:delText>
              </w:r>
            </w:del>
          </w:p>
        </w:tc>
        <w:tc>
          <w:tcPr>
            <w:tcW w:w="791" w:type="dxa"/>
            <w:noWrap/>
            <w:hideMark/>
          </w:tcPr>
          <w:p w14:paraId="19426457" w14:textId="064AC006" w:rsidR="001A464A" w:rsidRPr="001A464A" w:rsidDel="008176CC" w:rsidRDefault="001A464A" w:rsidP="001A464A">
            <w:pPr>
              <w:rPr>
                <w:del w:id="1138" w:author="Tanuj Kumar" w:date="2024-03-03T14:10:00Z"/>
              </w:rPr>
            </w:pPr>
            <w:del w:id="113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3101774" w14:textId="55B5E2C3" w:rsidR="001A464A" w:rsidRPr="001A464A" w:rsidDel="008176CC" w:rsidRDefault="001A464A" w:rsidP="001A464A">
            <w:pPr>
              <w:rPr>
                <w:del w:id="1140" w:author="Tanuj Kumar" w:date="2024-03-03T14:10:00Z"/>
              </w:rPr>
            </w:pPr>
            <w:del w:id="1141" w:author="Tanuj Kumar" w:date="2024-03-03T14:10:00Z">
              <w:r w:rsidRPr="001A464A" w:rsidDel="008176CC">
                <w:delText>77.7</w:delText>
              </w:r>
            </w:del>
          </w:p>
        </w:tc>
        <w:tc>
          <w:tcPr>
            <w:tcW w:w="673" w:type="dxa"/>
            <w:noWrap/>
            <w:hideMark/>
          </w:tcPr>
          <w:p w14:paraId="3B60794F" w14:textId="694B2650" w:rsidR="001A464A" w:rsidRPr="001A464A" w:rsidDel="008176CC" w:rsidRDefault="001A464A" w:rsidP="001A464A">
            <w:pPr>
              <w:rPr>
                <w:del w:id="1142" w:author="Tanuj Kumar" w:date="2024-03-03T14:10:00Z"/>
              </w:rPr>
            </w:pPr>
            <w:del w:id="1143" w:author="Tanuj Kumar" w:date="2024-03-03T14:10:00Z">
              <w:r w:rsidRPr="001A464A" w:rsidDel="008176CC">
                <w:delText>(75.9 -</w:delText>
              </w:r>
            </w:del>
          </w:p>
        </w:tc>
        <w:tc>
          <w:tcPr>
            <w:tcW w:w="673" w:type="dxa"/>
            <w:noWrap/>
            <w:hideMark/>
          </w:tcPr>
          <w:p w14:paraId="7F1AA011" w14:textId="26E7E27C" w:rsidR="001A464A" w:rsidRPr="001A464A" w:rsidDel="008176CC" w:rsidRDefault="001A464A">
            <w:pPr>
              <w:rPr>
                <w:del w:id="1144" w:author="Tanuj Kumar" w:date="2024-03-03T14:10:00Z"/>
              </w:rPr>
            </w:pPr>
            <w:del w:id="1145" w:author="Tanuj Kumar" w:date="2024-03-03T14:10:00Z">
              <w:r w:rsidRPr="001A464A" w:rsidDel="008176CC">
                <w:delText>79.5)</w:delText>
              </w:r>
            </w:del>
          </w:p>
        </w:tc>
        <w:tc>
          <w:tcPr>
            <w:tcW w:w="804" w:type="dxa"/>
            <w:noWrap/>
            <w:hideMark/>
          </w:tcPr>
          <w:p w14:paraId="3B7B9A3F" w14:textId="78E73705" w:rsidR="001A464A" w:rsidRPr="001A464A" w:rsidDel="008176CC" w:rsidRDefault="001A464A" w:rsidP="001A464A">
            <w:pPr>
              <w:rPr>
                <w:del w:id="1146" w:author="Tanuj Kumar" w:date="2024-03-03T14:10:00Z"/>
              </w:rPr>
            </w:pPr>
            <w:del w:id="114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0FD93649" w14:textId="2319277F" w:rsidR="001A464A" w:rsidRPr="001A464A" w:rsidDel="008176CC" w:rsidRDefault="001A464A" w:rsidP="001A464A">
            <w:pPr>
              <w:rPr>
                <w:del w:id="1148" w:author="Tanuj Kumar" w:date="2024-03-03T14:10:00Z"/>
              </w:rPr>
            </w:pPr>
            <w:del w:id="1149" w:author="Tanuj Kumar" w:date="2024-03-03T14:10:00Z">
              <w:r w:rsidRPr="001A464A" w:rsidDel="008176CC">
                <w:delText>72.0</w:delText>
              </w:r>
            </w:del>
          </w:p>
        </w:tc>
        <w:tc>
          <w:tcPr>
            <w:tcW w:w="673" w:type="dxa"/>
            <w:noWrap/>
            <w:hideMark/>
          </w:tcPr>
          <w:p w14:paraId="1B04485E" w14:textId="653A03BB" w:rsidR="001A464A" w:rsidRPr="001A464A" w:rsidDel="008176CC" w:rsidRDefault="001A464A" w:rsidP="001A464A">
            <w:pPr>
              <w:rPr>
                <w:del w:id="1150" w:author="Tanuj Kumar" w:date="2024-03-03T14:10:00Z"/>
              </w:rPr>
            </w:pPr>
            <w:del w:id="1151" w:author="Tanuj Kumar" w:date="2024-03-03T14:10:00Z">
              <w:r w:rsidRPr="001A464A" w:rsidDel="008176CC">
                <w:delText>(69.9 -</w:delText>
              </w:r>
            </w:del>
          </w:p>
        </w:tc>
        <w:tc>
          <w:tcPr>
            <w:tcW w:w="673" w:type="dxa"/>
            <w:noWrap/>
            <w:hideMark/>
          </w:tcPr>
          <w:p w14:paraId="0E58FA52" w14:textId="18DA9955" w:rsidR="001A464A" w:rsidRPr="001A464A" w:rsidDel="008176CC" w:rsidRDefault="001A464A">
            <w:pPr>
              <w:rPr>
                <w:del w:id="1152" w:author="Tanuj Kumar" w:date="2024-03-03T14:10:00Z"/>
              </w:rPr>
            </w:pPr>
            <w:del w:id="1153" w:author="Tanuj Kumar" w:date="2024-03-03T14:10:00Z">
              <w:r w:rsidRPr="001A464A" w:rsidDel="008176CC">
                <w:delText>73.9)</w:delText>
              </w:r>
            </w:del>
          </w:p>
        </w:tc>
        <w:tc>
          <w:tcPr>
            <w:tcW w:w="813" w:type="dxa"/>
            <w:noWrap/>
            <w:hideMark/>
          </w:tcPr>
          <w:p w14:paraId="0687C9CD" w14:textId="4A91A312" w:rsidR="001A464A" w:rsidRPr="001A464A" w:rsidDel="008176CC" w:rsidRDefault="001A464A" w:rsidP="001A464A">
            <w:pPr>
              <w:rPr>
                <w:del w:id="1154" w:author="Tanuj Kumar" w:date="2024-03-03T14:10:00Z"/>
              </w:rPr>
            </w:pPr>
            <w:del w:id="11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2555ED1" w14:textId="6E5E64B7" w:rsidR="001A464A" w:rsidRPr="001A464A" w:rsidDel="008176CC" w:rsidRDefault="001A464A" w:rsidP="001A464A">
            <w:pPr>
              <w:rPr>
                <w:del w:id="1156" w:author="Tanuj Kumar" w:date="2024-03-03T14:10:00Z"/>
              </w:rPr>
            </w:pPr>
            <w:del w:id="1157" w:author="Tanuj Kumar" w:date="2024-03-03T14:10:00Z">
              <w:r w:rsidRPr="001A464A" w:rsidDel="008176CC">
                <w:delText>94.0</w:delText>
              </w:r>
            </w:del>
          </w:p>
        </w:tc>
        <w:tc>
          <w:tcPr>
            <w:tcW w:w="673" w:type="dxa"/>
            <w:noWrap/>
            <w:hideMark/>
          </w:tcPr>
          <w:p w14:paraId="40234B3F" w14:textId="6CFCC940" w:rsidR="001A464A" w:rsidRPr="001A464A" w:rsidDel="008176CC" w:rsidRDefault="001A464A" w:rsidP="001A464A">
            <w:pPr>
              <w:rPr>
                <w:del w:id="1158" w:author="Tanuj Kumar" w:date="2024-03-03T14:10:00Z"/>
              </w:rPr>
            </w:pPr>
            <w:del w:id="1159" w:author="Tanuj Kumar" w:date="2024-03-03T14:10:00Z">
              <w:r w:rsidRPr="001A464A" w:rsidDel="008176CC">
                <w:delText>(92.8 -</w:delText>
              </w:r>
            </w:del>
          </w:p>
        </w:tc>
        <w:tc>
          <w:tcPr>
            <w:tcW w:w="673" w:type="dxa"/>
            <w:noWrap/>
            <w:hideMark/>
          </w:tcPr>
          <w:p w14:paraId="250A8921" w14:textId="7374244D" w:rsidR="001A464A" w:rsidRPr="001A464A" w:rsidDel="008176CC" w:rsidRDefault="001A464A">
            <w:pPr>
              <w:rPr>
                <w:del w:id="1160" w:author="Tanuj Kumar" w:date="2024-03-03T14:10:00Z"/>
              </w:rPr>
            </w:pPr>
            <w:del w:id="1161" w:author="Tanuj Kumar" w:date="2024-03-03T14:10:00Z">
              <w:r w:rsidRPr="001A464A" w:rsidDel="008176CC">
                <w:delText>94.9)</w:delText>
              </w:r>
            </w:del>
          </w:p>
        </w:tc>
        <w:tc>
          <w:tcPr>
            <w:tcW w:w="830" w:type="dxa"/>
            <w:noWrap/>
            <w:hideMark/>
          </w:tcPr>
          <w:p w14:paraId="203B7747" w14:textId="49A18C6B" w:rsidR="001A464A" w:rsidRPr="001A464A" w:rsidDel="008176CC" w:rsidRDefault="001A464A">
            <w:pPr>
              <w:rPr>
                <w:del w:id="1162" w:author="Tanuj Kumar" w:date="2024-03-03T14:10:00Z"/>
              </w:rPr>
            </w:pPr>
          </w:p>
        </w:tc>
      </w:tr>
      <w:tr w:rsidR="003A4958" w:rsidRPr="001A464A" w:rsidDel="008176CC" w14:paraId="1FEBEE43" w14:textId="4836170C" w:rsidTr="003A4958">
        <w:trPr>
          <w:trHeight w:val="300"/>
          <w:del w:id="1163" w:author="Tanuj Kumar" w:date="2024-03-03T14:10:00Z"/>
        </w:trPr>
        <w:tc>
          <w:tcPr>
            <w:tcW w:w="1908" w:type="dxa"/>
            <w:noWrap/>
            <w:hideMark/>
          </w:tcPr>
          <w:p w14:paraId="6CE6BA9C" w14:textId="53E60E34" w:rsidR="001A464A" w:rsidRPr="001A464A" w:rsidDel="008176CC" w:rsidRDefault="001A464A" w:rsidP="001A464A">
            <w:pPr>
              <w:rPr>
                <w:del w:id="1164" w:author="Tanuj Kumar" w:date="2024-03-03T14:10:00Z"/>
              </w:rPr>
            </w:pPr>
            <w:del w:id="1165" w:author="Tanuj Kumar" w:date="2024-03-03T14:10:00Z">
              <w:r w:rsidRPr="001A464A" w:rsidDel="008176CC">
                <w:delText>Special Health Care Need - Overall</w:delText>
              </w:r>
            </w:del>
          </w:p>
        </w:tc>
        <w:tc>
          <w:tcPr>
            <w:tcW w:w="1361" w:type="dxa"/>
            <w:noWrap/>
            <w:hideMark/>
          </w:tcPr>
          <w:p w14:paraId="6A91DA98" w14:textId="2E502E94" w:rsidR="001A464A" w:rsidRPr="001A464A" w:rsidDel="008176CC" w:rsidRDefault="001A464A" w:rsidP="00286E93">
            <w:pPr>
              <w:jc w:val="center"/>
              <w:rPr>
                <w:del w:id="1166" w:author="Tanuj Kumar" w:date="2024-03-03T14:10:00Z"/>
              </w:rPr>
            </w:pPr>
            <w:del w:id="1167" w:author="Tanuj Kumar" w:date="2024-03-03T14:10:00Z">
              <w:r w:rsidRPr="001A464A" w:rsidDel="008176CC">
                <w:delText>14.6</w:delText>
              </w:r>
            </w:del>
          </w:p>
        </w:tc>
        <w:tc>
          <w:tcPr>
            <w:tcW w:w="859" w:type="dxa"/>
            <w:noWrap/>
            <w:hideMark/>
          </w:tcPr>
          <w:p w14:paraId="787BF705" w14:textId="082873A2" w:rsidR="001A464A" w:rsidRPr="001A464A" w:rsidDel="008176CC" w:rsidRDefault="001A464A" w:rsidP="001A464A">
            <w:pPr>
              <w:rPr>
                <w:del w:id="1168" w:author="Tanuj Kumar" w:date="2024-03-03T14:10:00Z"/>
              </w:rPr>
            </w:pPr>
            <w:del w:id="1169" w:author="Tanuj Kumar" w:date="2024-03-03T14:10:00Z">
              <w:r w:rsidRPr="001A464A" w:rsidDel="008176CC">
                <w:delText>29.8</w:delText>
              </w:r>
            </w:del>
          </w:p>
        </w:tc>
        <w:tc>
          <w:tcPr>
            <w:tcW w:w="823" w:type="dxa"/>
            <w:noWrap/>
            <w:hideMark/>
          </w:tcPr>
          <w:p w14:paraId="46C07A0B" w14:textId="08DFC793" w:rsidR="001A464A" w:rsidRPr="001A464A" w:rsidDel="008176CC" w:rsidRDefault="001A464A" w:rsidP="001A464A">
            <w:pPr>
              <w:rPr>
                <w:del w:id="1170" w:author="Tanuj Kumar" w:date="2024-03-03T14:10:00Z"/>
              </w:rPr>
            </w:pPr>
            <w:del w:id="1171" w:author="Tanuj Kumar" w:date="2024-03-03T14:10:00Z">
              <w:r w:rsidRPr="001A464A" w:rsidDel="008176CC">
                <w:delText xml:space="preserve">(25.9 - </w:delText>
              </w:r>
            </w:del>
          </w:p>
        </w:tc>
        <w:tc>
          <w:tcPr>
            <w:tcW w:w="673" w:type="dxa"/>
            <w:noWrap/>
            <w:hideMark/>
          </w:tcPr>
          <w:p w14:paraId="6116E251" w14:textId="474260AD" w:rsidR="001A464A" w:rsidRPr="001A464A" w:rsidDel="008176CC" w:rsidRDefault="001A464A">
            <w:pPr>
              <w:rPr>
                <w:del w:id="1172" w:author="Tanuj Kumar" w:date="2024-03-03T14:10:00Z"/>
              </w:rPr>
            </w:pPr>
            <w:del w:id="1173" w:author="Tanuj Kumar" w:date="2024-03-03T14:10:00Z">
              <w:r w:rsidRPr="001A464A" w:rsidDel="008176CC">
                <w:delText>34.1)</w:delText>
              </w:r>
            </w:del>
          </w:p>
        </w:tc>
        <w:tc>
          <w:tcPr>
            <w:tcW w:w="754" w:type="dxa"/>
            <w:noWrap/>
            <w:hideMark/>
          </w:tcPr>
          <w:p w14:paraId="45F533F6" w14:textId="4B627958" w:rsidR="001A464A" w:rsidRPr="001A464A" w:rsidDel="008176CC" w:rsidRDefault="001A464A" w:rsidP="001A464A">
            <w:pPr>
              <w:rPr>
                <w:del w:id="1174" w:author="Tanuj Kumar" w:date="2024-03-03T14:10:00Z"/>
              </w:rPr>
            </w:pPr>
            <w:del w:id="117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AD74BD7" w14:textId="7DB6A4AF" w:rsidR="001A464A" w:rsidRPr="001A464A" w:rsidDel="008176CC" w:rsidRDefault="001A464A" w:rsidP="001A464A">
            <w:pPr>
              <w:rPr>
                <w:del w:id="1176" w:author="Tanuj Kumar" w:date="2024-03-03T14:10:00Z"/>
              </w:rPr>
            </w:pPr>
            <w:del w:id="1177" w:author="Tanuj Kumar" w:date="2024-03-03T14:10:00Z">
              <w:r w:rsidRPr="001A464A" w:rsidDel="008176CC">
                <w:delText>47.5</w:delText>
              </w:r>
            </w:del>
          </w:p>
        </w:tc>
        <w:tc>
          <w:tcPr>
            <w:tcW w:w="673" w:type="dxa"/>
            <w:noWrap/>
            <w:hideMark/>
          </w:tcPr>
          <w:p w14:paraId="60857163" w14:textId="31C88390" w:rsidR="001A464A" w:rsidRPr="001A464A" w:rsidDel="008176CC" w:rsidRDefault="001A464A" w:rsidP="001A464A">
            <w:pPr>
              <w:rPr>
                <w:del w:id="1178" w:author="Tanuj Kumar" w:date="2024-03-03T14:10:00Z"/>
              </w:rPr>
            </w:pPr>
            <w:del w:id="1179" w:author="Tanuj Kumar" w:date="2024-03-03T14:10:00Z">
              <w:r w:rsidRPr="001A464A" w:rsidDel="008176CC">
                <w:delText>(42.7 -</w:delText>
              </w:r>
            </w:del>
          </w:p>
        </w:tc>
        <w:tc>
          <w:tcPr>
            <w:tcW w:w="673" w:type="dxa"/>
            <w:noWrap/>
            <w:hideMark/>
          </w:tcPr>
          <w:p w14:paraId="7A5BCD96" w14:textId="6BFDBE25" w:rsidR="001A464A" w:rsidRPr="001A464A" w:rsidDel="008176CC" w:rsidRDefault="001A464A">
            <w:pPr>
              <w:rPr>
                <w:del w:id="1180" w:author="Tanuj Kumar" w:date="2024-03-03T14:10:00Z"/>
              </w:rPr>
            </w:pPr>
            <w:del w:id="1181" w:author="Tanuj Kumar" w:date="2024-03-03T14:10:00Z">
              <w:r w:rsidRPr="001A464A" w:rsidDel="008176CC">
                <w:delText>52.4)</w:delText>
              </w:r>
            </w:del>
          </w:p>
        </w:tc>
        <w:tc>
          <w:tcPr>
            <w:tcW w:w="774" w:type="dxa"/>
            <w:noWrap/>
            <w:hideMark/>
          </w:tcPr>
          <w:p w14:paraId="2EEADF8A" w14:textId="0F1625F5" w:rsidR="001A464A" w:rsidRPr="001A464A" w:rsidDel="008176CC" w:rsidRDefault="001A464A" w:rsidP="001A464A">
            <w:pPr>
              <w:rPr>
                <w:del w:id="1182" w:author="Tanuj Kumar" w:date="2024-03-03T14:10:00Z"/>
              </w:rPr>
            </w:pPr>
            <w:del w:id="118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38E8847" w14:textId="1D2CCA40" w:rsidR="001A464A" w:rsidRPr="001A464A" w:rsidDel="008176CC" w:rsidRDefault="001A464A" w:rsidP="001A464A">
            <w:pPr>
              <w:rPr>
                <w:del w:id="1184" w:author="Tanuj Kumar" w:date="2024-03-03T14:10:00Z"/>
              </w:rPr>
            </w:pPr>
            <w:del w:id="1185" w:author="Tanuj Kumar" w:date="2024-03-03T14:10:00Z">
              <w:r w:rsidRPr="001A464A" w:rsidDel="008176CC">
                <w:delText>50.3</w:delText>
              </w:r>
            </w:del>
          </w:p>
        </w:tc>
        <w:tc>
          <w:tcPr>
            <w:tcW w:w="673" w:type="dxa"/>
            <w:noWrap/>
            <w:hideMark/>
          </w:tcPr>
          <w:p w14:paraId="0E0EC8CA" w14:textId="716D4306" w:rsidR="001A464A" w:rsidRPr="001A464A" w:rsidDel="008176CC" w:rsidRDefault="001A464A" w:rsidP="001A464A">
            <w:pPr>
              <w:rPr>
                <w:del w:id="1186" w:author="Tanuj Kumar" w:date="2024-03-03T14:10:00Z"/>
              </w:rPr>
            </w:pPr>
            <w:del w:id="1187" w:author="Tanuj Kumar" w:date="2024-03-03T14:10:00Z">
              <w:r w:rsidRPr="001A464A" w:rsidDel="008176CC">
                <w:delText>(45.4 -</w:delText>
              </w:r>
            </w:del>
          </w:p>
        </w:tc>
        <w:tc>
          <w:tcPr>
            <w:tcW w:w="673" w:type="dxa"/>
            <w:noWrap/>
            <w:hideMark/>
          </w:tcPr>
          <w:p w14:paraId="68399B50" w14:textId="32AFAB41" w:rsidR="001A464A" w:rsidRPr="001A464A" w:rsidDel="008176CC" w:rsidRDefault="001A464A">
            <w:pPr>
              <w:rPr>
                <w:del w:id="1188" w:author="Tanuj Kumar" w:date="2024-03-03T14:10:00Z"/>
              </w:rPr>
            </w:pPr>
            <w:del w:id="1189" w:author="Tanuj Kumar" w:date="2024-03-03T14:10:00Z">
              <w:r w:rsidRPr="001A464A" w:rsidDel="008176CC">
                <w:delText>55.2)</w:delText>
              </w:r>
            </w:del>
          </w:p>
        </w:tc>
        <w:tc>
          <w:tcPr>
            <w:tcW w:w="791" w:type="dxa"/>
            <w:noWrap/>
            <w:hideMark/>
          </w:tcPr>
          <w:p w14:paraId="0508332B" w14:textId="5B5A1ACF" w:rsidR="001A464A" w:rsidRPr="001A464A" w:rsidDel="008176CC" w:rsidRDefault="001A464A" w:rsidP="001A464A">
            <w:pPr>
              <w:rPr>
                <w:del w:id="1190" w:author="Tanuj Kumar" w:date="2024-03-03T14:10:00Z"/>
              </w:rPr>
            </w:pPr>
            <w:del w:id="119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69FA9B3" w14:textId="22451B97" w:rsidR="001A464A" w:rsidRPr="001A464A" w:rsidDel="008176CC" w:rsidRDefault="001A464A" w:rsidP="001A464A">
            <w:pPr>
              <w:rPr>
                <w:del w:id="1192" w:author="Tanuj Kumar" w:date="2024-03-03T14:10:00Z"/>
              </w:rPr>
            </w:pPr>
            <w:del w:id="1193" w:author="Tanuj Kumar" w:date="2024-03-03T14:10:00Z">
              <w:r w:rsidRPr="001A464A" w:rsidDel="008176CC">
                <w:delText>42.9</w:delText>
              </w:r>
            </w:del>
          </w:p>
        </w:tc>
        <w:tc>
          <w:tcPr>
            <w:tcW w:w="673" w:type="dxa"/>
            <w:noWrap/>
            <w:hideMark/>
          </w:tcPr>
          <w:p w14:paraId="563E10E4" w14:textId="4BCE350E" w:rsidR="001A464A" w:rsidRPr="001A464A" w:rsidDel="008176CC" w:rsidRDefault="001A464A" w:rsidP="001A464A">
            <w:pPr>
              <w:rPr>
                <w:del w:id="1194" w:author="Tanuj Kumar" w:date="2024-03-03T14:10:00Z"/>
              </w:rPr>
            </w:pPr>
            <w:del w:id="1195" w:author="Tanuj Kumar" w:date="2024-03-03T14:10:00Z">
              <w:r w:rsidRPr="001A464A" w:rsidDel="008176CC">
                <w:delText>(38.3 -</w:delText>
              </w:r>
            </w:del>
          </w:p>
        </w:tc>
        <w:tc>
          <w:tcPr>
            <w:tcW w:w="673" w:type="dxa"/>
            <w:noWrap/>
            <w:hideMark/>
          </w:tcPr>
          <w:p w14:paraId="261AE501" w14:textId="72E0D04B" w:rsidR="001A464A" w:rsidRPr="001A464A" w:rsidDel="008176CC" w:rsidRDefault="001A464A">
            <w:pPr>
              <w:rPr>
                <w:del w:id="1196" w:author="Tanuj Kumar" w:date="2024-03-03T14:10:00Z"/>
              </w:rPr>
            </w:pPr>
            <w:del w:id="1197" w:author="Tanuj Kumar" w:date="2024-03-03T14:10:00Z">
              <w:r w:rsidRPr="001A464A" w:rsidDel="008176CC">
                <w:delText>47.7)</w:delText>
              </w:r>
            </w:del>
          </w:p>
        </w:tc>
        <w:tc>
          <w:tcPr>
            <w:tcW w:w="804" w:type="dxa"/>
            <w:noWrap/>
            <w:hideMark/>
          </w:tcPr>
          <w:p w14:paraId="70D01999" w14:textId="694118C2" w:rsidR="001A464A" w:rsidRPr="001A464A" w:rsidDel="008176CC" w:rsidRDefault="001A464A" w:rsidP="001A464A">
            <w:pPr>
              <w:rPr>
                <w:del w:id="1198" w:author="Tanuj Kumar" w:date="2024-03-03T14:10:00Z"/>
              </w:rPr>
            </w:pPr>
            <w:del w:id="119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A72F24C" w14:textId="521D7053" w:rsidR="001A464A" w:rsidRPr="001A464A" w:rsidDel="008176CC" w:rsidRDefault="001A464A" w:rsidP="001A464A">
            <w:pPr>
              <w:rPr>
                <w:del w:id="1200" w:author="Tanuj Kumar" w:date="2024-03-03T14:10:00Z"/>
              </w:rPr>
            </w:pPr>
            <w:del w:id="1201" w:author="Tanuj Kumar" w:date="2024-03-03T14:10:00Z">
              <w:r w:rsidRPr="001A464A" w:rsidDel="008176CC">
                <w:delText>46.6</w:delText>
              </w:r>
            </w:del>
          </w:p>
        </w:tc>
        <w:tc>
          <w:tcPr>
            <w:tcW w:w="673" w:type="dxa"/>
            <w:noWrap/>
            <w:hideMark/>
          </w:tcPr>
          <w:p w14:paraId="26C64738" w14:textId="780B4DA8" w:rsidR="001A464A" w:rsidRPr="001A464A" w:rsidDel="008176CC" w:rsidRDefault="001A464A" w:rsidP="001A464A">
            <w:pPr>
              <w:rPr>
                <w:del w:id="1202" w:author="Tanuj Kumar" w:date="2024-03-03T14:10:00Z"/>
              </w:rPr>
            </w:pPr>
            <w:del w:id="1203" w:author="Tanuj Kumar" w:date="2024-03-03T14:10:00Z">
              <w:r w:rsidRPr="001A464A" w:rsidDel="008176CC">
                <w:delText>(41.8 -</w:delText>
              </w:r>
            </w:del>
          </w:p>
        </w:tc>
        <w:tc>
          <w:tcPr>
            <w:tcW w:w="673" w:type="dxa"/>
            <w:noWrap/>
            <w:hideMark/>
          </w:tcPr>
          <w:p w14:paraId="1FA701B1" w14:textId="2F129545" w:rsidR="001A464A" w:rsidRPr="001A464A" w:rsidDel="008176CC" w:rsidRDefault="001A464A">
            <w:pPr>
              <w:rPr>
                <w:del w:id="1204" w:author="Tanuj Kumar" w:date="2024-03-03T14:10:00Z"/>
              </w:rPr>
            </w:pPr>
            <w:del w:id="1205" w:author="Tanuj Kumar" w:date="2024-03-03T14:10:00Z">
              <w:r w:rsidRPr="001A464A" w:rsidDel="008176CC">
                <w:delText>51.5)</w:delText>
              </w:r>
            </w:del>
          </w:p>
        </w:tc>
        <w:tc>
          <w:tcPr>
            <w:tcW w:w="813" w:type="dxa"/>
            <w:noWrap/>
            <w:hideMark/>
          </w:tcPr>
          <w:p w14:paraId="64F8AEAD" w14:textId="384651A4" w:rsidR="001A464A" w:rsidRPr="001A464A" w:rsidDel="008176CC" w:rsidRDefault="001A464A" w:rsidP="001A464A">
            <w:pPr>
              <w:rPr>
                <w:del w:id="1206" w:author="Tanuj Kumar" w:date="2024-03-03T14:10:00Z"/>
              </w:rPr>
            </w:pPr>
            <w:del w:id="120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335218B6" w14:textId="0C92DBCF" w:rsidR="001A464A" w:rsidRPr="001A464A" w:rsidDel="008176CC" w:rsidRDefault="001A464A" w:rsidP="001A464A">
            <w:pPr>
              <w:rPr>
                <w:del w:id="1208" w:author="Tanuj Kumar" w:date="2024-03-03T14:10:00Z"/>
              </w:rPr>
            </w:pPr>
            <w:del w:id="1209" w:author="Tanuj Kumar" w:date="2024-03-03T14:10:00Z">
              <w:r w:rsidRPr="001A464A" w:rsidDel="008176CC">
                <w:delText>59.3</w:delText>
              </w:r>
            </w:del>
          </w:p>
        </w:tc>
        <w:tc>
          <w:tcPr>
            <w:tcW w:w="673" w:type="dxa"/>
            <w:noWrap/>
            <w:hideMark/>
          </w:tcPr>
          <w:p w14:paraId="6F8ACD3D" w14:textId="25671FC4" w:rsidR="001A464A" w:rsidRPr="001A464A" w:rsidDel="008176CC" w:rsidRDefault="001A464A" w:rsidP="001A464A">
            <w:pPr>
              <w:rPr>
                <w:del w:id="1210" w:author="Tanuj Kumar" w:date="2024-03-03T14:10:00Z"/>
              </w:rPr>
            </w:pPr>
            <w:del w:id="1211" w:author="Tanuj Kumar" w:date="2024-03-03T14:10:00Z">
              <w:r w:rsidRPr="001A464A" w:rsidDel="008176CC">
                <w:delText>(54.2 -</w:delText>
              </w:r>
            </w:del>
          </w:p>
        </w:tc>
        <w:tc>
          <w:tcPr>
            <w:tcW w:w="673" w:type="dxa"/>
            <w:noWrap/>
            <w:hideMark/>
          </w:tcPr>
          <w:p w14:paraId="3AF0962C" w14:textId="5BA7A6D8" w:rsidR="001A464A" w:rsidRPr="001A464A" w:rsidDel="008176CC" w:rsidRDefault="001A464A">
            <w:pPr>
              <w:rPr>
                <w:del w:id="1212" w:author="Tanuj Kumar" w:date="2024-03-03T14:10:00Z"/>
              </w:rPr>
            </w:pPr>
            <w:del w:id="1213" w:author="Tanuj Kumar" w:date="2024-03-03T14:10:00Z">
              <w:r w:rsidRPr="001A464A" w:rsidDel="008176CC">
                <w:delText>64.2)</w:delText>
              </w:r>
            </w:del>
          </w:p>
        </w:tc>
        <w:tc>
          <w:tcPr>
            <w:tcW w:w="830" w:type="dxa"/>
            <w:noWrap/>
            <w:hideMark/>
          </w:tcPr>
          <w:p w14:paraId="3ABDD6F3" w14:textId="49B88E40" w:rsidR="001A464A" w:rsidRPr="001A464A" w:rsidDel="008176CC" w:rsidRDefault="001A464A">
            <w:pPr>
              <w:rPr>
                <w:del w:id="1214" w:author="Tanuj Kumar" w:date="2024-03-03T14:10:00Z"/>
              </w:rPr>
            </w:pPr>
          </w:p>
        </w:tc>
      </w:tr>
      <w:tr w:rsidR="003A4958" w:rsidRPr="001A464A" w:rsidDel="008176CC" w14:paraId="6C76A3CE" w14:textId="7DCCEC35" w:rsidTr="003A4958">
        <w:trPr>
          <w:trHeight w:val="300"/>
          <w:del w:id="1215" w:author="Tanuj Kumar" w:date="2024-03-03T14:10:00Z"/>
        </w:trPr>
        <w:tc>
          <w:tcPr>
            <w:tcW w:w="1908" w:type="dxa"/>
            <w:hideMark/>
          </w:tcPr>
          <w:p w14:paraId="39204CD8" w14:textId="693B33A4" w:rsidR="001A464A" w:rsidRPr="001A464A" w:rsidDel="008176CC" w:rsidRDefault="001A464A" w:rsidP="001A464A">
            <w:pPr>
              <w:rPr>
                <w:del w:id="1216" w:author="Tanuj Kumar" w:date="2024-03-03T14:10:00Z"/>
              </w:rPr>
            </w:pPr>
            <w:del w:id="1217" w:author="Tanuj Kumar" w:date="2024-03-03T14:10:00Z">
              <w:r w:rsidRPr="001A464A" w:rsidDel="008176CC">
                <w:lastRenderedPageBreak/>
                <w:delText>SHCN, Prescription Medication Need/Use ONLY</w:delText>
              </w:r>
            </w:del>
          </w:p>
        </w:tc>
        <w:tc>
          <w:tcPr>
            <w:tcW w:w="1361" w:type="dxa"/>
            <w:noWrap/>
            <w:hideMark/>
          </w:tcPr>
          <w:p w14:paraId="2730BF68" w14:textId="6B7D8B12" w:rsidR="001A464A" w:rsidRPr="001A464A" w:rsidDel="008176CC" w:rsidRDefault="001A464A" w:rsidP="00286E93">
            <w:pPr>
              <w:jc w:val="center"/>
              <w:rPr>
                <w:del w:id="1218" w:author="Tanuj Kumar" w:date="2024-03-03T14:10:00Z"/>
              </w:rPr>
            </w:pPr>
            <w:del w:id="1219" w:author="Tanuj Kumar" w:date="2024-03-03T14:10:00Z">
              <w:r w:rsidRPr="001A464A" w:rsidDel="008176CC">
                <w:delText>3.4</w:delText>
              </w:r>
            </w:del>
          </w:p>
        </w:tc>
        <w:tc>
          <w:tcPr>
            <w:tcW w:w="859" w:type="dxa"/>
            <w:noWrap/>
            <w:hideMark/>
          </w:tcPr>
          <w:p w14:paraId="142BB075" w14:textId="0A134A78" w:rsidR="001A464A" w:rsidRPr="001A464A" w:rsidDel="008176CC" w:rsidRDefault="001A464A" w:rsidP="001A464A">
            <w:pPr>
              <w:rPr>
                <w:del w:id="1220" w:author="Tanuj Kumar" w:date="2024-03-03T14:10:00Z"/>
              </w:rPr>
            </w:pPr>
            <w:del w:id="1221" w:author="Tanuj Kumar" w:date="2024-03-03T14:10:00Z">
              <w:r w:rsidRPr="001A464A" w:rsidDel="008176CC">
                <w:delText>58.3</w:delText>
              </w:r>
            </w:del>
          </w:p>
        </w:tc>
        <w:tc>
          <w:tcPr>
            <w:tcW w:w="823" w:type="dxa"/>
            <w:noWrap/>
            <w:hideMark/>
          </w:tcPr>
          <w:p w14:paraId="6B1D2A67" w14:textId="61913EB7" w:rsidR="001A464A" w:rsidRPr="001A464A" w:rsidDel="008176CC" w:rsidRDefault="001A464A" w:rsidP="001A464A">
            <w:pPr>
              <w:rPr>
                <w:del w:id="1222" w:author="Tanuj Kumar" w:date="2024-03-03T14:10:00Z"/>
              </w:rPr>
            </w:pPr>
            <w:del w:id="1223" w:author="Tanuj Kumar" w:date="2024-03-03T14:10:00Z">
              <w:r w:rsidRPr="001A464A" w:rsidDel="008176CC">
                <w:delText xml:space="preserve">(48.0 - </w:delText>
              </w:r>
            </w:del>
          </w:p>
        </w:tc>
        <w:tc>
          <w:tcPr>
            <w:tcW w:w="673" w:type="dxa"/>
            <w:noWrap/>
            <w:hideMark/>
          </w:tcPr>
          <w:p w14:paraId="58F0B092" w14:textId="0E88EDF3" w:rsidR="001A464A" w:rsidRPr="001A464A" w:rsidDel="008176CC" w:rsidRDefault="001A464A">
            <w:pPr>
              <w:rPr>
                <w:del w:id="1224" w:author="Tanuj Kumar" w:date="2024-03-03T14:10:00Z"/>
              </w:rPr>
            </w:pPr>
            <w:del w:id="1225" w:author="Tanuj Kumar" w:date="2024-03-03T14:10:00Z">
              <w:r w:rsidRPr="001A464A" w:rsidDel="008176CC">
                <w:delText>67.9)</w:delText>
              </w:r>
            </w:del>
          </w:p>
        </w:tc>
        <w:tc>
          <w:tcPr>
            <w:tcW w:w="754" w:type="dxa"/>
            <w:noWrap/>
            <w:hideMark/>
          </w:tcPr>
          <w:p w14:paraId="24B2B452" w14:textId="1CB2DA4B" w:rsidR="001A464A" w:rsidRPr="001A464A" w:rsidDel="008176CC" w:rsidRDefault="001A464A" w:rsidP="001A464A">
            <w:pPr>
              <w:rPr>
                <w:del w:id="1226" w:author="Tanuj Kumar" w:date="2024-03-03T14:10:00Z"/>
              </w:rPr>
            </w:pPr>
            <w:del w:id="122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6BC7B1D" w14:textId="3ACE39E3" w:rsidR="001A464A" w:rsidRPr="001A464A" w:rsidDel="008176CC" w:rsidRDefault="001A464A" w:rsidP="001A464A">
            <w:pPr>
              <w:rPr>
                <w:del w:id="1228" w:author="Tanuj Kumar" w:date="2024-03-03T14:10:00Z"/>
              </w:rPr>
            </w:pPr>
            <w:del w:id="1229" w:author="Tanuj Kumar" w:date="2024-03-03T14:10:00Z">
              <w:r w:rsidRPr="001A464A" w:rsidDel="008176CC">
                <w:delText>74.0</w:delText>
              </w:r>
            </w:del>
          </w:p>
        </w:tc>
        <w:tc>
          <w:tcPr>
            <w:tcW w:w="673" w:type="dxa"/>
            <w:noWrap/>
            <w:hideMark/>
          </w:tcPr>
          <w:p w14:paraId="37CBF2C2" w14:textId="62411272" w:rsidR="001A464A" w:rsidRPr="001A464A" w:rsidDel="008176CC" w:rsidRDefault="001A464A" w:rsidP="001A464A">
            <w:pPr>
              <w:rPr>
                <w:del w:id="1230" w:author="Tanuj Kumar" w:date="2024-03-03T14:10:00Z"/>
              </w:rPr>
            </w:pPr>
            <w:del w:id="1231" w:author="Tanuj Kumar" w:date="2024-03-03T14:10:00Z">
              <w:r w:rsidRPr="001A464A" w:rsidDel="008176CC">
                <w:delText>(63.0 -</w:delText>
              </w:r>
            </w:del>
          </w:p>
        </w:tc>
        <w:tc>
          <w:tcPr>
            <w:tcW w:w="673" w:type="dxa"/>
            <w:noWrap/>
            <w:hideMark/>
          </w:tcPr>
          <w:p w14:paraId="262CD39F" w14:textId="08972D53" w:rsidR="001A464A" w:rsidRPr="001A464A" w:rsidDel="008176CC" w:rsidRDefault="001A464A">
            <w:pPr>
              <w:rPr>
                <w:del w:id="1232" w:author="Tanuj Kumar" w:date="2024-03-03T14:10:00Z"/>
              </w:rPr>
            </w:pPr>
            <w:del w:id="1233" w:author="Tanuj Kumar" w:date="2024-03-03T14:10:00Z">
              <w:r w:rsidRPr="001A464A" w:rsidDel="008176CC">
                <w:delText>82.7)</w:delText>
              </w:r>
            </w:del>
          </w:p>
        </w:tc>
        <w:tc>
          <w:tcPr>
            <w:tcW w:w="774" w:type="dxa"/>
            <w:noWrap/>
            <w:hideMark/>
          </w:tcPr>
          <w:p w14:paraId="20BF37C1" w14:textId="1E5267EB" w:rsidR="001A464A" w:rsidRPr="001A464A" w:rsidDel="008176CC" w:rsidRDefault="001A464A" w:rsidP="001A464A">
            <w:pPr>
              <w:rPr>
                <w:del w:id="1234" w:author="Tanuj Kumar" w:date="2024-03-03T14:10:00Z"/>
              </w:rPr>
            </w:pPr>
            <w:del w:id="123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2CABB68" w14:textId="190055A0" w:rsidR="001A464A" w:rsidRPr="001A464A" w:rsidDel="008176CC" w:rsidRDefault="001A464A" w:rsidP="001A464A">
            <w:pPr>
              <w:rPr>
                <w:del w:id="1236" w:author="Tanuj Kumar" w:date="2024-03-03T14:10:00Z"/>
              </w:rPr>
            </w:pPr>
            <w:del w:id="1237" w:author="Tanuj Kumar" w:date="2024-03-03T14:10:00Z">
              <w:r w:rsidRPr="001A464A" w:rsidDel="008176CC">
                <w:delText>88.4</w:delText>
              </w:r>
            </w:del>
          </w:p>
        </w:tc>
        <w:tc>
          <w:tcPr>
            <w:tcW w:w="673" w:type="dxa"/>
            <w:noWrap/>
            <w:hideMark/>
          </w:tcPr>
          <w:p w14:paraId="16846BE3" w14:textId="334285F7" w:rsidR="001A464A" w:rsidRPr="001A464A" w:rsidDel="008176CC" w:rsidRDefault="001A464A" w:rsidP="001A464A">
            <w:pPr>
              <w:rPr>
                <w:del w:id="1238" w:author="Tanuj Kumar" w:date="2024-03-03T14:10:00Z"/>
              </w:rPr>
            </w:pPr>
            <w:del w:id="1239" w:author="Tanuj Kumar" w:date="2024-03-03T14:10:00Z">
              <w:r w:rsidRPr="001A464A" w:rsidDel="008176CC">
                <w:delText>(81.8 -</w:delText>
              </w:r>
            </w:del>
          </w:p>
        </w:tc>
        <w:tc>
          <w:tcPr>
            <w:tcW w:w="673" w:type="dxa"/>
            <w:noWrap/>
            <w:hideMark/>
          </w:tcPr>
          <w:p w14:paraId="712B948A" w14:textId="77124462" w:rsidR="001A464A" w:rsidRPr="001A464A" w:rsidDel="008176CC" w:rsidRDefault="001A464A">
            <w:pPr>
              <w:rPr>
                <w:del w:id="1240" w:author="Tanuj Kumar" w:date="2024-03-03T14:10:00Z"/>
              </w:rPr>
            </w:pPr>
            <w:del w:id="1241" w:author="Tanuj Kumar" w:date="2024-03-03T14:10:00Z">
              <w:r w:rsidRPr="001A464A" w:rsidDel="008176CC">
                <w:delText>92.8)</w:delText>
              </w:r>
            </w:del>
          </w:p>
        </w:tc>
        <w:tc>
          <w:tcPr>
            <w:tcW w:w="791" w:type="dxa"/>
            <w:noWrap/>
            <w:hideMark/>
          </w:tcPr>
          <w:p w14:paraId="2FEE715D" w14:textId="459D2922" w:rsidR="001A464A" w:rsidRPr="001A464A" w:rsidDel="008176CC" w:rsidRDefault="001A464A" w:rsidP="001A464A">
            <w:pPr>
              <w:rPr>
                <w:del w:id="1242" w:author="Tanuj Kumar" w:date="2024-03-03T14:10:00Z"/>
              </w:rPr>
            </w:pPr>
            <w:del w:id="124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97FC0BE" w14:textId="63D2C614" w:rsidR="001A464A" w:rsidRPr="001A464A" w:rsidDel="008176CC" w:rsidRDefault="001A464A" w:rsidP="001A464A">
            <w:pPr>
              <w:rPr>
                <w:del w:id="1244" w:author="Tanuj Kumar" w:date="2024-03-03T14:10:00Z"/>
              </w:rPr>
            </w:pPr>
            <w:del w:id="1245" w:author="Tanuj Kumar" w:date="2024-03-03T14:10:00Z">
              <w:r w:rsidRPr="001A464A" w:rsidDel="008176CC">
                <w:delText>65.0</w:delText>
              </w:r>
            </w:del>
          </w:p>
        </w:tc>
        <w:tc>
          <w:tcPr>
            <w:tcW w:w="673" w:type="dxa"/>
            <w:noWrap/>
            <w:hideMark/>
          </w:tcPr>
          <w:p w14:paraId="65122F8F" w14:textId="04FB5736" w:rsidR="001A464A" w:rsidRPr="001A464A" w:rsidDel="008176CC" w:rsidRDefault="001A464A" w:rsidP="001A464A">
            <w:pPr>
              <w:rPr>
                <w:del w:id="1246" w:author="Tanuj Kumar" w:date="2024-03-03T14:10:00Z"/>
              </w:rPr>
            </w:pPr>
            <w:del w:id="1247" w:author="Tanuj Kumar" w:date="2024-03-03T14:10:00Z">
              <w:r w:rsidRPr="001A464A" w:rsidDel="008176CC">
                <w:delText>(53.9 -</w:delText>
              </w:r>
            </w:del>
          </w:p>
        </w:tc>
        <w:tc>
          <w:tcPr>
            <w:tcW w:w="673" w:type="dxa"/>
            <w:noWrap/>
            <w:hideMark/>
          </w:tcPr>
          <w:p w14:paraId="05B7686E" w14:textId="69AB9461" w:rsidR="001A464A" w:rsidRPr="001A464A" w:rsidDel="008176CC" w:rsidRDefault="001A464A">
            <w:pPr>
              <w:rPr>
                <w:del w:id="1248" w:author="Tanuj Kumar" w:date="2024-03-03T14:10:00Z"/>
              </w:rPr>
            </w:pPr>
            <w:del w:id="1249" w:author="Tanuj Kumar" w:date="2024-03-03T14:10:00Z">
              <w:r w:rsidRPr="001A464A" w:rsidDel="008176CC">
                <w:delText>74.6)</w:delText>
              </w:r>
            </w:del>
          </w:p>
        </w:tc>
        <w:tc>
          <w:tcPr>
            <w:tcW w:w="804" w:type="dxa"/>
            <w:noWrap/>
            <w:hideMark/>
          </w:tcPr>
          <w:p w14:paraId="682DF184" w14:textId="1878B05B" w:rsidR="001A464A" w:rsidRPr="001A464A" w:rsidDel="008176CC" w:rsidRDefault="001A464A" w:rsidP="001A464A">
            <w:pPr>
              <w:rPr>
                <w:del w:id="1250" w:author="Tanuj Kumar" w:date="2024-03-03T14:10:00Z"/>
              </w:rPr>
            </w:pPr>
            <w:del w:id="125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5973F93" w14:textId="01B21333" w:rsidR="001A464A" w:rsidRPr="001A464A" w:rsidDel="008176CC" w:rsidRDefault="001A464A" w:rsidP="001A464A">
            <w:pPr>
              <w:rPr>
                <w:del w:id="1252" w:author="Tanuj Kumar" w:date="2024-03-03T14:10:00Z"/>
              </w:rPr>
            </w:pPr>
            <w:del w:id="1253" w:author="Tanuj Kumar" w:date="2024-03-03T14:10:00Z">
              <w:r w:rsidRPr="001A464A" w:rsidDel="008176CC">
                <w:delText>74.7</w:delText>
              </w:r>
            </w:del>
          </w:p>
        </w:tc>
        <w:tc>
          <w:tcPr>
            <w:tcW w:w="673" w:type="dxa"/>
            <w:noWrap/>
            <w:hideMark/>
          </w:tcPr>
          <w:p w14:paraId="566ED673" w14:textId="6DFD3632" w:rsidR="001A464A" w:rsidRPr="001A464A" w:rsidDel="008176CC" w:rsidRDefault="001A464A" w:rsidP="001A464A">
            <w:pPr>
              <w:rPr>
                <w:del w:id="1254" w:author="Tanuj Kumar" w:date="2024-03-03T14:10:00Z"/>
              </w:rPr>
            </w:pPr>
            <w:del w:id="1255" w:author="Tanuj Kumar" w:date="2024-03-03T14:10:00Z">
              <w:r w:rsidRPr="001A464A" w:rsidDel="008176CC">
                <w:delText>(66.3 -</w:delText>
              </w:r>
            </w:del>
          </w:p>
        </w:tc>
        <w:tc>
          <w:tcPr>
            <w:tcW w:w="673" w:type="dxa"/>
            <w:noWrap/>
            <w:hideMark/>
          </w:tcPr>
          <w:p w14:paraId="7525D0C4" w14:textId="0E05EC7D" w:rsidR="001A464A" w:rsidRPr="001A464A" w:rsidDel="008176CC" w:rsidRDefault="001A464A">
            <w:pPr>
              <w:rPr>
                <w:del w:id="1256" w:author="Tanuj Kumar" w:date="2024-03-03T14:10:00Z"/>
              </w:rPr>
            </w:pPr>
            <w:del w:id="1257" w:author="Tanuj Kumar" w:date="2024-03-03T14:10:00Z">
              <w:r w:rsidRPr="001A464A" w:rsidDel="008176CC">
                <w:delText>81.6)</w:delText>
              </w:r>
            </w:del>
          </w:p>
        </w:tc>
        <w:tc>
          <w:tcPr>
            <w:tcW w:w="813" w:type="dxa"/>
            <w:noWrap/>
            <w:hideMark/>
          </w:tcPr>
          <w:p w14:paraId="46C6EAFC" w14:textId="1782249C" w:rsidR="001A464A" w:rsidRPr="001A464A" w:rsidDel="008176CC" w:rsidRDefault="001A464A" w:rsidP="001A464A">
            <w:pPr>
              <w:rPr>
                <w:del w:id="1258" w:author="Tanuj Kumar" w:date="2024-03-03T14:10:00Z"/>
              </w:rPr>
            </w:pPr>
            <w:del w:id="125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831A215" w14:textId="3C51B8A7" w:rsidR="001A464A" w:rsidRPr="001A464A" w:rsidDel="008176CC" w:rsidRDefault="001A464A" w:rsidP="001A464A">
            <w:pPr>
              <w:rPr>
                <w:del w:id="1260" w:author="Tanuj Kumar" w:date="2024-03-03T14:10:00Z"/>
              </w:rPr>
            </w:pPr>
            <w:del w:id="1261" w:author="Tanuj Kumar" w:date="2024-03-03T14:10:00Z">
              <w:r w:rsidRPr="001A464A" w:rsidDel="008176CC">
                <w:delText>78.5</w:delText>
              </w:r>
            </w:del>
          </w:p>
        </w:tc>
        <w:tc>
          <w:tcPr>
            <w:tcW w:w="673" w:type="dxa"/>
            <w:noWrap/>
            <w:hideMark/>
          </w:tcPr>
          <w:p w14:paraId="0323E5FC" w14:textId="0ED6B3E7" w:rsidR="001A464A" w:rsidRPr="001A464A" w:rsidDel="008176CC" w:rsidRDefault="001A464A" w:rsidP="001A464A">
            <w:pPr>
              <w:rPr>
                <w:del w:id="1262" w:author="Tanuj Kumar" w:date="2024-03-03T14:10:00Z"/>
              </w:rPr>
            </w:pPr>
            <w:del w:id="1263" w:author="Tanuj Kumar" w:date="2024-03-03T14:10:00Z">
              <w:r w:rsidRPr="001A464A" w:rsidDel="008176CC">
                <w:delText>(68.3 -</w:delText>
              </w:r>
            </w:del>
          </w:p>
        </w:tc>
        <w:tc>
          <w:tcPr>
            <w:tcW w:w="673" w:type="dxa"/>
            <w:noWrap/>
            <w:hideMark/>
          </w:tcPr>
          <w:p w14:paraId="133AACAC" w14:textId="39A10E9E" w:rsidR="001A464A" w:rsidRPr="001A464A" w:rsidDel="008176CC" w:rsidRDefault="001A464A">
            <w:pPr>
              <w:rPr>
                <w:del w:id="1264" w:author="Tanuj Kumar" w:date="2024-03-03T14:10:00Z"/>
              </w:rPr>
            </w:pPr>
            <w:del w:id="1265" w:author="Tanuj Kumar" w:date="2024-03-03T14:10:00Z">
              <w:r w:rsidRPr="001A464A" w:rsidDel="008176CC">
                <w:delText>86.1)</w:delText>
              </w:r>
            </w:del>
          </w:p>
        </w:tc>
        <w:tc>
          <w:tcPr>
            <w:tcW w:w="830" w:type="dxa"/>
            <w:noWrap/>
            <w:hideMark/>
          </w:tcPr>
          <w:p w14:paraId="4CFEF7D6" w14:textId="72BAA806" w:rsidR="001A464A" w:rsidRPr="001A464A" w:rsidDel="008176CC" w:rsidRDefault="001A464A">
            <w:pPr>
              <w:rPr>
                <w:del w:id="1266" w:author="Tanuj Kumar" w:date="2024-03-03T14:10:00Z"/>
              </w:rPr>
            </w:pPr>
          </w:p>
        </w:tc>
      </w:tr>
      <w:tr w:rsidR="003A4958" w:rsidRPr="001A464A" w:rsidDel="008176CC" w14:paraId="240FEC3E" w14:textId="6705F15E" w:rsidTr="003A4958">
        <w:trPr>
          <w:trHeight w:val="300"/>
          <w:del w:id="1267" w:author="Tanuj Kumar" w:date="2024-03-03T14:10:00Z"/>
        </w:trPr>
        <w:tc>
          <w:tcPr>
            <w:tcW w:w="1908" w:type="dxa"/>
            <w:noWrap/>
            <w:hideMark/>
          </w:tcPr>
          <w:p w14:paraId="1E771897" w14:textId="2EE3D2CF" w:rsidR="001A464A" w:rsidRPr="001A464A" w:rsidDel="008176CC" w:rsidRDefault="001A464A" w:rsidP="001A464A">
            <w:pPr>
              <w:rPr>
                <w:del w:id="1268" w:author="Tanuj Kumar" w:date="2024-03-03T14:10:00Z"/>
              </w:rPr>
            </w:pPr>
            <w:del w:id="1269" w:author="Tanuj Kumar" w:date="2024-03-03T14:10:00Z">
              <w:r w:rsidRPr="001A464A" w:rsidDel="008176CC">
                <w:delText>SHCN, Elevated Service Need/Use ONLY</w:delText>
              </w:r>
            </w:del>
          </w:p>
        </w:tc>
        <w:tc>
          <w:tcPr>
            <w:tcW w:w="1361" w:type="dxa"/>
            <w:noWrap/>
            <w:hideMark/>
          </w:tcPr>
          <w:p w14:paraId="59F70AFB" w14:textId="2A72FF4D" w:rsidR="001A464A" w:rsidRPr="001A464A" w:rsidDel="008176CC" w:rsidRDefault="001A464A" w:rsidP="00286E93">
            <w:pPr>
              <w:jc w:val="center"/>
              <w:rPr>
                <w:del w:id="1270" w:author="Tanuj Kumar" w:date="2024-03-03T14:10:00Z"/>
              </w:rPr>
            </w:pPr>
            <w:del w:id="1271" w:author="Tanuj Kumar" w:date="2024-03-03T14:10:00Z">
              <w:r w:rsidRPr="001A464A" w:rsidDel="008176CC">
                <w:delText>3.6</w:delText>
              </w:r>
            </w:del>
          </w:p>
        </w:tc>
        <w:tc>
          <w:tcPr>
            <w:tcW w:w="859" w:type="dxa"/>
            <w:noWrap/>
            <w:hideMark/>
          </w:tcPr>
          <w:p w14:paraId="756D2CE0" w14:textId="0D866864" w:rsidR="001A464A" w:rsidRPr="001A464A" w:rsidDel="008176CC" w:rsidRDefault="001A464A" w:rsidP="001A464A">
            <w:pPr>
              <w:rPr>
                <w:del w:id="1272" w:author="Tanuj Kumar" w:date="2024-03-03T14:10:00Z"/>
              </w:rPr>
            </w:pPr>
            <w:del w:id="1273" w:author="Tanuj Kumar" w:date="2024-03-03T14:10:00Z">
              <w:r w:rsidRPr="001A464A" w:rsidDel="008176CC">
                <w:delText>35.5</w:delText>
              </w:r>
            </w:del>
          </w:p>
        </w:tc>
        <w:tc>
          <w:tcPr>
            <w:tcW w:w="823" w:type="dxa"/>
            <w:noWrap/>
            <w:hideMark/>
          </w:tcPr>
          <w:p w14:paraId="785F8A94" w14:textId="051BC221" w:rsidR="001A464A" w:rsidRPr="001A464A" w:rsidDel="008176CC" w:rsidRDefault="001A464A" w:rsidP="001A464A">
            <w:pPr>
              <w:rPr>
                <w:del w:id="1274" w:author="Tanuj Kumar" w:date="2024-03-03T14:10:00Z"/>
              </w:rPr>
            </w:pPr>
            <w:del w:id="1275" w:author="Tanuj Kumar" w:date="2024-03-03T14:10:00Z">
              <w:r w:rsidRPr="001A464A" w:rsidDel="008176CC">
                <w:delText xml:space="preserve">(27.2 - </w:delText>
              </w:r>
            </w:del>
          </w:p>
        </w:tc>
        <w:tc>
          <w:tcPr>
            <w:tcW w:w="673" w:type="dxa"/>
            <w:noWrap/>
            <w:hideMark/>
          </w:tcPr>
          <w:p w14:paraId="04543DB0" w14:textId="4BD78340" w:rsidR="001A464A" w:rsidRPr="001A464A" w:rsidDel="008176CC" w:rsidRDefault="001A464A">
            <w:pPr>
              <w:rPr>
                <w:del w:id="1276" w:author="Tanuj Kumar" w:date="2024-03-03T14:10:00Z"/>
              </w:rPr>
            </w:pPr>
            <w:del w:id="1277" w:author="Tanuj Kumar" w:date="2024-03-03T14:10:00Z">
              <w:r w:rsidRPr="001A464A" w:rsidDel="008176CC">
                <w:delText>44.7)</w:delText>
              </w:r>
            </w:del>
          </w:p>
        </w:tc>
        <w:tc>
          <w:tcPr>
            <w:tcW w:w="754" w:type="dxa"/>
            <w:noWrap/>
            <w:hideMark/>
          </w:tcPr>
          <w:p w14:paraId="2ECF4E66" w14:textId="2C29692F" w:rsidR="001A464A" w:rsidRPr="001A464A" w:rsidDel="008176CC" w:rsidRDefault="001A464A" w:rsidP="001A464A">
            <w:pPr>
              <w:rPr>
                <w:del w:id="1278" w:author="Tanuj Kumar" w:date="2024-03-03T14:10:00Z"/>
              </w:rPr>
            </w:pPr>
            <w:del w:id="127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1FF6124" w14:textId="79224082" w:rsidR="001A464A" w:rsidRPr="001A464A" w:rsidDel="008176CC" w:rsidRDefault="001A464A" w:rsidP="001A464A">
            <w:pPr>
              <w:rPr>
                <w:del w:id="1280" w:author="Tanuj Kumar" w:date="2024-03-03T14:10:00Z"/>
              </w:rPr>
            </w:pPr>
            <w:del w:id="1281" w:author="Tanuj Kumar" w:date="2024-03-03T14:10:00Z">
              <w:r w:rsidRPr="001A464A" w:rsidDel="008176CC">
                <w:delText>57.2</w:delText>
              </w:r>
            </w:del>
          </w:p>
        </w:tc>
        <w:tc>
          <w:tcPr>
            <w:tcW w:w="673" w:type="dxa"/>
            <w:noWrap/>
            <w:hideMark/>
          </w:tcPr>
          <w:p w14:paraId="1D3E83DD" w14:textId="6B171650" w:rsidR="001A464A" w:rsidRPr="001A464A" w:rsidDel="008176CC" w:rsidRDefault="001A464A" w:rsidP="001A464A">
            <w:pPr>
              <w:rPr>
                <w:del w:id="1282" w:author="Tanuj Kumar" w:date="2024-03-03T14:10:00Z"/>
              </w:rPr>
            </w:pPr>
            <w:del w:id="1283" w:author="Tanuj Kumar" w:date="2024-03-03T14:10:00Z">
              <w:r w:rsidRPr="001A464A" w:rsidDel="008176CC">
                <w:delText>(48.3 -</w:delText>
              </w:r>
            </w:del>
          </w:p>
        </w:tc>
        <w:tc>
          <w:tcPr>
            <w:tcW w:w="673" w:type="dxa"/>
            <w:noWrap/>
            <w:hideMark/>
          </w:tcPr>
          <w:p w14:paraId="02556A57" w14:textId="2FDE367E" w:rsidR="001A464A" w:rsidRPr="001A464A" w:rsidDel="008176CC" w:rsidRDefault="001A464A">
            <w:pPr>
              <w:rPr>
                <w:del w:id="1284" w:author="Tanuj Kumar" w:date="2024-03-03T14:10:00Z"/>
              </w:rPr>
            </w:pPr>
            <w:del w:id="1285" w:author="Tanuj Kumar" w:date="2024-03-03T14:10:00Z">
              <w:r w:rsidRPr="001A464A" w:rsidDel="008176CC">
                <w:delText>65.6)</w:delText>
              </w:r>
            </w:del>
          </w:p>
        </w:tc>
        <w:tc>
          <w:tcPr>
            <w:tcW w:w="774" w:type="dxa"/>
            <w:noWrap/>
            <w:hideMark/>
          </w:tcPr>
          <w:p w14:paraId="21DD2FCC" w14:textId="17BB399C" w:rsidR="001A464A" w:rsidRPr="001A464A" w:rsidDel="008176CC" w:rsidRDefault="001A464A" w:rsidP="001A464A">
            <w:pPr>
              <w:rPr>
                <w:del w:id="1286" w:author="Tanuj Kumar" w:date="2024-03-03T14:10:00Z"/>
              </w:rPr>
            </w:pPr>
            <w:del w:id="128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D7F74B0" w14:textId="338290C1" w:rsidR="001A464A" w:rsidRPr="001A464A" w:rsidDel="008176CC" w:rsidRDefault="001A464A" w:rsidP="001A464A">
            <w:pPr>
              <w:rPr>
                <w:del w:id="1288" w:author="Tanuj Kumar" w:date="2024-03-03T14:10:00Z"/>
              </w:rPr>
            </w:pPr>
            <w:del w:id="1289" w:author="Tanuj Kumar" w:date="2024-03-03T14:10:00Z">
              <w:r w:rsidRPr="001A464A" w:rsidDel="008176CC">
                <w:delText>58.5</w:delText>
              </w:r>
            </w:del>
          </w:p>
        </w:tc>
        <w:tc>
          <w:tcPr>
            <w:tcW w:w="673" w:type="dxa"/>
            <w:noWrap/>
            <w:hideMark/>
          </w:tcPr>
          <w:p w14:paraId="5DAC4AAB" w14:textId="71A5CC5D" w:rsidR="001A464A" w:rsidRPr="001A464A" w:rsidDel="008176CC" w:rsidRDefault="001A464A" w:rsidP="001A464A">
            <w:pPr>
              <w:rPr>
                <w:del w:id="1290" w:author="Tanuj Kumar" w:date="2024-03-03T14:10:00Z"/>
              </w:rPr>
            </w:pPr>
            <w:del w:id="1291" w:author="Tanuj Kumar" w:date="2024-03-03T14:10:00Z">
              <w:r w:rsidRPr="001A464A" w:rsidDel="008176CC">
                <w:delText>(49.5 -</w:delText>
              </w:r>
            </w:del>
          </w:p>
        </w:tc>
        <w:tc>
          <w:tcPr>
            <w:tcW w:w="673" w:type="dxa"/>
            <w:noWrap/>
            <w:hideMark/>
          </w:tcPr>
          <w:p w14:paraId="35B96DF2" w14:textId="476A5B3F" w:rsidR="001A464A" w:rsidRPr="001A464A" w:rsidDel="008176CC" w:rsidRDefault="001A464A">
            <w:pPr>
              <w:rPr>
                <w:del w:id="1292" w:author="Tanuj Kumar" w:date="2024-03-03T14:10:00Z"/>
              </w:rPr>
            </w:pPr>
            <w:del w:id="1293" w:author="Tanuj Kumar" w:date="2024-03-03T14:10:00Z">
              <w:r w:rsidRPr="001A464A" w:rsidDel="008176CC">
                <w:delText>67.0)</w:delText>
              </w:r>
            </w:del>
          </w:p>
        </w:tc>
        <w:tc>
          <w:tcPr>
            <w:tcW w:w="791" w:type="dxa"/>
            <w:noWrap/>
            <w:hideMark/>
          </w:tcPr>
          <w:p w14:paraId="25BB9F01" w14:textId="3F4FA1CD" w:rsidR="001A464A" w:rsidRPr="001A464A" w:rsidDel="008176CC" w:rsidRDefault="001A464A" w:rsidP="001A464A">
            <w:pPr>
              <w:rPr>
                <w:del w:id="1294" w:author="Tanuj Kumar" w:date="2024-03-03T14:10:00Z"/>
              </w:rPr>
            </w:pPr>
            <w:del w:id="129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9CFA4C8" w14:textId="0D7D1E73" w:rsidR="001A464A" w:rsidRPr="001A464A" w:rsidDel="008176CC" w:rsidRDefault="001A464A" w:rsidP="001A464A">
            <w:pPr>
              <w:rPr>
                <w:del w:id="1296" w:author="Tanuj Kumar" w:date="2024-03-03T14:10:00Z"/>
              </w:rPr>
            </w:pPr>
            <w:del w:id="1297" w:author="Tanuj Kumar" w:date="2024-03-03T14:10:00Z">
              <w:r w:rsidRPr="001A464A" w:rsidDel="008176CC">
                <w:delText>44.2</w:delText>
              </w:r>
            </w:del>
          </w:p>
        </w:tc>
        <w:tc>
          <w:tcPr>
            <w:tcW w:w="673" w:type="dxa"/>
            <w:noWrap/>
            <w:hideMark/>
          </w:tcPr>
          <w:p w14:paraId="1DF16812" w14:textId="3DE17B26" w:rsidR="001A464A" w:rsidRPr="001A464A" w:rsidDel="008176CC" w:rsidRDefault="001A464A" w:rsidP="001A464A">
            <w:pPr>
              <w:rPr>
                <w:del w:id="1298" w:author="Tanuj Kumar" w:date="2024-03-03T14:10:00Z"/>
              </w:rPr>
            </w:pPr>
            <w:del w:id="1299" w:author="Tanuj Kumar" w:date="2024-03-03T14:10:00Z">
              <w:r w:rsidRPr="001A464A" w:rsidDel="008176CC">
                <w:delText>(35.4 -</w:delText>
              </w:r>
            </w:del>
          </w:p>
        </w:tc>
        <w:tc>
          <w:tcPr>
            <w:tcW w:w="673" w:type="dxa"/>
            <w:noWrap/>
            <w:hideMark/>
          </w:tcPr>
          <w:p w14:paraId="51324518" w14:textId="046DDCD7" w:rsidR="001A464A" w:rsidRPr="001A464A" w:rsidDel="008176CC" w:rsidRDefault="001A464A">
            <w:pPr>
              <w:rPr>
                <w:del w:id="1300" w:author="Tanuj Kumar" w:date="2024-03-03T14:10:00Z"/>
              </w:rPr>
            </w:pPr>
            <w:del w:id="1301" w:author="Tanuj Kumar" w:date="2024-03-03T14:10:00Z">
              <w:r w:rsidRPr="001A464A" w:rsidDel="008176CC">
                <w:delText>53.4)</w:delText>
              </w:r>
            </w:del>
          </w:p>
        </w:tc>
        <w:tc>
          <w:tcPr>
            <w:tcW w:w="804" w:type="dxa"/>
            <w:noWrap/>
            <w:hideMark/>
          </w:tcPr>
          <w:p w14:paraId="1091794C" w14:textId="60FE2A0A" w:rsidR="001A464A" w:rsidRPr="001A464A" w:rsidDel="008176CC" w:rsidRDefault="001A464A" w:rsidP="001A464A">
            <w:pPr>
              <w:rPr>
                <w:del w:id="1302" w:author="Tanuj Kumar" w:date="2024-03-03T14:10:00Z"/>
              </w:rPr>
            </w:pPr>
            <w:del w:id="130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7E70857" w14:textId="3394FD33" w:rsidR="001A464A" w:rsidRPr="001A464A" w:rsidDel="008176CC" w:rsidRDefault="001A464A" w:rsidP="001A464A">
            <w:pPr>
              <w:rPr>
                <w:del w:id="1304" w:author="Tanuj Kumar" w:date="2024-03-03T14:10:00Z"/>
              </w:rPr>
            </w:pPr>
            <w:del w:id="1305" w:author="Tanuj Kumar" w:date="2024-03-03T14:10:00Z">
              <w:r w:rsidRPr="001A464A" w:rsidDel="008176CC">
                <w:delText>52.2</w:delText>
              </w:r>
            </w:del>
          </w:p>
        </w:tc>
        <w:tc>
          <w:tcPr>
            <w:tcW w:w="673" w:type="dxa"/>
            <w:noWrap/>
            <w:hideMark/>
          </w:tcPr>
          <w:p w14:paraId="3537C022" w14:textId="3B01F57B" w:rsidR="001A464A" w:rsidRPr="001A464A" w:rsidDel="008176CC" w:rsidRDefault="001A464A" w:rsidP="001A464A">
            <w:pPr>
              <w:rPr>
                <w:del w:id="1306" w:author="Tanuj Kumar" w:date="2024-03-03T14:10:00Z"/>
              </w:rPr>
            </w:pPr>
            <w:del w:id="1307" w:author="Tanuj Kumar" w:date="2024-03-03T14:10:00Z">
              <w:r w:rsidRPr="001A464A" w:rsidDel="008176CC">
                <w:delText>(43.3 -</w:delText>
              </w:r>
            </w:del>
          </w:p>
        </w:tc>
        <w:tc>
          <w:tcPr>
            <w:tcW w:w="673" w:type="dxa"/>
            <w:noWrap/>
            <w:hideMark/>
          </w:tcPr>
          <w:p w14:paraId="36D2999D" w14:textId="2A5679D6" w:rsidR="001A464A" w:rsidRPr="001A464A" w:rsidDel="008176CC" w:rsidRDefault="001A464A">
            <w:pPr>
              <w:rPr>
                <w:del w:id="1308" w:author="Tanuj Kumar" w:date="2024-03-03T14:10:00Z"/>
              </w:rPr>
            </w:pPr>
            <w:del w:id="1309" w:author="Tanuj Kumar" w:date="2024-03-03T14:10:00Z">
              <w:r w:rsidRPr="001A464A" w:rsidDel="008176CC">
                <w:delText>61.0)</w:delText>
              </w:r>
            </w:del>
          </w:p>
        </w:tc>
        <w:tc>
          <w:tcPr>
            <w:tcW w:w="813" w:type="dxa"/>
            <w:noWrap/>
            <w:hideMark/>
          </w:tcPr>
          <w:p w14:paraId="485BFDE4" w14:textId="01AD4483" w:rsidR="001A464A" w:rsidRPr="001A464A" w:rsidDel="008176CC" w:rsidRDefault="001A464A" w:rsidP="001A464A">
            <w:pPr>
              <w:rPr>
                <w:del w:id="1310" w:author="Tanuj Kumar" w:date="2024-03-03T14:10:00Z"/>
              </w:rPr>
            </w:pPr>
            <w:del w:id="131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C27F636" w14:textId="3A2C288A" w:rsidR="001A464A" w:rsidRPr="001A464A" w:rsidDel="008176CC" w:rsidRDefault="001A464A" w:rsidP="001A464A">
            <w:pPr>
              <w:rPr>
                <w:del w:id="1312" w:author="Tanuj Kumar" w:date="2024-03-03T14:10:00Z"/>
              </w:rPr>
            </w:pPr>
            <w:del w:id="1313" w:author="Tanuj Kumar" w:date="2024-03-03T14:10:00Z">
              <w:r w:rsidRPr="001A464A" w:rsidDel="008176CC">
                <w:delText>78.3</w:delText>
              </w:r>
            </w:del>
          </w:p>
        </w:tc>
        <w:tc>
          <w:tcPr>
            <w:tcW w:w="673" w:type="dxa"/>
            <w:noWrap/>
            <w:hideMark/>
          </w:tcPr>
          <w:p w14:paraId="741D3C0C" w14:textId="106F402E" w:rsidR="001A464A" w:rsidRPr="001A464A" w:rsidDel="008176CC" w:rsidRDefault="001A464A" w:rsidP="001A464A">
            <w:pPr>
              <w:rPr>
                <w:del w:id="1314" w:author="Tanuj Kumar" w:date="2024-03-03T14:10:00Z"/>
              </w:rPr>
            </w:pPr>
            <w:del w:id="1315" w:author="Tanuj Kumar" w:date="2024-03-03T14:10:00Z">
              <w:r w:rsidRPr="001A464A" w:rsidDel="008176CC">
                <w:delText>(69.3 -</w:delText>
              </w:r>
            </w:del>
          </w:p>
        </w:tc>
        <w:tc>
          <w:tcPr>
            <w:tcW w:w="673" w:type="dxa"/>
            <w:noWrap/>
            <w:hideMark/>
          </w:tcPr>
          <w:p w14:paraId="20958EAC" w14:textId="26B9D450" w:rsidR="001A464A" w:rsidRPr="001A464A" w:rsidDel="008176CC" w:rsidRDefault="001A464A">
            <w:pPr>
              <w:rPr>
                <w:del w:id="1316" w:author="Tanuj Kumar" w:date="2024-03-03T14:10:00Z"/>
              </w:rPr>
            </w:pPr>
            <w:del w:id="1317" w:author="Tanuj Kumar" w:date="2024-03-03T14:10:00Z">
              <w:r w:rsidRPr="001A464A" w:rsidDel="008176CC">
                <w:delText>85.3)</w:delText>
              </w:r>
            </w:del>
          </w:p>
        </w:tc>
        <w:tc>
          <w:tcPr>
            <w:tcW w:w="830" w:type="dxa"/>
            <w:noWrap/>
            <w:hideMark/>
          </w:tcPr>
          <w:p w14:paraId="248F2F22" w14:textId="4212D1C3" w:rsidR="001A464A" w:rsidRPr="001A464A" w:rsidDel="008176CC" w:rsidRDefault="001A464A">
            <w:pPr>
              <w:rPr>
                <w:del w:id="1318" w:author="Tanuj Kumar" w:date="2024-03-03T14:10:00Z"/>
              </w:rPr>
            </w:pPr>
          </w:p>
        </w:tc>
      </w:tr>
      <w:tr w:rsidR="003A4958" w:rsidRPr="001A464A" w:rsidDel="008176CC" w14:paraId="2064C8A2" w14:textId="71404807" w:rsidTr="003A4958">
        <w:trPr>
          <w:trHeight w:val="300"/>
          <w:del w:id="1319" w:author="Tanuj Kumar" w:date="2024-03-03T14:10:00Z"/>
        </w:trPr>
        <w:tc>
          <w:tcPr>
            <w:tcW w:w="1908" w:type="dxa"/>
            <w:hideMark/>
          </w:tcPr>
          <w:p w14:paraId="11E6C58B" w14:textId="0996C161" w:rsidR="001A464A" w:rsidRPr="001A464A" w:rsidDel="008176CC" w:rsidRDefault="001A464A" w:rsidP="001A464A">
            <w:pPr>
              <w:rPr>
                <w:del w:id="1320" w:author="Tanuj Kumar" w:date="2024-03-03T14:10:00Z"/>
              </w:rPr>
            </w:pPr>
            <w:del w:id="1321" w:author="Tanuj Kumar" w:date="2024-03-03T14:10:00Z">
              <w:r w:rsidRPr="001A464A" w:rsidDel="008176CC">
                <w:delText>SHCN, Elevated Service Need/Use + Prescription Medication Need/Use</w:delText>
              </w:r>
            </w:del>
          </w:p>
        </w:tc>
        <w:tc>
          <w:tcPr>
            <w:tcW w:w="1361" w:type="dxa"/>
            <w:noWrap/>
            <w:hideMark/>
          </w:tcPr>
          <w:p w14:paraId="5D350FC1" w14:textId="50D85E46" w:rsidR="001A464A" w:rsidRPr="001A464A" w:rsidDel="008176CC" w:rsidRDefault="001A464A" w:rsidP="00286E93">
            <w:pPr>
              <w:jc w:val="center"/>
              <w:rPr>
                <w:del w:id="1322" w:author="Tanuj Kumar" w:date="2024-03-03T14:10:00Z"/>
              </w:rPr>
            </w:pPr>
            <w:del w:id="1323" w:author="Tanuj Kumar" w:date="2024-03-03T14:10:00Z">
              <w:r w:rsidRPr="001A464A" w:rsidDel="008176CC">
                <w:delText>1.9</w:delText>
              </w:r>
            </w:del>
          </w:p>
        </w:tc>
        <w:tc>
          <w:tcPr>
            <w:tcW w:w="859" w:type="dxa"/>
            <w:noWrap/>
            <w:hideMark/>
          </w:tcPr>
          <w:p w14:paraId="57AA4A09" w14:textId="441102BD" w:rsidR="001A464A" w:rsidRPr="001A464A" w:rsidDel="008176CC" w:rsidRDefault="001A464A" w:rsidP="001A464A">
            <w:pPr>
              <w:rPr>
                <w:del w:id="1324" w:author="Tanuj Kumar" w:date="2024-03-03T14:10:00Z"/>
              </w:rPr>
            </w:pPr>
            <w:del w:id="1325" w:author="Tanuj Kumar" w:date="2024-03-03T14:10:00Z">
              <w:r w:rsidRPr="001A464A" w:rsidDel="008176CC">
                <w:delText>36.5</w:delText>
              </w:r>
            </w:del>
          </w:p>
        </w:tc>
        <w:tc>
          <w:tcPr>
            <w:tcW w:w="823" w:type="dxa"/>
            <w:noWrap/>
            <w:hideMark/>
          </w:tcPr>
          <w:p w14:paraId="3AE71CD4" w14:textId="10B9ED79" w:rsidR="001A464A" w:rsidRPr="001A464A" w:rsidDel="008176CC" w:rsidRDefault="001A464A" w:rsidP="001A464A">
            <w:pPr>
              <w:rPr>
                <w:del w:id="1326" w:author="Tanuj Kumar" w:date="2024-03-03T14:10:00Z"/>
              </w:rPr>
            </w:pPr>
            <w:del w:id="1327" w:author="Tanuj Kumar" w:date="2024-03-03T14:10:00Z">
              <w:r w:rsidRPr="001A464A" w:rsidDel="008176CC">
                <w:delText xml:space="preserve">(27.6 - </w:delText>
              </w:r>
            </w:del>
          </w:p>
        </w:tc>
        <w:tc>
          <w:tcPr>
            <w:tcW w:w="673" w:type="dxa"/>
            <w:noWrap/>
            <w:hideMark/>
          </w:tcPr>
          <w:p w14:paraId="4F49B786" w14:textId="41CBEB08" w:rsidR="001A464A" w:rsidRPr="001A464A" w:rsidDel="008176CC" w:rsidRDefault="001A464A">
            <w:pPr>
              <w:rPr>
                <w:del w:id="1328" w:author="Tanuj Kumar" w:date="2024-03-03T14:10:00Z"/>
              </w:rPr>
            </w:pPr>
            <w:del w:id="1329" w:author="Tanuj Kumar" w:date="2024-03-03T14:10:00Z">
              <w:r w:rsidRPr="001A464A" w:rsidDel="008176CC">
                <w:delText>46.4)</w:delText>
              </w:r>
            </w:del>
          </w:p>
        </w:tc>
        <w:tc>
          <w:tcPr>
            <w:tcW w:w="754" w:type="dxa"/>
            <w:noWrap/>
            <w:hideMark/>
          </w:tcPr>
          <w:p w14:paraId="5A126698" w14:textId="0EC61A26" w:rsidR="001A464A" w:rsidRPr="001A464A" w:rsidDel="008176CC" w:rsidRDefault="001A464A" w:rsidP="001A464A">
            <w:pPr>
              <w:rPr>
                <w:del w:id="1330" w:author="Tanuj Kumar" w:date="2024-03-03T14:10:00Z"/>
              </w:rPr>
            </w:pPr>
            <w:del w:id="133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EF6CA09" w14:textId="6E9D1E83" w:rsidR="001A464A" w:rsidRPr="001A464A" w:rsidDel="008176CC" w:rsidRDefault="001A464A" w:rsidP="001A464A">
            <w:pPr>
              <w:rPr>
                <w:del w:id="1332" w:author="Tanuj Kumar" w:date="2024-03-03T14:10:00Z"/>
              </w:rPr>
            </w:pPr>
            <w:del w:id="1333" w:author="Tanuj Kumar" w:date="2024-03-03T14:10:00Z">
              <w:r w:rsidRPr="001A464A" w:rsidDel="008176CC">
                <w:delText>61.5</w:delText>
              </w:r>
            </w:del>
          </w:p>
        </w:tc>
        <w:tc>
          <w:tcPr>
            <w:tcW w:w="673" w:type="dxa"/>
            <w:noWrap/>
            <w:hideMark/>
          </w:tcPr>
          <w:p w14:paraId="2CB17591" w14:textId="073D9635" w:rsidR="001A464A" w:rsidRPr="001A464A" w:rsidDel="008176CC" w:rsidRDefault="001A464A" w:rsidP="001A464A">
            <w:pPr>
              <w:rPr>
                <w:del w:id="1334" w:author="Tanuj Kumar" w:date="2024-03-03T14:10:00Z"/>
              </w:rPr>
            </w:pPr>
            <w:del w:id="1335" w:author="Tanuj Kumar" w:date="2024-03-03T14:10:00Z">
              <w:r w:rsidRPr="001A464A" w:rsidDel="008176CC">
                <w:delText>(49.9 -</w:delText>
              </w:r>
            </w:del>
          </w:p>
        </w:tc>
        <w:tc>
          <w:tcPr>
            <w:tcW w:w="673" w:type="dxa"/>
            <w:noWrap/>
            <w:hideMark/>
          </w:tcPr>
          <w:p w14:paraId="2EF7FB4B" w14:textId="108CAEF7" w:rsidR="001A464A" w:rsidRPr="001A464A" w:rsidDel="008176CC" w:rsidRDefault="001A464A">
            <w:pPr>
              <w:rPr>
                <w:del w:id="1336" w:author="Tanuj Kumar" w:date="2024-03-03T14:10:00Z"/>
              </w:rPr>
            </w:pPr>
            <w:del w:id="1337" w:author="Tanuj Kumar" w:date="2024-03-03T14:10:00Z">
              <w:r w:rsidRPr="001A464A" w:rsidDel="008176CC">
                <w:delText>72.0)</w:delText>
              </w:r>
            </w:del>
          </w:p>
        </w:tc>
        <w:tc>
          <w:tcPr>
            <w:tcW w:w="774" w:type="dxa"/>
            <w:noWrap/>
            <w:hideMark/>
          </w:tcPr>
          <w:p w14:paraId="7A7027E3" w14:textId="0C5DE33A" w:rsidR="001A464A" w:rsidRPr="001A464A" w:rsidDel="008176CC" w:rsidRDefault="001A464A" w:rsidP="001A464A">
            <w:pPr>
              <w:rPr>
                <w:del w:id="1338" w:author="Tanuj Kumar" w:date="2024-03-03T14:10:00Z"/>
              </w:rPr>
            </w:pPr>
            <w:del w:id="133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BB71FC8" w14:textId="04C22ABF" w:rsidR="001A464A" w:rsidRPr="001A464A" w:rsidDel="008176CC" w:rsidRDefault="001A464A" w:rsidP="001A464A">
            <w:pPr>
              <w:rPr>
                <w:del w:id="1340" w:author="Tanuj Kumar" w:date="2024-03-03T14:10:00Z"/>
              </w:rPr>
            </w:pPr>
            <w:del w:id="1341" w:author="Tanuj Kumar" w:date="2024-03-03T14:10:00Z">
              <w:r w:rsidRPr="001A464A" w:rsidDel="008176CC">
                <w:delText>65.5</w:delText>
              </w:r>
            </w:del>
          </w:p>
        </w:tc>
        <w:tc>
          <w:tcPr>
            <w:tcW w:w="673" w:type="dxa"/>
            <w:noWrap/>
            <w:hideMark/>
          </w:tcPr>
          <w:p w14:paraId="7B4B2048" w14:textId="046303FA" w:rsidR="001A464A" w:rsidRPr="001A464A" w:rsidDel="008176CC" w:rsidRDefault="001A464A" w:rsidP="001A464A">
            <w:pPr>
              <w:rPr>
                <w:del w:id="1342" w:author="Tanuj Kumar" w:date="2024-03-03T14:10:00Z"/>
              </w:rPr>
            </w:pPr>
            <w:del w:id="1343" w:author="Tanuj Kumar" w:date="2024-03-03T14:10:00Z">
              <w:r w:rsidRPr="001A464A" w:rsidDel="008176CC">
                <w:delText>(52.7 -</w:delText>
              </w:r>
            </w:del>
          </w:p>
        </w:tc>
        <w:tc>
          <w:tcPr>
            <w:tcW w:w="673" w:type="dxa"/>
            <w:noWrap/>
            <w:hideMark/>
          </w:tcPr>
          <w:p w14:paraId="0C226830" w14:textId="35D6C9FA" w:rsidR="001A464A" w:rsidRPr="001A464A" w:rsidDel="008176CC" w:rsidRDefault="001A464A">
            <w:pPr>
              <w:rPr>
                <w:del w:id="1344" w:author="Tanuj Kumar" w:date="2024-03-03T14:10:00Z"/>
              </w:rPr>
            </w:pPr>
            <w:del w:id="1345" w:author="Tanuj Kumar" w:date="2024-03-03T14:10:00Z">
              <w:r w:rsidRPr="001A464A" w:rsidDel="008176CC">
                <w:delText>76.5)</w:delText>
              </w:r>
            </w:del>
          </w:p>
        </w:tc>
        <w:tc>
          <w:tcPr>
            <w:tcW w:w="791" w:type="dxa"/>
            <w:noWrap/>
            <w:hideMark/>
          </w:tcPr>
          <w:p w14:paraId="1F03C0FF" w14:textId="42A6ADF5" w:rsidR="001A464A" w:rsidRPr="001A464A" w:rsidDel="008176CC" w:rsidRDefault="001A464A" w:rsidP="001A464A">
            <w:pPr>
              <w:rPr>
                <w:del w:id="1346" w:author="Tanuj Kumar" w:date="2024-03-03T14:10:00Z"/>
              </w:rPr>
            </w:pPr>
            <w:del w:id="134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E0FBC05" w14:textId="4A81D388" w:rsidR="001A464A" w:rsidRPr="001A464A" w:rsidDel="008176CC" w:rsidRDefault="001A464A" w:rsidP="001A464A">
            <w:pPr>
              <w:rPr>
                <w:del w:id="1348" w:author="Tanuj Kumar" w:date="2024-03-03T14:10:00Z"/>
              </w:rPr>
            </w:pPr>
            <w:del w:id="1349" w:author="Tanuj Kumar" w:date="2024-03-03T14:10:00Z">
              <w:r w:rsidRPr="001A464A" w:rsidDel="008176CC">
                <w:delText>51.2</w:delText>
              </w:r>
            </w:del>
          </w:p>
        </w:tc>
        <w:tc>
          <w:tcPr>
            <w:tcW w:w="673" w:type="dxa"/>
            <w:noWrap/>
            <w:hideMark/>
          </w:tcPr>
          <w:p w14:paraId="6CACED4C" w14:textId="2BF66D2C" w:rsidR="001A464A" w:rsidRPr="001A464A" w:rsidDel="008176CC" w:rsidRDefault="001A464A" w:rsidP="001A464A">
            <w:pPr>
              <w:rPr>
                <w:del w:id="1350" w:author="Tanuj Kumar" w:date="2024-03-03T14:10:00Z"/>
              </w:rPr>
            </w:pPr>
            <w:del w:id="1351" w:author="Tanuj Kumar" w:date="2024-03-03T14:10:00Z">
              <w:r w:rsidRPr="001A464A" w:rsidDel="008176CC">
                <w:delText>(40.1 -</w:delText>
              </w:r>
            </w:del>
          </w:p>
        </w:tc>
        <w:tc>
          <w:tcPr>
            <w:tcW w:w="673" w:type="dxa"/>
            <w:noWrap/>
            <w:hideMark/>
          </w:tcPr>
          <w:p w14:paraId="41186296" w14:textId="156806D5" w:rsidR="001A464A" w:rsidRPr="001A464A" w:rsidDel="008176CC" w:rsidRDefault="001A464A">
            <w:pPr>
              <w:rPr>
                <w:del w:id="1352" w:author="Tanuj Kumar" w:date="2024-03-03T14:10:00Z"/>
              </w:rPr>
            </w:pPr>
            <w:del w:id="1353" w:author="Tanuj Kumar" w:date="2024-03-03T14:10:00Z">
              <w:r w:rsidRPr="001A464A" w:rsidDel="008176CC">
                <w:delText>62.2)</w:delText>
              </w:r>
            </w:del>
          </w:p>
        </w:tc>
        <w:tc>
          <w:tcPr>
            <w:tcW w:w="804" w:type="dxa"/>
            <w:noWrap/>
            <w:hideMark/>
          </w:tcPr>
          <w:p w14:paraId="5F8AF692" w14:textId="32671766" w:rsidR="001A464A" w:rsidRPr="001A464A" w:rsidDel="008176CC" w:rsidRDefault="001A464A" w:rsidP="001A464A">
            <w:pPr>
              <w:rPr>
                <w:del w:id="1354" w:author="Tanuj Kumar" w:date="2024-03-03T14:10:00Z"/>
              </w:rPr>
            </w:pPr>
            <w:del w:id="13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1223652" w14:textId="78CFD254" w:rsidR="001A464A" w:rsidRPr="001A464A" w:rsidDel="008176CC" w:rsidRDefault="001A464A" w:rsidP="001A464A">
            <w:pPr>
              <w:rPr>
                <w:del w:id="1356" w:author="Tanuj Kumar" w:date="2024-03-03T14:10:00Z"/>
              </w:rPr>
            </w:pPr>
            <w:del w:id="1357" w:author="Tanuj Kumar" w:date="2024-03-03T14:10:00Z">
              <w:r w:rsidRPr="001A464A" w:rsidDel="008176CC">
                <w:delText>52.7</w:delText>
              </w:r>
            </w:del>
          </w:p>
        </w:tc>
        <w:tc>
          <w:tcPr>
            <w:tcW w:w="673" w:type="dxa"/>
            <w:noWrap/>
            <w:hideMark/>
          </w:tcPr>
          <w:p w14:paraId="488AEE96" w14:textId="333EEF03" w:rsidR="001A464A" w:rsidRPr="001A464A" w:rsidDel="008176CC" w:rsidRDefault="001A464A" w:rsidP="001A464A">
            <w:pPr>
              <w:rPr>
                <w:del w:id="1358" w:author="Tanuj Kumar" w:date="2024-03-03T14:10:00Z"/>
              </w:rPr>
            </w:pPr>
            <w:del w:id="1359" w:author="Tanuj Kumar" w:date="2024-03-03T14:10:00Z">
              <w:r w:rsidRPr="001A464A" w:rsidDel="008176CC">
                <w:delText>(41.6 -</w:delText>
              </w:r>
            </w:del>
          </w:p>
        </w:tc>
        <w:tc>
          <w:tcPr>
            <w:tcW w:w="673" w:type="dxa"/>
            <w:noWrap/>
            <w:hideMark/>
          </w:tcPr>
          <w:p w14:paraId="14EFC1A4" w14:textId="68BD0693" w:rsidR="001A464A" w:rsidRPr="001A464A" w:rsidDel="008176CC" w:rsidRDefault="001A464A">
            <w:pPr>
              <w:rPr>
                <w:del w:id="1360" w:author="Tanuj Kumar" w:date="2024-03-03T14:10:00Z"/>
              </w:rPr>
            </w:pPr>
            <w:del w:id="1361" w:author="Tanuj Kumar" w:date="2024-03-03T14:10:00Z">
              <w:r w:rsidRPr="001A464A" w:rsidDel="008176CC">
                <w:delText>63.6)</w:delText>
              </w:r>
            </w:del>
          </w:p>
        </w:tc>
        <w:tc>
          <w:tcPr>
            <w:tcW w:w="813" w:type="dxa"/>
            <w:noWrap/>
            <w:hideMark/>
          </w:tcPr>
          <w:p w14:paraId="4CE47F8D" w14:textId="6C523D67" w:rsidR="001A464A" w:rsidRPr="001A464A" w:rsidDel="008176CC" w:rsidRDefault="001A464A" w:rsidP="001A464A">
            <w:pPr>
              <w:rPr>
                <w:del w:id="1362" w:author="Tanuj Kumar" w:date="2024-03-03T14:10:00Z"/>
              </w:rPr>
            </w:pPr>
            <w:del w:id="136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4FE2F4B" w14:textId="716E9606" w:rsidR="001A464A" w:rsidRPr="001A464A" w:rsidDel="008176CC" w:rsidRDefault="001A464A" w:rsidP="001A464A">
            <w:pPr>
              <w:rPr>
                <w:del w:id="1364" w:author="Tanuj Kumar" w:date="2024-03-03T14:10:00Z"/>
              </w:rPr>
            </w:pPr>
            <w:del w:id="1365" w:author="Tanuj Kumar" w:date="2024-03-03T14:10:00Z">
              <w:r w:rsidRPr="001A464A" w:rsidDel="008176CC">
                <w:delText>58.7</w:delText>
              </w:r>
            </w:del>
          </w:p>
        </w:tc>
        <w:tc>
          <w:tcPr>
            <w:tcW w:w="673" w:type="dxa"/>
            <w:noWrap/>
            <w:hideMark/>
          </w:tcPr>
          <w:p w14:paraId="56693FBD" w14:textId="1BE10C51" w:rsidR="001A464A" w:rsidRPr="001A464A" w:rsidDel="008176CC" w:rsidRDefault="001A464A" w:rsidP="001A464A">
            <w:pPr>
              <w:rPr>
                <w:del w:id="1366" w:author="Tanuj Kumar" w:date="2024-03-03T14:10:00Z"/>
              </w:rPr>
            </w:pPr>
            <w:del w:id="1367" w:author="Tanuj Kumar" w:date="2024-03-03T14:10:00Z">
              <w:r w:rsidRPr="001A464A" w:rsidDel="008176CC">
                <w:delText>(47.3 -</w:delText>
              </w:r>
            </w:del>
          </w:p>
        </w:tc>
        <w:tc>
          <w:tcPr>
            <w:tcW w:w="673" w:type="dxa"/>
            <w:noWrap/>
            <w:hideMark/>
          </w:tcPr>
          <w:p w14:paraId="1EBF1A4B" w14:textId="22A12168" w:rsidR="001A464A" w:rsidRPr="001A464A" w:rsidDel="008176CC" w:rsidRDefault="001A464A">
            <w:pPr>
              <w:rPr>
                <w:del w:id="1368" w:author="Tanuj Kumar" w:date="2024-03-03T14:10:00Z"/>
              </w:rPr>
            </w:pPr>
            <w:del w:id="1369" w:author="Tanuj Kumar" w:date="2024-03-03T14:10:00Z">
              <w:r w:rsidRPr="001A464A" w:rsidDel="008176CC">
                <w:delText>69.3)</w:delText>
              </w:r>
            </w:del>
          </w:p>
        </w:tc>
        <w:tc>
          <w:tcPr>
            <w:tcW w:w="830" w:type="dxa"/>
            <w:noWrap/>
            <w:hideMark/>
          </w:tcPr>
          <w:p w14:paraId="2460608D" w14:textId="1A8B68CD" w:rsidR="001A464A" w:rsidRPr="001A464A" w:rsidDel="008176CC" w:rsidRDefault="001A464A">
            <w:pPr>
              <w:rPr>
                <w:del w:id="1370" w:author="Tanuj Kumar" w:date="2024-03-03T14:10:00Z"/>
              </w:rPr>
            </w:pPr>
          </w:p>
        </w:tc>
      </w:tr>
      <w:tr w:rsidR="003A4958" w:rsidRPr="001A464A" w:rsidDel="008176CC" w14:paraId="58CC0F06" w14:textId="7720BE3F" w:rsidTr="003A4958">
        <w:trPr>
          <w:trHeight w:val="300"/>
          <w:del w:id="1371" w:author="Tanuj Kumar" w:date="2024-03-03T14:10:00Z"/>
        </w:trPr>
        <w:tc>
          <w:tcPr>
            <w:tcW w:w="1908" w:type="dxa"/>
            <w:noWrap/>
            <w:hideMark/>
          </w:tcPr>
          <w:p w14:paraId="5571A64C" w14:textId="1A9B9884" w:rsidR="001A464A" w:rsidRPr="001A464A" w:rsidDel="008176CC" w:rsidRDefault="001A464A" w:rsidP="001A464A">
            <w:pPr>
              <w:rPr>
                <w:del w:id="1372" w:author="Tanuj Kumar" w:date="2024-03-03T14:10:00Z"/>
              </w:rPr>
            </w:pPr>
            <w:del w:id="1373" w:author="Tanuj Kumar" w:date="2024-03-03T14:10:00Z">
              <w:r w:rsidRPr="001A464A" w:rsidDel="008176CC">
                <w:delText>SHCN, Functional Limitations</w:delText>
              </w:r>
            </w:del>
          </w:p>
        </w:tc>
        <w:tc>
          <w:tcPr>
            <w:tcW w:w="1361" w:type="dxa"/>
            <w:noWrap/>
            <w:hideMark/>
          </w:tcPr>
          <w:p w14:paraId="04059B56" w14:textId="7773C7C1" w:rsidR="001A464A" w:rsidRPr="001A464A" w:rsidDel="008176CC" w:rsidRDefault="001A464A" w:rsidP="00286E93">
            <w:pPr>
              <w:jc w:val="center"/>
              <w:rPr>
                <w:del w:id="1374" w:author="Tanuj Kumar" w:date="2024-03-03T14:10:00Z"/>
              </w:rPr>
            </w:pPr>
            <w:del w:id="1375" w:author="Tanuj Kumar" w:date="2024-03-03T14:10:00Z">
              <w:r w:rsidRPr="001A464A" w:rsidDel="008176CC">
                <w:delText>5.7</w:delText>
              </w:r>
            </w:del>
          </w:p>
        </w:tc>
        <w:tc>
          <w:tcPr>
            <w:tcW w:w="859" w:type="dxa"/>
            <w:noWrap/>
            <w:hideMark/>
          </w:tcPr>
          <w:p w14:paraId="6624F108" w14:textId="6D87631B" w:rsidR="001A464A" w:rsidRPr="001A464A" w:rsidDel="008176CC" w:rsidRDefault="001A464A" w:rsidP="001A464A">
            <w:pPr>
              <w:rPr>
                <w:del w:id="1376" w:author="Tanuj Kumar" w:date="2024-03-03T14:10:00Z"/>
              </w:rPr>
            </w:pPr>
            <w:del w:id="1377" w:author="Tanuj Kumar" w:date="2024-03-03T14:10:00Z">
              <w:r w:rsidRPr="001A464A" w:rsidDel="008176CC">
                <w:delText>7.0</w:delText>
              </w:r>
            </w:del>
          </w:p>
        </w:tc>
        <w:tc>
          <w:tcPr>
            <w:tcW w:w="823" w:type="dxa"/>
            <w:noWrap/>
            <w:hideMark/>
          </w:tcPr>
          <w:p w14:paraId="323FA1FD" w14:textId="47258A86" w:rsidR="001A464A" w:rsidRPr="001A464A" w:rsidDel="008176CC" w:rsidRDefault="001A464A" w:rsidP="001A464A">
            <w:pPr>
              <w:rPr>
                <w:del w:id="1378" w:author="Tanuj Kumar" w:date="2024-03-03T14:10:00Z"/>
              </w:rPr>
            </w:pPr>
            <w:del w:id="1379" w:author="Tanuj Kumar" w:date="2024-03-03T14:10:00Z">
              <w:r w:rsidRPr="001A464A" w:rsidDel="008176CC">
                <w:delText xml:space="preserve">(4.5 - </w:delText>
              </w:r>
            </w:del>
          </w:p>
        </w:tc>
        <w:tc>
          <w:tcPr>
            <w:tcW w:w="673" w:type="dxa"/>
            <w:noWrap/>
            <w:hideMark/>
          </w:tcPr>
          <w:p w14:paraId="4E3637D5" w14:textId="659AEF65" w:rsidR="001A464A" w:rsidRPr="001A464A" w:rsidDel="008176CC" w:rsidRDefault="001A464A">
            <w:pPr>
              <w:rPr>
                <w:del w:id="1380" w:author="Tanuj Kumar" w:date="2024-03-03T14:10:00Z"/>
              </w:rPr>
            </w:pPr>
            <w:del w:id="1381" w:author="Tanuj Kumar" w:date="2024-03-03T14:10:00Z">
              <w:r w:rsidRPr="001A464A" w:rsidDel="008176CC">
                <w:delText>10.6)</w:delText>
              </w:r>
            </w:del>
          </w:p>
        </w:tc>
        <w:tc>
          <w:tcPr>
            <w:tcW w:w="754" w:type="dxa"/>
            <w:noWrap/>
            <w:hideMark/>
          </w:tcPr>
          <w:p w14:paraId="1108C6D1" w14:textId="1B13694C" w:rsidR="001A464A" w:rsidRPr="001A464A" w:rsidDel="008176CC" w:rsidRDefault="001A464A" w:rsidP="001A464A">
            <w:pPr>
              <w:rPr>
                <w:del w:id="1382" w:author="Tanuj Kumar" w:date="2024-03-03T14:10:00Z"/>
              </w:rPr>
            </w:pPr>
            <w:del w:id="138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8BFEAA3" w14:textId="76DCC88E" w:rsidR="001A464A" w:rsidRPr="001A464A" w:rsidDel="008176CC" w:rsidRDefault="001A464A" w:rsidP="001A464A">
            <w:pPr>
              <w:rPr>
                <w:del w:id="1384" w:author="Tanuj Kumar" w:date="2024-03-03T14:10:00Z"/>
              </w:rPr>
            </w:pPr>
            <w:del w:id="1385" w:author="Tanuj Kumar" w:date="2024-03-03T14:10:00Z">
              <w:r w:rsidRPr="001A464A" w:rsidDel="008176CC">
                <w:delText>20.7</w:delText>
              </w:r>
            </w:del>
          </w:p>
        </w:tc>
        <w:tc>
          <w:tcPr>
            <w:tcW w:w="673" w:type="dxa"/>
            <w:noWrap/>
            <w:hideMark/>
          </w:tcPr>
          <w:p w14:paraId="15993739" w14:textId="1538CC04" w:rsidR="001A464A" w:rsidRPr="001A464A" w:rsidDel="008176CC" w:rsidRDefault="001A464A" w:rsidP="001A464A">
            <w:pPr>
              <w:rPr>
                <w:del w:id="1386" w:author="Tanuj Kumar" w:date="2024-03-03T14:10:00Z"/>
              </w:rPr>
            </w:pPr>
            <w:del w:id="1387" w:author="Tanuj Kumar" w:date="2024-03-03T14:10:00Z">
              <w:r w:rsidRPr="001A464A" w:rsidDel="008176CC">
                <w:delText>(15.5 -</w:delText>
              </w:r>
            </w:del>
          </w:p>
        </w:tc>
        <w:tc>
          <w:tcPr>
            <w:tcW w:w="673" w:type="dxa"/>
            <w:noWrap/>
            <w:hideMark/>
          </w:tcPr>
          <w:p w14:paraId="31E84E8A" w14:textId="36500F50" w:rsidR="001A464A" w:rsidRPr="001A464A" w:rsidDel="008176CC" w:rsidRDefault="001A464A">
            <w:pPr>
              <w:rPr>
                <w:del w:id="1388" w:author="Tanuj Kumar" w:date="2024-03-03T14:10:00Z"/>
              </w:rPr>
            </w:pPr>
            <w:del w:id="1389" w:author="Tanuj Kumar" w:date="2024-03-03T14:10:00Z">
              <w:r w:rsidRPr="001A464A" w:rsidDel="008176CC">
                <w:delText>27.3)</w:delText>
              </w:r>
            </w:del>
          </w:p>
        </w:tc>
        <w:tc>
          <w:tcPr>
            <w:tcW w:w="774" w:type="dxa"/>
            <w:noWrap/>
            <w:hideMark/>
          </w:tcPr>
          <w:p w14:paraId="3819CCE4" w14:textId="1224A8E6" w:rsidR="001A464A" w:rsidRPr="001A464A" w:rsidDel="008176CC" w:rsidRDefault="001A464A" w:rsidP="001A464A">
            <w:pPr>
              <w:rPr>
                <w:del w:id="1390" w:author="Tanuj Kumar" w:date="2024-03-03T14:10:00Z"/>
              </w:rPr>
            </w:pPr>
            <w:del w:id="139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0D6089D" w14:textId="218AF548" w:rsidR="001A464A" w:rsidRPr="001A464A" w:rsidDel="008176CC" w:rsidRDefault="001A464A" w:rsidP="001A464A">
            <w:pPr>
              <w:rPr>
                <w:del w:id="1392" w:author="Tanuj Kumar" w:date="2024-03-03T14:10:00Z"/>
              </w:rPr>
            </w:pPr>
            <w:del w:id="1393" w:author="Tanuj Kumar" w:date="2024-03-03T14:10:00Z">
              <w:r w:rsidRPr="001A464A" w:rsidDel="008176CC">
                <w:delText>17.1</w:delText>
              </w:r>
            </w:del>
          </w:p>
        </w:tc>
        <w:tc>
          <w:tcPr>
            <w:tcW w:w="673" w:type="dxa"/>
            <w:noWrap/>
            <w:hideMark/>
          </w:tcPr>
          <w:p w14:paraId="3E155B4F" w14:textId="2778FB8D" w:rsidR="001A464A" w:rsidRPr="001A464A" w:rsidDel="008176CC" w:rsidRDefault="001A464A" w:rsidP="001A464A">
            <w:pPr>
              <w:rPr>
                <w:del w:id="1394" w:author="Tanuj Kumar" w:date="2024-03-03T14:10:00Z"/>
              </w:rPr>
            </w:pPr>
            <w:del w:id="1395" w:author="Tanuj Kumar" w:date="2024-03-03T14:10:00Z">
              <w:r w:rsidRPr="001A464A" w:rsidDel="008176CC">
                <w:delText>(12.7 -</w:delText>
              </w:r>
            </w:del>
          </w:p>
        </w:tc>
        <w:tc>
          <w:tcPr>
            <w:tcW w:w="673" w:type="dxa"/>
            <w:noWrap/>
            <w:hideMark/>
          </w:tcPr>
          <w:p w14:paraId="545CAB3B" w14:textId="1332594D" w:rsidR="001A464A" w:rsidRPr="001A464A" w:rsidDel="008176CC" w:rsidRDefault="001A464A">
            <w:pPr>
              <w:rPr>
                <w:del w:id="1396" w:author="Tanuj Kumar" w:date="2024-03-03T14:10:00Z"/>
              </w:rPr>
            </w:pPr>
            <w:del w:id="1397" w:author="Tanuj Kumar" w:date="2024-03-03T14:10:00Z">
              <w:r w:rsidRPr="001A464A" w:rsidDel="008176CC">
                <w:delText>22.6)</w:delText>
              </w:r>
            </w:del>
          </w:p>
        </w:tc>
        <w:tc>
          <w:tcPr>
            <w:tcW w:w="791" w:type="dxa"/>
            <w:noWrap/>
            <w:hideMark/>
          </w:tcPr>
          <w:p w14:paraId="0221E5DB" w14:textId="33987C08" w:rsidR="001A464A" w:rsidRPr="001A464A" w:rsidDel="008176CC" w:rsidRDefault="001A464A" w:rsidP="001A464A">
            <w:pPr>
              <w:rPr>
                <w:del w:id="1398" w:author="Tanuj Kumar" w:date="2024-03-03T14:10:00Z"/>
              </w:rPr>
            </w:pPr>
            <w:del w:id="139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97BB9DA" w14:textId="208D5AD6" w:rsidR="001A464A" w:rsidRPr="001A464A" w:rsidDel="008176CC" w:rsidRDefault="001A464A" w:rsidP="001A464A">
            <w:pPr>
              <w:rPr>
                <w:del w:id="1400" w:author="Tanuj Kumar" w:date="2024-03-03T14:10:00Z"/>
              </w:rPr>
            </w:pPr>
            <w:del w:id="1401" w:author="Tanuj Kumar" w:date="2024-03-03T14:10:00Z">
              <w:r w:rsidRPr="001A464A" w:rsidDel="008176CC">
                <w:delText>25.9</w:delText>
              </w:r>
            </w:del>
          </w:p>
        </w:tc>
        <w:tc>
          <w:tcPr>
            <w:tcW w:w="673" w:type="dxa"/>
            <w:noWrap/>
            <w:hideMark/>
          </w:tcPr>
          <w:p w14:paraId="4A95E259" w14:textId="310165A3" w:rsidR="001A464A" w:rsidRPr="001A464A" w:rsidDel="008176CC" w:rsidRDefault="001A464A" w:rsidP="001A464A">
            <w:pPr>
              <w:rPr>
                <w:del w:id="1402" w:author="Tanuj Kumar" w:date="2024-03-03T14:10:00Z"/>
              </w:rPr>
            </w:pPr>
            <w:del w:id="1403" w:author="Tanuj Kumar" w:date="2024-03-03T14:10:00Z">
              <w:r w:rsidRPr="001A464A" w:rsidDel="008176CC">
                <w:delText>(19.8 -</w:delText>
              </w:r>
            </w:del>
          </w:p>
        </w:tc>
        <w:tc>
          <w:tcPr>
            <w:tcW w:w="673" w:type="dxa"/>
            <w:noWrap/>
            <w:hideMark/>
          </w:tcPr>
          <w:p w14:paraId="73194E5D" w14:textId="5A20E189" w:rsidR="001A464A" w:rsidRPr="001A464A" w:rsidDel="008176CC" w:rsidRDefault="001A464A">
            <w:pPr>
              <w:rPr>
                <w:del w:id="1404" w:author="Tanuj Kumar" w:date="2024-03-03T14:10:00Z"/>
              </w:rPr>
            </w:pPr>
            <w:del w:id="1405" w:author="Tanuj Kumar" w:date="2024-03-03T14:10:00Z">
              <w:r w:rsidRPr="001A464A" w:rsidDel="008176CC">
                <w:delText>33.2)</w:delText>
              </w:r>
            </w:del>
          </w:p>
        </w:tc>
        <w:tc>
          <w:tcPr>
            <w:tcW w:w="804" w:type="dxa"/>
            <w:noWrap/>
            <w:hideMark/>
          </w:tcPr>
          <w:p w14:paraId="2CE0446A" w14:textId="56C8739D" w:rsidR="001A464A" w:rsidRPr="001A464A" w:rsidDel="008176CC" w:rsidRDefault="001A464A" w:rsidP="001A464A">
            <w:pPr>
              <w:rPr>
                <w:del w:id="1406" w:author="Tanuj Kumar" w:date="2024-03-03T14:10:00Z"/>
              </w:rPr>
            </w:pPr>
            <w:del w:id="140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2AD6F73" w14:textId="4DB1AE3B" w:rsidR="001A464A" w:rsidRPr="001A464A" w:rsidDel="008176CC" w:rsidRDefault="001A464A" w:rsidP="001A464A">
            <w:pPr>
              <w:rPr>
                <w:del w:id="1408" w:author="Tanuj Kumar" w:date="2024-03-03T14:10:00Z"/>
              </w:rPr>
            </w:pPr>
            <w:del w:id="1409" w:author="Tanuj Kumar" w:date="2024-03-03T14:10:00Z">
              <w:r w:rsidRPr="001A464A" w:rsidDel="008176CC">
                <w:delText>24.5</w:delText>
              </w:r>
            </w:del>
          </w:p>
        </w:tc>
        <w:tc>
          <w:tcPr>
            <w:tcW w:w="673" w:type="dxa"/>
            <w:noWrap/>
            <w:hideMark/>
          </w:tcPr>
          <w:p w14:paraId="4299598E" w14:textId="2D7214DB" w:rsidR="001A464A" w:rsidRPr="001A464A" w:rsidDel="008176CC" w:rsidRDefault="001A464A" w:rsidP="001A464A">
            <w:pPr>
              <w:rPr>
                <w:del w:id="1410" w:author="Tanuj Kumar" w:date="2024-03-03T14:10:00Z"/>
              </w:rPr>
            </w:pPr>
            <w:del w:id="1411" w:author="Tanuj Kumar" w:date="2024-03-03T14:10:00Z">
              <w:r w:rsidRPr="001A464A" w:rsidDel="008176CC">
                <w:delText>(18.1 -</w:delText>
              </w:r>
            </w:del>
          </w:p>
        </w:tc>
        <w:tc>
          <w:tcPr>
            <w:tcW w:w="673" w:type="dxa"/>
            <w:noWrap/>
            <w:hideMark/>
          </w:tcPr>
          <w:p w14:paraId="100D8111" w14:textId="15B5AA5E" w:rsidR="001A464A" w:rsidRPr="001A464A" w:rsidDel="008176CC" w:rsidRDefault="001A464A">
            <w:pPr>
              <w:rPr>
                <w:del w:id="1412" w:author="Tanuj Kumar" w:date="2024-03-03T14:10:00Z"/>
              </w:rPr>
            </w:pPr>
            <w:del w:id="1413" w:author="Tanuj Kumar" w:date="2024-03-03T14:10:00Z">
              <w:r w:rsidRPr="001A464A" w:rsidDel="008176CC">
                <w:delText>32.1)</w:delText>
              </w:r>
            </w:del>
          </w:p>
        </w:tc>
        <w:tc>
          <w:tcPr>
            <w:tcW w:w="813" w:type="dxa"/>
            <w:noWrap/>
            <w:hideMark/>
          </w:tcPr>
          <w:p w14:paraId="711D32E7" w14:textId="6EF9BDDD" w:rsidR="001A464A" w:rsidRPr="001A464A" w:rsidDel="008176CC" w:rsidRDefault="001A464A" w:rsidP="001A464A">
            <w:pPr>
              <w:rPr>
                <w:del w:id="1414" w:author="Tanuj Kumar" w:date="2024-03-03T14:10:00Z"/>
              </w:rPr>
            </w:pPr>
            <w:del w:id="141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836BDEF" w14:textId="54A309D1" w:rsidR="001A464A" w:rsidRPr="001A464A" w:rsidDel="008176CC" w:rsidRDefault="001A464A" w:rsidP="001A464A">
            <w:pPr>
              <w:rPr>
                <w:del w:id="1416" w:author="Tanuj Kumar" w:date="2024-03-03T14:10:00Z"/>
              </w:rPr>
            </w:pPr>
            <w:del w:id="1417" w:author="Tanuj Kumar" w:date="2024-03-03T14:10:00Z">
              <w:r w:rsidRPr="001A464A" w:rsidDel="008176CC">
                <w:delText>35.8</w:delText>
              </w:r>
            </w:del>
          </w:p>
        </w:tc>
        <w:tc>
          <w:tcPr>
            <w:tcW w:w="673" w:type="dxa"/>
            <w:noWrap/>
            <w:hideMark/>
          </w:tcPr>
          <w:p w14:paraId="37213099" w14:textId="13ABC4F2" w:rsidR="001A464A" w:rsidRPr="001A464A" w:rsidDel="008176CC" w:rsidRDefault="001A464A" w:rsidP="001A464A">
            <w:pPr>
              <w:rPr>
                <w:del w:id="1418" w:author="Tanuj Kumar" w:date="2024-03-03T14:10:00Z"/>
              </w:rPr>
            </w:pPr>
            <w:del w:id="1419" w:author="Tanuj Kumar" w:date="2024-03-03T14:10:00Z">
              <w:r w:rsidRPr="001A464A" w:rsidDel="008176CC">
                <w:delText>(28.3 -</w:delText>
              </w:r>
            </w:del>
          </w:p>
        </w:tc>
        <w:tc>
          <w:tcPr>
            <w:tcW w:w="673" w:type="dxa"/>
            <w:noWrap/>
            <w:hideMark/>
          </w:tcPr>
          <w:p w14:paraId="0F522EF5" w14:textId="3CE43B3A" w:rsidR="001A464A" w:rsidRPr="001A464A" w:rsidDel="008176CC" w:rsidRDefault="001A464A">
            <w:pPr>
              <w:rPr>
                <w:del w:id="1420" w:author="Tanuj Kumar" w:date="2024-03-03T14:10:00Z"/>
              </w:rPr>
            </w:pPr>
            <w:del w:id="1421" w:author="Tanuj Kumar" w:date="2024-03-03T14:10:00Z">
              <w:r w:rsidRPr="001A464A" w:rsidDel="008176CC">
                <w:delText>44.2)</w:delText>
              </w:r>
            </w:del>
          </w:p>
        </w:tc>
        <w:tc>
          <w:tcPr>
            <w:tcW w:w="830" w:type="dxa"/>
            <w:noWrap/>
            <w:hideMark/>
          </w:tcPr>
          <w:p w14:paraId="5EE02A85" w14:textId="1AC0F26B" w:rsidR="001A464A" w:rsidRPr="001A464A" w:rsidDel="008176CC" w:rsidRDefault="001A464A">
            <w:pPr>
              <w:rPr>
                <w:del w:id="1422" w:author="Tanuj Kumar" w:date="2024-03-03T14:10:00Z"/>
              </w:rPr>
            </w:pPr>
          </w:p>
        </w:tc>
      </w:tr>
      <w:tr w:rsidR="003A4958" w:rsidRPr="001A464A" w:rsidDel="008176CC" w14:paraId="3A3731D3" w14:textId="33B72282" w:rsidTr="003A4958">
        <w:trPr>
          <w:trHeight w:val="300"/>
          <w:del w:id="1423" w:author="Tanuj Kumar" w:date="2024-03-03T14:10:00Z"/>
        </w:trPr>
        <w:tc>
          <w:tcPr>
            <w:tcW w:w="1908" w:type="dxa"/>
            <w:noWrap/>
            <w:hideMark/>
          </w:tcPr>
          <w:p w14:paraId="276949CC" w14:textId="053CB4F6" w:rsidR="001A464A" w:rsidRPr="006E5954" w:rsidDel="008176CC" w:rsidRDefault="001A464A">
            <w:pPr>
              <w:rPr>
                <w:del w:id="1424" w:author="Tanuj Kumar" w:date="2024-03-03T14:10:00Z"/>
                <w:b/>
                <w:bCs/>
              </w:rPr>
            </w:pPr>
            <w:del w:id="1425" w:author="Tanuj Kumar" w:date="2024-03-03T14:10:00Z">
              <w:r w:rsidRPr="006E5954" w:rsidDel="008176CC">
                <w:rPr>
                  <w:b/>
                  <w:bCs/>
                </w:rPr>
                <w:delText xml:space="preserve">Child in School (including </w:delText>
              </w:r>
              <w:r w:rsidR="003A4958" w:rsidRPr="006E5954" w:rsidDel="008176CC">
                <w:rPr>
                  <w:b/>
                  <w:bCs/>
                </w:rPr>
                <w:delText>homeschool</w:delText>
              </w:r>
              <w:r w:rsidRPr="006E5954" w:rsidDel="008176CC">
                <w:rPr>
                  <w:b/>
                  <w:bCs/>
                </w:rPr>
                <w:delText>)</w:delText>
              </w:r>
            </w:del>
          </w:p>
        </w:tc>
        <w:tc>
          <w:tcPr>
            <w:tcW w:w="1361" w:type="dxa"/>
            <w:noWrap/>
            <w:hideMark/>
          </w:tcPr>
          <w:p w14:paraId="0D40F12D" w14:textId="04F700C3" w:rsidR="001A464A" w:rsidRPr="001A464A" w:rsidDel="008176CC" w:rsidRDefault="001A464A" w:rsidP="00286E93">
            <w:pPr>
              <w:jc w:val="center"/>
              <w:rPr>
                <w:del w:id="1426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F710B91" w14:textId="71620715" w:rsidR="001A464A" w:rsidRPr="001A464A" w:rsidDel="008176CC" w:rsidRDefault="001A464A" w:rsidP="001A464A">
            <w:pPr>
              <w:rPr>
                <w:del w:id="1427" w:author="Tanuj Kumar" w:date="2024-03-03T14:10:00Z"/>
              </w:rPr>
            </w:pPr>
            <w:del w:id="14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7ED56056" w14:textId="58B6940F" w:rsidR="001A464A" w:rsidRPr="001A464A" w:rsidDel="008176CC" w:rsidRDefault="001A464A" w:rsidP="001A464A">
            <w:pPr>
              <w:rPr>
                <w:del w:id="142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ADDB8F4" w14:textId="6F5ADEC9" w:rsidR="001A464A" w:rsidRPr="001A464A" w:rsidDel="008176CC" w:rsidRDefault="001A464A">
            <w:pPr>
              <w:rPr>
                <w:del w:id="1430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070D5045" w14:textId="034233F1" w:rsidR="001A464A" w:rsidRPr="001A464A" w:rsidDel="008176CC" w:rsidRDefault="001A464A" w:rsidP="001A464A">
            <w:pPr>
              <w:rPr>
                <w:del w:id="1431" w:author="Tanuj Kumar" w:date="2024-03-03T14:10:00Z"/>
              </w:rPr>
            </w:pPr>
            <w:del w:id="143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24CD2290" w14:textId="37E96547" w:rsidR="001A464A" w:rsidRPr="001A464A" w:rsidDel="008176CC" w:rsidRDefault="001A464A" w:rsidP="001A464A">
            <w:pPr>
              <w:rPr>
                <w:del w:id="1433" w:author="Tanuj Kumar" w:date="2024-03-03T14:10:00Z"/>
              </w:rPr>
            </w:pPr>
            <w:del w:id="14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CB3AA54" w14:textId="0FDF1C0E" w:rsidR="001A464A" w:rsidRPr="001A464A" w:rsidDel="008176CC" w:rsidRDefault="001A464A" w:rsidP="001A464A">
            <w:pPr>
              <w:rPr>
                <w:del w:id="143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39A4550" w14:textId="7D43EE98" w:rsidR="001A464A" w:rsidRPr="001A464A" w:rsidDel="008176CC" w:rsidRDefault="001A464A">
            <w:pPr>
              <w:rPr>
                <w:del w:id="1436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1061DE04" w14:textId="5790028D" w:rsidR="001A464A" w:rsidRPr="001A464A" w:rsidDel="008176CC" w:rsidRDefault="001A464A" w:rsidP="001A464A">
            <w:pPr>
              <w:rPr>
                <w:del w:id="1437" w:author="Tanuj Kumar" w:date="2024-03-03T14:10:00Z"/>
              </w:rPr>
            </w:pPr>
            <w:del w:id="143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158EEBAA" w14:textId="148AB214" w:rsidR="001A464A" w:rsidRPr="001A464A" w:rsidDel="008176CC" w:rsidRDefault="001A464A" w:rsidP="001A464A">
            <w:pPr>
              <w:rPr>
                <w:del w:id="1439" w:author="Tanuj Kumar" w:date="2024-03-03T14:10:00Z"/>
              </w:rPr>
            </w:pPr>
            <w:del w:id="144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6F392AE" w14:textId="27DE5FF7" w:rsidR="001A464A" w:rsidRPr="001A464A" w:rsidDel="008176CC" w:rsidRDefault="001A464A" w:rsidP="001A464A">
            <w:pPr>
              <w:rPr>
                <w:del w:id="144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94EE058" w14:textId="19145123" w:rsidR="001A464A" w:rsidRPr="001A464A" w:rsidDel="008176CC" w:rsidRDefault="001A464A">
            <w:pPr>
              <w:rPr>
                <w:del w:id="1442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12018695" w14:textId="3C64F408" w:rsidR="001A464A" w:rsidRPr="001A464A" w:rsidDel="008176CC" w:rsidRDefault="001A464A" w:rsidP="001A464A">
            <w:pPr>
              <w:rPr>
                <w:del w:id="1443" w:author="Tanuj Kumar" w:date="2024-03-03T14:10:00Z"/>
              </w:rPr>
            </w:pPr>
            <w:del w:id="144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5F94CA35" w14:textId="02A495E2" w:rsidR="001A464A" w:rsidRPr="001A464A" w:rsidDel="008176CC" w:rsidRDefault="001A464A" w:rsidP="001A464A">
            <w:pPr>
              <w:rPr>
                <w:del w:id="1445" w:author="Tanuj Kumar" w:date="2024-03-03T14:10:00Z"/>
              </w:rPr>
            </w:pPr>
            <w:del w:id="144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A1E496A" w14:textId="7F16BD70" w:rsidR="001A464A" w:rsidRPr="001A464A" w:rsidDel="008176CC" w:rsidRDefault="001A464A" w:rsidP="001A464A">
            <w:pPr>
              <w:rPr>
                <w:del w:id="144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6F35282" w14:textId="266E76B0" w:rsidR="001A464A" w:rsidRPr="001A464A" w:rsidDel="008176CC" w:rsidRDefault="001A464A">
            <w:pPr>
              <w:rPr>
                <w:del w:id="1448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5FB10763" w14:textId="0ECA3E31" w:rsidR="001A464A" w:rsidRPr="001A464A" w:rsidDel="008176CC" w:rsidRDefault="001A464A" w:rsidP="001A464A">
            <w:pPr>
              <w:rPr>
                <w:del w:id="1449" w:author="Tanuj Kumar" w:date="2024-03-03T14:10:00Z"/>
              </w:rPr>
            </w:pPr>
            <w:del w:id="1450" w:author="Tanuj Kumar" w:date="2024-03-03T14:10:00Z">
              <w:r w:rsidRPr="001A464A" w:rsidDel="008176CC">
                <w:delText>0.01</w:delText>
              </w:r>
            </w:del>
          </w:p>
        </w:tc>
        <w:tc>
          <w:tcPr>
            <w:tcW w:w="909" w:type="dxa"/>
            <w:noWrap/>
            <w:hideMark/>
          </w:tcPr>
          <w:p w14:paraId="257549B7" w14:textId="7FC09E76" w:rsidR="001A464A" w:rsidRPr="001A464A" w:rsidDel="008176CC" w:rsidRDefault="001A464A" w:rsidP="001A464A">
            <w:pPr>
              <w:rPr>
                <w:del w:id="145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F99C8C6" w14:textId="1B8C0BB5" w:rsidR="001A464A" w:rsidRPr="001A464A" w:rsidDel="008176CC" w:rsidRDefault="001A464A" w:rsidP="001A464A">
            <w:pPr>
              <w:rPr>
                <w:del w:id="145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9B81EDB" w14:textId="66A9D586" w:rsidR="001A464A" w:rsidRPr="001A464A" w:rsidDel="008176CC" w:rsidRDefault="001A464A">
            <w:pPr>
              <w:rPr>
                <w:del w:id="1453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5784A9F9" w14:textId="467F5F63" w:rsidR="001A464A" w:rsidRPr="001A464A" w:rsidDel="008176CC" w:rsidRDefault="001A464A" w:rsidP="001A464A">
            <w:pPr>
              <w:rPr>
                <w:del w:id="1454" w:author="Tanuj Kumar" w:date="2024-03-03T14:10:00Z"/>
              </w:rPr>
            </w:pPr>
            <w:del w:id="145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17799D4F" w14:textId="1F7B37AD" w:rsidR="001A464A" w:rsidRPr="001A464A" w:rsidDel="008176CC" w:rsidRDefault="001A464A" w:rsidP="001A464A">
            <w:pPr>
              <w:rPr>
                <w:del w:id="14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F94B019" w14:textId="5513B21A" w:rsidR="001A464A" w:rsidRPr="001A464A" w:rsidDel="008176CC" w:rsidRDefault="001A464A" w:rsidP="001A464A">
            <w:pPr>
              <w:rPr>
                <w:del w:id="145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6348519" w14:textId="6FA46982" w:rsidR="001A464A" w:rsidRPr="001A464A" w:rsidDel="008176CC" w:rsidRDefault="001A464A">
            <w:pPr>
              <w:rPr>
                <w:del w:id="1458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57E2FE00" w14:textId="24F059F0" w:rsidR="001A464A" w:rsidRPr="001A464A" w:rsidDel="008176CC" w:rsidRDefault="001A464A" w:rsidP="001A464A">
            <w:pPr>
              <w:rPr>
                <w:del w:id="1459" w:author="Tanuj Kumar" w:date="2024-03-03T14:10:00Z"/>
              </w:rPr>
            </w:pPr>
            <w:del w:id="1460" w:author="Tanuj Kumar" w:date="2024-03-03T14:10:00Z">
              <w:r w:rsidRPr="001A464A" w:rsidDel="008176CC">
                <w:delText>0.8053</w:delText>
              </w:r>
            </w:del>
          </w:p>
        </w:tc>
      </w:tr>
      <w:tr w:rsidR="003A4958" w:rsidRPr="001A464A" w:rsidDel="008176CC" w14:paraId="28BB91A1" w14:textId="28CFB6D8" w:rsidTr="003A4958">
        <w:trPr>
          <w:trHeight w:val="300"/>
          <w:del w:id="1461" w:author="Tanuj Kumar" w:date="2024-03-03T14:10:00Z"/>
        </w:trPr>
        <w:tc>
          <w:tcPr>
            <w:tcW w:w="1908" w:type="dxa"/>
            <w:noWrap/>
            <w:hideMark/>
          </w:tcPr>
          <w:p w14:paraId="727F2DBD" w14:textId="6B002282" w:rsidR="001A464A" w:rsidRPr="001A464A" w:rsidDel="008176CC" w:rsidRDefault="001A464A" w:rsidP="001A464A">
            <w:pPr>
              <w:rPr>
                <w:del w:id="1462" w:author="Tanuj Kumar" w:date="2024-03-03T14:10:00Z"/>
              </w:rPr>
            </w:pPr>
            <w:del w:id="1463" w:author="Tanuj Kumar" w:date="2024-03-03T14:10:00Z">
              <w:r w:rsidRPr="001A464A" w:rsidDel="008176CC">
                <w:delText>Yes (preschool, kindergarten, or first grade)</w:delText>
              </w:r>
            </w:del>
          </w:p>
        </w:tc>
        <w:tc>
          <w:tcPr>
            <w:tcW w:w="1361" w:type="dxa"/>
            <w:noWrap/>
            <w:hideMark/>
          </w:tcPr>
          <w:p w14:paraId="140A8D72" w14:textId="3DFFA125" w:rsidR="001A464A" w:rsidRPr="001A464A" w:rsidDel="008176CC" w:rsidRDefault="001A464A" w:rsidP="00286E93">
            <w:pPr>
              <w:jc w:val="center"/>
              <w:rPr>
                <w:del w:id="1464" w:author="Tanuj Kumar" w:date="2024-03-03T14:10:00Z"/>
              </w:rPr>
            </w:pPr>
            <w:del w:id="1465" w:author="Tanuj Kumar" w:date="2024-03-03T14:10:00Z">
              <w:r w:rsidRPr="001A464A" w:rsidDel="008176CC">
                <w:delText>66.5</w:delText>
              </w:r>
            </w:del>
          </w:p>
        </w:tc>
        <w:tc>
          <w:tcPr>
            <w:tcW w:w="859" w:type="dxa"/>
            <w:noWrap/>
            <w:hideMark/>
          </w:tcPr>
          <w:p w14:paraId="73E10389" w14:textId="32B8716F" w:rsidR="001A464A" w:rsidRPr="001A464A" w:rsidDel="008176CC" w:rsidRDefault="001A464A" w:rsidP="001A464A">
            <w:pPr>
              <w:rPr>
                <w:del w:id="1466" w:author="Tanuj Kumar" w:date="2024-03-03T14:10:00Z"/>
              </w:rPr>
            </w:pPr>
            <w:del w:id="1467" w:author="Tanuj Kumar" w:date="2024-03-03T14:10:00Z">
              <w:r w:rsidRPr="001A464A" w:rsidDel="008176CC">
                <w:delText>69.0</w:delText>
              </w:r>
            </w:del>
          </w:p>
        </w:tc>
        <w:tc>
          <w:tcPr>
            <w:tcW w:w="823" w:type="dxa"/>
            <w:noWrap/>
            <w:hideMark/>
          </w:tcPr>
          <w:p w14:paraId="1A5196A8" w14:textId="1E9D8DE7" w:rsidR="001A464A" w:rsidRPr="001A464A" w:rsidDel="008176CC" w:rsidRDefault="001A464A" w:rsidP="001A464A">
            <w:pPr>
              <w:rPr>
                <w:del w:id="1468" w:author="Tanuj Kumar" w:date="2024-03-03T14:10:00Z"/>
              </w:rPr>
            </w:pPr>
            <w:del w:id="1469" w:author="Tanuj Kumar" w:date="2024-03-03T14:10:00Z">
              <w:r w:rsidRPr="001A464A" w:rsidDel="008176CC">
                <w:delText xml:space="preserve">(66.7 - </w:delText>
              </w:r>
            </w:del>
          </w:p>
        </w:tc>
        <w:tc>
          <w:tcPr>
            <w:tcW w:w="673" w:type="dxa"/>
            <w:noWrap/>
            <w:hideMark/>
          </w:tcPr>
          <w:p w14:paraId="470D767C" w14:textId="1210347C" w:rsidR="001A464A" w:rsidRPr="001A464A" w:rsidDel="008176CC" w:rsidRDefault="001A464A">
            <w:pPr>
              <w:rPr>
                <w:del w:id="1470" w:author="Tanuj Kumar" w:date="2024-03-03T14:10:00Z"/>
              </w:rPr>
            </w:pPr>
            <w:del w:id="1471" w:author="Tanuj Kumar" w:date="2024-03-03T14:10:00Z">
              <w:r w:rsidRPr="001A464A" w:rsidDel="008176CC">
                <w:delText>71.2)</w:delText>
              </w:r>
            </w:del>
          </w:p>
        </w:tc>
        <w:tc>
          <w:tcPr>
            <w:tcW w:w="754" w:type="dxa"/>
            <w:noWrap/>
            <w:hideMark/>
          </w:tcPr>
          <w:p w14:paraId="6A874983" w14:textId="0A64ECB4" w:rsidR="001A464A" w:rsidRPr="001A464A" w:rsidDel="008176CC" w:rsidRDefault="001A464A" w:rsidP="001A464A">
            <w:pPr>
              <w:rPr>
                <w:del w:id="1472" w:author="Tanuj Kumar" w:date="2024-03-03T14:10:00Z"/>
              </w:rPr>
            </w:pPr>
            <w:del w:id="147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31C17F4" w14:textId="1931BA00" w:rsidR="001A464A" w:rsidRPr="001A464A" w:rsidDel="008176CC" w:rsidRDefault="001A464A" w:rsidP="001A464A">
            <w:pPr>
              <w:rPr>
                <w:del w:id="1474" w:author="Tanuj Kumar" w:date="2024-03-03T14:10:00Z"/>
              </w:rPr>
            </w:pPr>
            <w:del w:id="1475" w:author="Tanuj Kumar" w:date="2024-03-03T14:10:00Z">
              <w:r w:rsidRPr="001A464A" w:rsidDel="008176CC">
                <w:delText>75.7</w:delText>
              </w:r>
            </w:del>
          </w:p>
        </w:tc>
        <w:tc>
          <w:tcPr>
            <w:tcW w:w="673" w:type="dxa"/>
            <w:noWrap/>
            <w:hideMark/>
          </w:tcPr>
          <w:p w14:paraId="47CFE506" w14:textId="1588AC8C" w:rsidR="001A464A" w:rsidRPr="001A464A" w:rsidDel="008176CC" w:rsidRDefault="001A464A" w:rsidP="001A464A">
            <w:pPr>
              <w:rPr>
                <w:del w:id="1476" w:author="Tanuj Kumar" w:date="2024-03-03T14:10:00Z"/>
              </w:rPr>
            </w:pPr>
            <w:del w:id="1477" w:author="Tanuj Kumar" w:date="2024-03-03T14:10:00Z">
              <w:r w:rsidRPr="001A464A" w:rsidDel="008176CC">
                <w:delText>(73.4 -</w:delText>
              </w:r>
            </w:del>
          </w:p>
        </w:tc>
        <w:tc>
          <w:tcPr>
            <w:tcW w:w="673" w:type="dxa"/>
            <w:noWrap/>
            <w:hideMark/>
          </w:tcPr>
          <w:p w14:paraId="0D91FAEA" w14:textId="1B0D248D" w:rsidR="001A464A" w:rsidRPr="001A464A" w:rsidDel="008176CC" w:rsidRDefault="001A464A">
            <w:pPr>
              <w:rPr>
                <w:del w:id="1478" w:author="Tanuj Kumar" w:date="2024-03-03T14:10:00Z"/>
              </w:rPr>
            </w:pPr>
            <w:del w:id="1479" w:author="Tanuj Kumar" w:date="2024-03-03T14:10:00Z">
              <w:r w:rsidRPr="001A464A" w:rsidDel="008176CC">
                <w:delText>77.8)</w:delText>
              </w:r>
            </w:del>
          </w:p>
        </w:tc>
        <w:tc>
          <w:tcPr>
            <w:tcW w:w="774" w:type="dxa"/>
            <w:noWrap/>
            <w:hideMark/>
          </w:tcPr>
          <w:p w14:paraId="34538D6B" w14:textId="4D07BC12" w:rsidR="001A464A" w:rsidRPr="001A464A" w:rsidDel="008176CC" w:rsidRDefault="001A464A" w:rsidP="001A464A">
            <w:pPr>
              <w:rPr>
                <w:del w:id="1480" w:author="Tanuj Kumar" w:date="2024-03-03T14:10:00Z"/>
              </w:rPr>
            </w:pPr>
            <w:del w:id="148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465145F" w14:textId="36D76B56" w:rsidR="001A464A" w:rsidRPr="001A464A" w:rsidDel="008176CC" w:rsidRDefault="001A464A" w:rsidP="001A464A">
            <w:pPr>
              <w:rPr>
                <w:del w:id="1482" w:author="Tanuj Kumar" w:date="2024-03-03T14:10:00Z"/>
              </w:rPr>
            </w:pPr>
            <w:del w:id="1483" w:author="Tanuj Kumar" w:date="2024-03-03T14:10:00Z">
              <w:r w:rsidRPr="001A464A" w:rsidDel="008176CC">
                <w:delText>86.0</w:delText>
              </w:r>
            </w:del>
          </w:p>
        </w:tc>
        <w:tc>
          <w:tcPr>
            <w:tcW w:w="673" w:type="dxa"/>
            <w:noWrap/>
            <w:hideMark/>
          </w:tcPr>
          <w:p w14:paraId="34CB3377" w14:textId="34461B8B" w:rsidR="001A464A" w:rsidRPr="001A464A" w:rsidDel="008176CC" w:rsidRDefault="001A464A" w:rsidP="001A464A">
            <w:pPr>
              <w:rPr>
                <w:del w:id="1484" w:author="Tanuj Kumar" w:date="2024-03-03T14:10:00Z"/>
              </w:rPr>
            </w:pPr>
            <w:del w:id="1485" w:author="Tanuj Kumar" w:date="2024-03-03T14:10:00Z">
              <w:r w:rsidRPr="001A464A" w:rsidDel="008176CC">
                <w:delText>(83.9 -</w:delText>
              </w:r>
            </w:del>
          </w:p>
        </w:tc>
        <w:tc>
          <w:tcPr>
            <w:tcW w:w="673" w:type="dxa"/>
            <w:noWrap/>
            <w:hideMark/>
          </w:tcPr>
          <w:p w14:paraId="7282237C" w14:textId="658387AD" w:rsidR="001A464A" w:rsidRPr="001A464A" w:rsidDel="008176CC" w:rsidRDefault="001A464A">
            <w:pPr>
              <w:rPr>
                <w:del w:id="1486" w:author="Tanuj Kumar" w:date="2024-03-03T14:10:00Z"/>
              </w:rPr>
            </w:pPr>
            <w:del w:id="1487" w:author="Tanuj Kumar" w:date="2024-03-03T14:10:00Z">
              <w:r w:rsidRPr="001A464A" w:rsidDel="008176CC">
                <w:delText>87.9)</w:delText>
              </w:r>
            </w:del>
          </w:p>
        </w:tc>
        <w:tc>
          <w:tcPr>
            <w:tcW w:w="791" w:type="dxa"/>
            <w:noWrap/>
            <w:hideMark/>
          </w:tcPr>
          <w:p w14:paraId="0598424A" w14:textId="447B188D" w:rsidR="001A464A" w:rsidRPr="001A464A" w:rsidDel="008176CC" w:rsidRDefault="001A464A" w:rsidP="001A464A">
            <w:pPr>
              <w:rPr>
                <w:del w:id="1488" w:author="Tanuj Kumar" w:date="2024-03-03T14:10:00Z"/>
              </w:rPr>
            </w:pPr>
            <w:del w:id="14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3D33B646" w14:textId="0EFEB5E1" w:rsidR="001A464A" w:rsidRPr="001A464A" w:rsidDel="008176CC" w:rsidRDefault="001A464A" w:rsidP="001A464A">
            <w:pPr>
              <w:rPr>
                <w:del w:id="1490" w:author="Tanuj Kumar" w:date="2024-03-03T14:10:00Z"/>
              </w:rPr>
            </w:pPr>
            <w:del w:id="1491" w:author="Tanuj Kumar" w:date="2024-03-03T14:10:00Z">
              <w:r w:rsidRPr="001A464A" w:rsidDel="008176CC">
                <w:delText>74.3</w:delText>
              </w:r>
            </w:del>
          </w:p>
        </w:tc>
        <w:tc>
          <w:tcPr>
            <w:tcW w:w="673" w:type="dxa"/>
            <w:noWrap/>
            <w:hideMark/>
          </w:tcPr>
          <w:p w14:paraId="03E46769" w14:textId="3BDE46BD" w:rsidR="001A464A" w:rsidRPr="001A464A" w:rsidDel="008176CC" w:rsidRDefault="001A464A" w:rsidP="001A464A">
            <w:pPr>
              <w:rPr>
                <w:del w:id="1492" w:author="Tanuj Kumar" w:date="2024-03-03T14:10:00Z"/>
              </w:rPr>
            </w:pPr>
            <w:del w:id="1493" w:author="Tanuj Kumar" w:date="2024-03-03T14:10:00Z">
              <w:r w:rsidRPr="001A464A" w:rsidDel="008176CC">
                <w:delText>(72.3 -</w:delText>
              </w:r>
            </w:del>
          </w:p>
        </w:tc>
        <w:tc>
          <w:tcPr>
            <w:tcW w:w="673" w:type="dxa"/>
            <w:noWrap/>
            <w:hideMark/>
          </w:tcPr>
          <w:p w14:paraId="6C5FE1A9" w14:textId="6A45F861" w:rsidR="001A464A" w:rsidRPr="001A464A" w:rsidDel="008176CC" w:rsidRDefault="001A464A">
            <w:pPr>
              <w:rPr>
                <w:del w:id="1494" w:author="Tanuj Kumar" w:date="2024-03-03T14:10:00Z"/>
              </w:rPr>
            </w:pPr>
            <w:del w:id="1495" w:author="Tanuj Kumar" w:date="2024-03-03T14:10:00Z">
              <w:r w:rsidRPr="001A464A" w:rsidDel="008176CC">
                <w:delText>76.3)</w:delText>
              </w:r>
            </w:del>
          </w:p>
        </w:tc>
        <w:tc>
          <w:tcPr>
            <w:tcW w:w="804" w:type="dxa"/>
            <w:noWrap/>
            <w:hideMark/>
          </w:tcPr>
          <w:p w14:paraId="35610B47" w14:textId="2691365F" w:rsidR="001A464A" w:rsidRPr="001A464A" w:rsidDel="008176CC" w:rsidRDefault="001A464A" w:rsidP="001A464A">
            <w:pPr>
              <w:rPr>
                <w:del w:id="1496" w:author="Tanuj Kumar" w:date="2024-03-03T14:10:00Z"/>
              </w:rPr>
            </w:pPr>
            <w:del w:id="14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66FA786F" w14:textId="3A9071FF" w:rsidR="001A464A" w:rsidRPr="001A464A" w:rsidDel="008176CC" w:rsidRDefault="001A464A" w:rsidP="001A464A">
            <w:pPr>
              <w:rPr>
                <w:del w:id="1498" w:author="Tanuj Kumar" w:date="2024-03-03T14:10:00Z"/>
              </w:rPr>
            </w:pPr>
            <w:del w:id="1499" w:author="Tanuj Kumar" w:date="2024-03-03T14:10:00Z">
              <w:r w:rsidRPr="001A464A" w:rsidDel="008176CC">
                <w:delText>72.0</w:delText>
              </w:r>
            </w:del>
          </w:p>
        </w:tc>
        <w:tc>
          <w:tcPr>
            <w:tcW w:w="673" w:type="dxa"/>
            <w:noWrap/>
            <w:hideMark/>
          </w:tcPr>
          <w:p w14:paraId="31EB2BC4" w14:textId="7DF5ED98" w:rsidR="001A464A" w:rsidRPr="001A464A" w:rsidDel="008176CC" w:rsidRDefault="001A464A" w:rsidP="001A464A">
            <w:pPr>
              <w:rPr>
                <w:del w:id="1500" w:author="Tanuj Kumar" w:date="2024-03-03T14:10:00Z"/>
              </w:rPr>
            </w:pPr>
            <w:del w:id="1501" w:author="Tanuj Kumar" w:date="2024-03-03T14:10:00Z">
              <w:r w:rsidRPr="001A464A" w:rsidDel="008176CC">
                <w:delText>(70.0 -</w:delText>
              </w:r>
            </w:del>
          </w:p>
        </w:tc>
        <w:tc>
          <w:tcPr>
            <w:tcW w:w="673" w:type="dxa"/>
            <w:noWrap/>
            <w:hideMark/>
          </w:tcPr>
          <w:p w14:paraId="25FAD832" w14:textId="0E8B6E6F" w:rsidR="001A464A" w:rsidRPr="001A464A" w:rsidDel="008176CC" w:rsidRDefault="001A464A">
            <w:pPr>
              <w:rPr>
                <w:del w:id="1502" w:author="Tanuj Kumar" w:date="2024-03-03T14:10:00Z"/>
              </w:rPr>
            </w:pPr>
            <w:del w:id="1503" w:author="Tanuj Kumar" w:date="2024-03-03T14:10:00Z">
              <w:r w:rsidRPr="001A464A" w:rsidDel="008176CC">
                <w:delText>74.0)</w:delText>
              </w:r>
            </w:del>
          </w:p>
        </w:tc>
        <w:tc>
          <w:tcPr>
            <w:tcW w:w="813" w:type="dxa"/>
            <w:noWrap/>
            <w:hideMark/>
          </w:tcPr>
          <w:p w14:paraId="2344AF69" w14:textId="3F17D283" w:rsidR="001A464A" w:rsidRPr="001A464A" w:rsidDel="008176CC" w:rsidRDefault="001A464A" w:rsidP="001A464A">
            <w:pPr>
              <w:rPr>
                <w:del w:id="1504" w:author="Tanuj Kumar" w:date="2024-03-03T14:10:00Z"/>
              </w:rPr>
            </w:pPr>
            <w:del w:id="150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D0A204B" w14:textId="1700B217" w:rsidR="001A464A" w:rsidRPr="001A464A" w:rsidDel="008176CC" w:rsidRDefault="001A464A" w:rsidP="001A464A">
            <w:pPr>
              <w:rPr>
                <w:del w:id="1506" w:author="Tanuj Kumar" w:date="2024-03-03T14:10:00Z"/>
              </w:rPr>
            </w:pPr>
            <w:del w:id="1507" w:author="Tanuj Kumar" w:date="2024-03-03T14:10:00Z">
              <w:r w:rsidRPr="001A464A" w:rsidDel="008176CC">
                <w:delText>89.1</w:delText>
              </w:r>
            </w:del>
          </w:p>
        </w:tc>
        <w:tc>
          <w:tcPr>
            <w:tcW w:w="673" w:type="dxa"/>
            <w:noWrap/>
            <w:hideMark/>
          </w:tcPr>
          <w:p w14:paraId="2885AC39" w14:textId="39C26A6B" w:rsidR="001A464A" w:rsidRPr="001A464A" w:rsidDel="008176CC" w:rsidRDefault="001A464A" w:rsidP="001A464A">
            <w:pPr>
              <w:rPr>
                <w:del w:id="1508" w:author="Tanuj Kumar" w:date="2024-03-03T14:10:00Z"/>
              </w:rPr>
            </w:pPr>
            <w:del w:id="1509" w:author="Tanuj Kumar" w:date="2024-03-03T14:10:00Z">
              <w:r w:rsidRPr="001A464A" w:rsidDel="008176CC">
                <w:delText>(87.5 -</w:delText>
              </w:r>
            </w:del>
          </w:p>
        </w:tc>
        <w:tc>
          <w:tcPr>
            <w:tcW w:w="673" w:type="dxa"/>
            <w:noWrap/>
            <w:hideMark/>
          </w:tcPr>
          <w:p w14:paraId="2B2CCB6B" w14:textId="3489DDC4" w:rsidR="001A464A" w:rsidRPr="001A464A" w:rsidDel="008176CC" w:rsidRDefault="001A464A">
            <w:pPr>
              <w:rPr>
                <w:del w:id="1510" w:author="Tanuj Kumar" w:date="2024-03-03T14:10:00Z"/>
              </w:rPr>
            </w:pPr>
            <w:del w:id="1511" w:author="Tanuj Kumar" w:date="2024-03-03T14:10:00Z">
              <w:r w:rsidRPr="001A464A" w:rsidDel="008176CC">
                <w:delText>90.5)</w:delText>
              </w:r>
            </w:del>
          </w:p>
        </w:tc>
        <w:tc>
          <w:tcPr>
            <w:tcW w:w="830" w:type="dxa"/>
            <w:noWrap/>
            <w:hideMark/>
          </w:tcPr>
          <w:p w14:paraId="70849100" w14:textId="280D7F0C" w:rsidR="001A464A" w:rsidRPr="001A464A" w:rsidDel="008176CC" w:rsidRDefault="001A464A">
            <w:pPr>
              <w:rPr>
                <w:del w:id="1512" w:author="Tanuj Kumar" w:date="2024-03-03T14:10:00Z"/>
              </w:rPr>
            </w:pPr>
          </w:p>
        </w:tc>
      </w:tr>
      <w:tr w:rsidR="003A4958" w:rsidRPr="001A464A" w:rsidDel="008176CC" w14:paraId="4B8CF1F8" w14:textId="055810B2" w:rsidTr="003A4958">
        <w:trPr>
          <w:trHeight w:val="300"/>
          <w:del w:id="1513" w:author="Tanuj Kumar" w:date="2024-03-03T14:10:00Z"/>
        </w:trPr>
        <w:tc>
          <w:tcPr>
            <w:tcW w:w="1908" w:type="dxa"/>
            <w:noWrap/>
            <w:hideMark/>
          </w:tcPr>
          <w:p w14:paraId="3ECEA53B" w14:textId="5B2DD5B4" w:rsidR="001A464A" w:rsidRPr="001A464A" w:rsidDel="008176CC" w:rsidRDefault="001A464A" w:rsidP="001A464A">
            <w:pPr>
              <w:rPr>
                <w:del w:id="1514" w:author="Tanuj Kumar" w:date="2024-03-03T14:10:00Z"/>
              </w:rPr>
            </w:pPr>
            <w:del w:id="1515" w:author="Tanuj Kumar" w:date="2024-03-03T14:10:00Z">
              <w:r w:rsidRPr="001A464A" w:rsidDel="008176CC">
                <w:delText>No</w:delText>
              </w:r>
            </w:del>
          </w:p>
        </w:tc>
        <w:tc>
          <w:tcPr>
            <w:tcW w:w="1361" w:type="dxa"/>
            <w:noWrap/>
            <w:hideMark/>
          </w:tcPr>
          <w:p w14:paraId="18A596D0" w14:textId="3BDCF8EE" w:rsidR="001A464A" w:rsidRPr="001A464A" w:rsidDel="008176CC" w:rsidRDefault="001A464A" w:rsidP="00286E93">
            <w:pPr>
              <w:jc w:val="center"/>
              <w:rPr>
                <w:del w:id="1516" w:author="Tanuj Kumar" w:date="2024-03-03T14:10:00Z"/>
              </w:rPr>
            </w:pPr>
            <w:del w:id="1517" w:author="Tanuj Kumar" w:date="2024-03-03T14:10:00Z">
              <w:r w:rsidRPr="001A464A" w:rsidDel="008176CC">
                <w:delText>33.5</w:delText>
              </w:r>
            </w:del>
          </w:p>
        </w:tc>
        <w:tc>
          <w:tcPr>
            <w:tcW w:w="859" w:type="dxa"/>
            <w:noWrap/>
            <w:hideMark/>
          </w:tcPr>
          <w:p w14:paraId="23975CE4" w14:textId="5C3A3862" w:rsidR="001A464A" w:rsidRPr="001A464A" w:rsidDel="008176CC" w:rsidRDefault="001A464A" w:rsidP="001A464A">
            <w:pPr>
              <w:rPr>
                <w:del w:id="1518" w:author="Tanuj Kumar" w:date="2024-03-03T14:10:00Z"/>
              </w:rPr>
            </w:pPr>
            <w:del w:id="1519" w:author="Tanuj Kumar" w:date="2024-03-03T14:10:00Z">
              <w:r w:rsidRPr="001A464A" w:rsidDel="008176CC">
                <w:delText>51.9</w:delText>
              </w:r>
            </w:del>
          </w:p>
        </w:tc>
        <w:tc>
          <w:tcPr>
            <w:tcW w:w="823" w:type="dxa"/>
            <w:noWrap/>
            <w:hideMark/>
          </w:tcPr>
          <w:p w14:paraId="00D35A91" w14:textId="394E6908" w:rsidR="001A464A" w:rsidRPr="001A464A" w:rsidDel="008176CC" w:rsidRDefault="001A464A" w:rsidP="001A464A">
            <w:pPr>
              <w:rPr>
                <w:del w:id="1520" w:author="Tanuj Kumar" w:date="2024-03-03T14:10:00Z"/>
              </w:rPr>
            </w:pPr>
            <w:del w:id="1521" w:author="Tanuj Kumar" w:date="2024-03-03T14:10:00Z">
              <w:r w:rsidRPr="001A464A" w:rsidDel="008176CC">
                <w:delText xml:space="preserve">(48.2 - </w:delText>
              </w:r>
            </w:del>
          </w:p>
        </w:tc>
        <w:tc>
          <w:tcPr>
            <w:tcW w:w="673" w:type="dxa"/>
            <w:noWrap/>
            <w:hideMark/>
          </w:tcPr>
          <w:p w14:paraId="474627F2" w14:textId="3CFC0B40" w:rsidR="001A464A" w:rsidRPr="001A464A" w:rsidDel="008176CC" w:rsidRDefault="001A464A">
            <w:pPr>
              <w:rPr>
                <w:del w:id="1522" w:author="Tanuj Kumar" w:date="2024-03-03T14:10:00Z"/>
              </w:rPr>
            </w:pPr>
            <w:del w:id="1523" w:author="Tanuj Kumar" w:date="2024-03-03T14:10:00Z">
              <w:r w:rsidRPr="001A464A" w:rsidDel="008176CC">
                <w:delText>55.7)</w:delText>
              </w:r>
            </w:del>
          </w:p>
        </w:tc>
        <w:tc>
          <w:tcPr>
            <w:tcW w:w="754" w:type="dxa"/>
            <w:noWrap/>
            <w:hideMark/>
          </w:tcPr>
          <w:p w14:paraId="69773C64" w14:textId="71B077A5" w:rsidR="001A464A" w:rsidRPr="001A464A" w:rsidDel="008176CC" w:rsidRDefault="001A464A" w:rsidP="001A464A">
            <w:pPr>
              <w:rPr>
                <w:del w:id="1524" w:author="Tanuj Kumar" w:date="2024-03-03T14:10:00Z"/>
              </w:rPr>
            </w:pPr>
            <w:del w:id="152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E54A697" w14:textId="65C59E72" w:rsidR="001A464A" w:rsidRPr="001A464A" w:rsidDel="008176CC" w:rsidRDefault="001A464A" w:rsidP="001A464A">
            <w:pPr>
              <w:rPr>
                <w:del w:id="1526" w:author="Tanuj Kumar" w:date="2024-03-03T14:10:00Z"/>
              </w:rPr>
            </w:pPr>
            <w:del w:id="1527" w:author="Tanuj Kumar" w:date="2024-03-03T14:10:00Z">
              <w:r w:rsidRPr="001A464A" w:rsidDel="008176CC">
                <w:delText>55.2</w:delText>
              </w:r>
            </w:del>
          </w:p>
        </w:tc>
        <w:tc>
          <w:tcPr>
            <w:tcW w:w="673" w:type="dxa"/>
            <w:noWrap/>
            <w:hideMark/>
          </w:tcPr>
          <w:p w14:paraId="3087B5AA" w14:textId="1875B6D0" w:rsidR="001A464A" w:rsidRPr="001A464A" w:rsidDel="008176CC" w:rsidRDefault="001A464A" w:rsidP="001A464A">
            <w:pPr>
              <w:rPr>
                <w:del w:id="1528" w:author="Tanuj Kumar" w:date="2024-03-03T14:10:00Z"/>
              </w:rPr>
            </w:pPr>
            <w:del w:id="1529" w:author="Tanuj Kumar" w:date="2024-03-03T14:10:00Z">
              <w:r w:rsidRPr="001A464A" w:rsidDel="008176CC">
                <w:delText>(51.3 -</w:delText>
              </w:r>
            </w:del>
          </w:p>
        </w:tc>
        <w:tc>
          <w:tcPr>
            <w:tcW w:w="673" w:type="dxa"/>
            <w:noWrap/>
            <w:hideMark/>
          </w:tcPr>
          <w:p w14:paraId="6151072F" w14:textId="61E265D0" w:rsidR="001A464A" w:rsidRPr="001A464A" w:rsidDel="008176CC" w:rsidRDefault="001A464A">
            <w:pPr>
              <w:rPr>
                <w:del w:id="1530" w:author="Tanuj Kumar" w:date="2024-03-03T14:10:00Z"/>
              </w:rPr>
            </w:pPr>
            <w:del w:id="1531" w:author="Tanuj Kumar" w:date="2024-03-03T14:10:00Z">
              <w:r w:rsidRPr="001A464A" w:rsidDel="008176CC">
                <w:delText>59.0)</w:delText>
              </w:r>
            </w:del>
          </w:p>
        </w:tc>
        <w:tc>
          <w:tcPr>
            <w:tcW w:w="774" w:type="dxa"/>
            <w:noWrap/>
            <w:hideMark/>
          </w:tcPr>
          <w:p w14:paraId="7C8D7A66" w14:textId="6054FA9E" w:rsidR="001A464A" w:rsidRPr="001A464A" w:rsidDel="008176CC" w:rsidRDefault="001A464A" w:rsidP="001A464A">
            <w:pPr>
              <w:rPr>
                <w:del w:id="1532" w:author="Tanuj Kumar" w:date="2024-03-03T14:10:00Z"/>
              </w:rPr>
            </w:pPr>
            <w:del w:id="153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A9DA393" w14:textId="4CAE9CCB" w:rsidR="001A464A" w:rsidRPr="001A464A" w:rsidDel="008176CC" w:rsidRDefault="001A464A" w:rsidP="001A464A">
            <w:pPr>
              <w:rPr>
                <w:del w:id="1534" w:author="Tanuj Kumar" w:date="2024-03-03T14:10:00Z"/>
              </w:rPr>
            </w:pPr>
            <w:del w:id="1535" w:author="Tanuj Kumar" w:date="2024-03-03T14:10:00Z">
              <w:r w:rsidRPr="001A464A" w:rsidDel="008176CC">
                <w:delText>77.2</w:delText>
              </w:r>
            </w:del>
          </w:p>
        </w:tc>
        <w:tc>
          <w:tcPr>
            <w:tcW w:w="673" w:type="dxa"/>
            <w:noWrap/>
            <w:hideMark/>
          </w:tcPr>
          <w:p w14:paraId="6C991671" w14:textId="66E829F9" w:rsidR="001A464A" w:rsidRPr="001A464A" w:rsidDel="008176CC" w:rsidRDefault="001A464A" w:rsidP="001A464A">
            <w:pPr>
              <w:rPr>
                <w:del w:id="1536" w:author="Tanuj Kumar" w:date="2024-03-03T14:10:00Z"/>
              </w:rPr>
            </w:pPr>
            <w:del w:id="1537" w:author="Tanuj Kumar" w:date="2024-03-03T14:10:00Z">
              <w:r w:rsidRPr="001A464A" w:rsidDel="008176CC">
                <w:delText>(73.5 -</w:delText>
              </w:r>
            </w:del>
          </w:p>
        </w:tc>
        <w:tc>
          <w:tcPr>
            <w:tcW w:w="673" w:type="dxa"/>
            <w:noWrap/>
            <w:hideMark/>
          </w:tcPr>
          <w:p w14:paraId="47FED74D" w14:textId="3D95692C" w:rsidR="001A464A" w:rsidRPr="001A464A" w:rsidDel="008176CC" w:rsidRDefault="001A464A">
            <w:pPr>
              <w:rPr>
                <w:del w:id="1538" w:author="Tanuj Kumar" w:date="2024-03-03T14:10:00Z"/>
              </w:rPr>
            </w:pPr>
            <w:del w:id="1539" w:author="Tanuj Kumar" w:date="2024-03-03T14:10:00Z">
              <w:r w:rsidRPr="001A464A" w:rsidDel="008176CC">
                <w:delText>80.5)</w:delText>
              </w:r>
            </w:del>
          </w:p>
        </w:tc>
        <w:tc>
          <w:tcPr>
            <w:tcW w:w="791" w:type="dxa"/>
            <w:noWrap/>
            <w:hideMark/>
          </w:tcPr>
          <w:p w14:paraId="16966E55" w14:textId="515E8AC6" w:rsidR="001A464A" w:rsidRPr="001A464A" w:rsidDel="008176CC" w:rsidRDefault="001A464A" w:rsidP="001A464A">
            <w:pPr>
              <w:rPr>
                <w:del w:id="1540" w:author="Tanuj Kumar" w:date="2024-03-03T14:10:00Z"/>
              </w:rPr>
            </w:pPr>
            <w:del w:id="154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4135FB0" w14:textId="7209191C" w:rsidR="001A464A" w:rsidRPr="001A464A" w:rsidDel="008176CC" w:rsidRDefault="001A464A" w:rsidP="001A464A">
            <w:pPr>
              <w:rPr>
                <w:del w:id="1542" w:author="Tanuj Kumar" w:date="2024-03-03T14:10:00Z"/>
              </w:rPr>
            </w:pPr>
            <w:del w:id="1543" w:author="Tanuj Kumar" w:date="2024-03-03T14:10:00Z">
              <w:r w:rsidRPr="001A464A" w:rsidDel="008176CC">
                <w:delText>69.2</w:delText>
              </w:r>
            </w:del>
          </w:p>
        </w:tc>
        <w:tc>
          <w:tcPr>
            <w:tcW w:w="673" w:type="dxa"/>
            <w:noWrap/>
            <w:hideMark/>
          </w:tcPr>
          <w:p w14:paraId="164AAE3E" w14:textId="64630B00" w:rsidR="001A464A" w:rsidRPr="001A464A" w:rsidDel="008176CC" w:rsidRDefault="001A464A" w:rsidP="001A464A">
            <w:pPr>
              <w:rPr>
                <w:del w:id="1544" w:author="Tanuj Kumar" w:date="2024-03-03T14:10:00Z"/>
              </w:rPr>
            </w:pPr>
            <w:del w:id="1545" w:author="Tanuj Kumar" w:date="2024-03-03T14:10:00Z">
              <w:r w:rsidRPr="001A464A" w:rsidDel="008176CC">
                <w:delText>(65.6 -</w:delText>
              </w:r>
            </w:del>
          </w:p>
        </w:tc>
        <w:tc>
          <w:tcPr>
            <w:tcW w:w="673" w:type="dxa"/>
            <w:noWrap/>
            <w:hideMark/>
          </w:tcPr>
          <w:p w14:paraId="4A0B490E" w14:textId="00857887" w:rsidR="001A464A" w:rsidRPr="001A464A" w:rsidDel="008176CC" w:rsidRDefault="001A464A">
            <w:pPr>
              <w:rPr>
                <w:del w:id="1546" w:author="Tanuj Kumar" w:date="2024-03-03T14:10:00Z"/>
              </w:rPr>
            </w:pPr>
            <w:del w:id="1547" w:author="Tanuj Kumar" w:date="2024-03-03T14:10:00Z">
              <w:r w:rsidRPr="001A464A" w:rsidDel="008176CC">
                <w:delText>72.6)</w:delText>
              </w:r>
            </w:del>
          </w:p>
        </w:tc>
        <w:tc>
          <w:tcPr>
            <w:tcW w:w="804" w:type="dxa"/>
            <w:noWrap/>
            <w:hideMark/>
          </w:tcPr>
          <w:p w14:paraId="2DFE7155" w14:textId="5233607B" w:rsidR="001A464A" w:rsidRPr="001A464A" w:rsidDel="008176CC" w:rsidRDefault="001A464A" w:rsidP="001A464A">
            <w:pPr>
              <w:rPr>
                <w:del w:id="1548" w:author="Tanuj Kumar" w:date="2024-03-03T14:10:00Z"/>
              </w:rPr>
            </w:pPr>
            <w:del w:id="15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154E9C27" w14:textId="36203350" w:rsidR="001A464A" w:rsidRPr="001A464A" w:rsidDel="008176CC" w:rsidRDefault="001A464A" w:rsidP="001A464A">
            <w:pPr>
              <w:rPr>
                <w:del w:id="1550" w:author="Tanuj Kumar" w:date="2024-03-03T14:10:00Z"/>
              </w:rPr>
            </w:pPr>
            <w:del w:id="1551" w:author="Tanuj Kumar" w:date="2024-03-03T14:10:00Z">
              <w:r w:rsidRPr="001A464A" w:rsidDel="008176CC">
                <w:delText>60.5</w:delText>
              </w:r>
            </w:del>
          </w:p>
        </w:tc>
        <w:tc>
          <w:tcPr>
            <w:tcW w:w="673" w:type="dxa"/>
            <w:noWrap/>
            <w:hideMark/>
          </w:tcPr>
          <w:p w14:paraId="03C94895" w14:textId="75F0ACB0" w:rsidR="001A464A" w:rsidRPr="001A464A" w:rsidDel="008176CC" w:rsidRDefault="001A464A" w:rsidP="001A464A">
            <w:pPr>
              <w:rPr>
                <w:del w:id="1552" w:author="Tanuj Kumar" w:date="2024-03-03T14:10:00Z"/>
              </w:rPr>
            </w:pPr>
            <w:del w:id="1553" w:author="Tanuj Kumar" w:date="2024-03-03T14:10:00Z">
              <w:r w:rsidRPr="001A464A" w:rsidDel="008176CC">
                <w:delText>(56.6 -</w:delText>
              </w:r>
            </w:del>
          </w:p>
        </w:tc>
        <w:tc>
          <w:tcPr>
            <w:tcW w:w="673" w:type="dxa"/>
            <w:noWrap/>
            <w:hideMark/>
          </w:tcPr>
          <w:p w14:paraId="5BF22962" w14:textId="6E2E5BD7" w:rsidR="001A464A" w:rsidRPr="001A464A" w:rsidDel="008176CC" w:rsidRDefault="001A464A">
            <w:pPr>
              <w:rPr>
                <w:del w:id="1554" w:author="Tanuj Kumar" w:date="2024-03-03T14:10:00Z"/>
              </w:rPr>
            </w:pPr>
            <w:del w:id="1555" w:author="Tanuj Kumar" w:date="2024-03-03T14:10:00Z">
              <w:r w:rsidRPr="001A464A" w:rsidDel="008176CC">
                <w:delText>64.2)</w:delText>
              </w:r>
            </w:del>
          </w:p>
        </w:tc>
        <w:tc>
          <w:tcPr>
            <w:tcW w:w="813" w:type="dxa"/>
            <w:noWrap/>
            <w:hideMark/>
          </w:tcPr>
          <w:p w14:paraId="742A89B6" w14:textId="4DC9FD25" w:rsidR="001A464A" w:rsidRPr="001A464A" w:rsidDel="008176CC" w:rsidRDefault="001A464A" w:rsidP="001A464A">
            <w:pPr>
              <w:rPr>
                <w:del w:id="1556" w:author="Tanuj Kumar" w:date="2024-03-03T14:10:00Z"/>
              </w:rPr>
            </w:pPr>
            <w:del w:id="155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EF207A6" w14:textId="205626A7" w:rsidR="001A464A" w:rsidRPr="001A464A" w:rsidDel="008176CC" w:rsidRDefault="001A464A" w:rsidP="001A464A">
            <w:pPr>
              <w:rPr>
                <w:del w:id="1558" w:author="Tanuj Kumar" w:date="2024-03-03T14:10:00Z"/>
              </w:rPr>
            </w:pPr>
            <w:del w:id="1559" w:author="Tanuj Kumar" w:date="2024-03-03T14:10:00Z">
              <w:r w:rsidRPr="001A464A" w:rsidDel="008176CC">
                <w:delText>88.7</w:delText>
              </w:r>
            </w:del>
          </w:p>
        </w:tc>
        <w:tc>
          <w:tcPr>
            <w:tcW w:w="673" w:type="dxa"/>
            <w:noWrap/>
            <w:hideMark/>
          </w:tcPr>
          <w:p w14:paraId="461C40F3" w14:textId="6AB5925C" w:rsidR="001A464A" w:rsidRPr="001A464A" w:rsidDel="008176CC" w:rsidRDefault="001A464A" w:rsidP="001A464A">
            <w:pPr>
              <w:rPr>
                <w:del w:id="1560" w:author="Tanuj Kumar" w:date="2024-03-03T14:10:00Z"/>
              </w:rPr>
            </w:pPr>
            <w:del w:id="1561" w:author="Tanuj Kumar" w:date="2024-03-03T14:10:00Z">
              <w:r w:rsidRPr="001A464A" w:rsidDel="008176CC">
                <w:delText>(85.9 -</w:delText>
              </w:r>
            </w:del>
          </w:p>
        </w:tc>
        <w:tc>
          <w:tcPr>
            <w:tcW w:w="673" w:type="dxa"/>
            <w:noWrap/>
            <w:hideMark/>
          </w:tcPr>
          <w:p w14:paraId="44F4755B" w14:textId="2DAE39BA" w:rsidR="001A464A" w:rsidRPr="001A464A" w:rsidDel="008176CC" w:rsidRDefault="001A464A">
            <w:pPr>
              <w:rPr>
                <w:del w:id="1562" w:author="Tanuj Kumar" w:date="2024-03-03T14:10:00Z"/>
              </w:rPr>
            </w:pPr>
            <w:del w:id="1563" w:author="Tanuj Kumar" w:date="2024-03-03T14:10:00Z">
              <w:r w:rsidRPr="001A464A" w:rsidDel="008176CC">
                <w:delText>91.1)</w:delText>
              </w:r>
            </w:del>
          </w:p>
        </w:tc>
        <w:tc>
          <w:tcPr>
            <w:tcW w:w="830" w:type="dxa"/>
            <w:noWrap/>
            <w:hideMark/>
          </w:tcPr>
          <w:p w14:paraId="7146FE0B" w14:textId="0FE9546A" w:rsidR="001A464A" w:rsidRPr="001A464A" w:rsidDel="008176CC" w:rsidRDefault="001A464A">
            <w:pPr>
              <w:rPr>
                <w:del w:id="1564" w:author="Tanuj Kumar" w:date="2024-03-03T14:10:00Z"/>
              </w:rPr>
            </w:pPr>
          </w:p>
        </w:tc>
      </w:tr>
      <w:tr w:rsidR="003A4958" w:rsidRPr="001A464A" w:rsidDel="008176CC" w14:paraId="3D15D034" w14:textId="21188F87" w:rsidTr="003A4958">
        <w:trPr>
          <w:trHeight w:val="300"/>
          <w:del w:id="1565" w:author="Tanuj Kumar" w:date="2024-03-03T14:10:00Z"/>
        </w:trPr>
        <w:tc>
          <w:tcPr>
            <w:tcW w:w="1908" w:type="dxa"/>
            <w:noWrap/>
            <w:hideMark/>
          </w:tcPr>
          <w:p w14:paraId="792B883D" w14:textId="7818B54A" w:rsidR="001A464A" w:rsidRPr="001A464A" w:rsidDel="008176CC" w:rsidRDefault="001A464A">
            <w:pPr>
              <w:rPr>
                <w:del w:id="1566" w:author="Tanuj Kumar" w:date="2024-03-03T14:10:00Z"/>
                <w:b/>
                <w:bCs/>
              </w:rPr>
            </w:pPr>
            <w:del w:id="1567" w:author="Tanuj Kumar" w:date="2024-03-03T14:10:00Z">
              <w:r w:rsidRPr="001A464A" w:rsidDel="008176CC">
                <w:rPr>
                  <w:b/>
                  <w:bCs/>
                </w:rPr>
                <w:delText>FAMILY AND COMMUNITY CHARACTERISTICS</w:delText>
              </w:r>
            </w:del>
          </w:p>
        </w:tc>
        <w:tc>
          <w:tcPr>
            <w:tcW w:w="1361" w:type="dxa"/>
            <w:noWrap/>
            <w:hideMark/>
          </w:tcPr>
          <w:p w14:paraId="16168180" w14:textId="66EFC460" w:rsidR="001A464A" w:rsidRPr="001A464A" w:rsidDel="008176CC" w:rsidRDefault="001A464A" w:rsidP="00286E93">
            <w:pPr>
              <w:jc w:val="center"/>
              <w:rPr>
                <w:del w:id="1568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7872D05B" w14:textId="16C0AAE8" w:rsidR="001A464A" w:rsidRPr="001A464A" w:rsidDel="008176CC" w:rsidRDefault="001A464A" w:rsidP="001A464A">
            <w:pPr>
              <w:rPr>
                <w:del w:id="1569" w:author="Tanuj Kumar" w:date="2024-03-03T14:10:00Z"/>
              </w:rPr>
            </w:pPr>
            <w:del w:id="157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67B0307D" w14:textId="78693EB3" w:rsidR="001A464A" w:rsidRPr="001A464A" w:rsidDel="008176CC" w:rsidRDefault="001A464A" w:rsidP="001A464A">
            <w:pPr>
              <w:rPr>
                <w:del w:id="157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D4107F2" w14:textId="7897509C" w:rsidR="001A464A" w:rsidRPr="001A464A" w:rsidDel="008176CC" w:rsidRDefault="001A464A">
            <w:pPr>
              <w:rPr>
                <w:del w:id="1572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72DAB543" w14:textId="71ED99D8" w:rsidR="001A464A" w:rsidRPr="001A464A" w:rsidDel="008176CC" w:rsidRDefault="001A464A" w:rsidP="001A464A">
            <w:pPr>
              <w:rPr>
                <w:del w:id="1573" w:author="Tanuj Kumar" w:date="2024-03-03T14:10:00Z"/>
              </w:rPr>
            </w:pPr>
            <w:del w:id="157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B68D056" w14:textId="39B08F79" w:rsidR="001A464A" w:rsidRPr="001A464A" w:rsidDel="008176CC" w:rsidRDefault="001A464A" w:rsidP="001A464A">
            <w:pPr>
              <w:rPr>
                <w:del w:id="1575" w:author="Tanuj Kumar" w:date="2024-03-03T14:10:00Z"/>
              </w:rPr>
            </w:pPr>
            <w:del w:id="15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F0D5CF8" w14:textId="457CE654" w:rsidR="001A464A" w:rsidRPr="001A464A" w:rsidDel="008176CC" w:rsidRDefault="001A464A" w:rsidP="001A464A">
            <w:pPr>
              <w:rPr>
                <w:del w:id="157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EB454E3" w14:textId="639D0865" w:rsidR="001A464A" w:rsidRPr="001A464A" w:rsidDel="008176CC" w:rsidRDefault="001A464A">
            <w:pPr>
              <w:rPr>
                <w:del w:id="1578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3729442F" w14:textId="39A1DEAC" w:rsidR="001A464A" w:rsidRPr="001A464A" w:rsidDel="008176CC" w:rsidRDefault="001A464A" w:rsidP="001A464A">
            <w:pPr>
              <w:rPr>
                <w:del w:id="1579" w:author="Tanuj Kumar" w:date="2024-03-03T14:10:00Z"/>
              </w:rPr>
            </w:pPr>
            <w:del w:id="158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45298FFF" w14:textId="16E74F70" w:rsidR="001A464A" w:rsidRPr="001A464A" w:rsidDel="008176CC" w:rsidRDefault="001A464A" w:rsidP="001A464A">
            <w:pPr>
              <w:rPr>
                <w:del w:id="1581" w:author="Tanuj Kumar" w:date="2024-03-03T14:10:00Z"/>
              </w:rPr>
            </w:pPr>
            <w:del w:id="158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6860A11" w14:textId="42DF48B7" w:rsidR="001A464A" w:rsidRPr="001A464A" w:rsidDel="008176CC" w:rsidRDefault="001A464A" w:rsidP="001A464A">
            <w:pPr>
              <w:rPr>
                <w:del w:id="158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F3D259D" w14:textId="0AF563D5" w:rsidR="001A464A" w:rsidRPr="001A464A" w:rsidDel="008176CC" w:rsidRDefault="001A464A">
            <w:pPr>
              <w:rPr>
                <w:del w:id="1584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27D8C00B" w14:textId="3DA6CC90" w:rsidR="001A464A" w:rsidRPr="001A464A" w:rsidDel="008176CC" w:rsidRDefault="001A464A" w:rsidP="001A464A">
            <w:pPr>
              <w:rPr>
                <w:del w:id="1585" w:author="Tanuj Kumar" w:date="2024-03-03T14:10:00Z"/>
              </w:rPr>
            </w:pPr>
            <w:del w:id="158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414C2ED4" w14:textId="5560ACFC" w:rsidR="001A464A" w:rsidRPr="001A464A" w:rsidDel="008176CC" w:rsidRDefault="001A464A" w:rsidP="001A464A">
            <w:pPr>
              <w:rPr>
                <w:del w:id="1587" w:author="Tanuj Kumar" w:date="2024-03-03T14:10:00Z"/>
              </w:rPr>
            </w:pPr>
            <w:del w:id="158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2AD43C6" w14:textId="78D93050" w:rsidR="001A464A" w:rsidRPr="001A464A" w:rsidDel="008176CC" w:rsidRDefault="001A464A" w:rsidP="001A464A">
            <w:pPr>
              <w:rPr>
                <w:del w:id="158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C0DC4B7" w14:textId="3F1F5510" w:rsidR="001A464A" w:rsidRPr="001A464A" w:rsidDel="008176CC" w:rsidRDefault="001A464A">
            <w:pPr>
              <w:rPr>
                <w:del w:id="1590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67408CC0" w14:textId="5010F094" w:rsidR="001A464A" w:rsidRPr="001A464A" w:rsidDel="008176CC" w:rsidRDefault="001A464A" w:rsidP="001A464A">
            <w:pPr>
              <w:rPr>
                <w:del w:id="1591" w:author="Tanuj Kumar" w:date="2024-03-03T14:10:00Z"/>
              </w:rPr>
            </w:pPr>
            <w:del w:id="15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2648DB9" w14:textId="34EA4C70" w:rsidR="001A464A" w:rsidRPr="001A464A" w:rsidDel="008176CC" w:rsidRDefault="001A464A" w:rsidP="001A464A">
            <w:pPr>
              <w:rPr>
                <w:del w:id="159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69DC23B" w14:textId="1B832308" w:rsidR="001A464A" w:rsidRPr="001A464A" w:rsidDel="008176CC" w:rsidRDefault="001A464A" w:rsidP="001A464A">
            <w:pPr>
              <w:rPr>
                <w:del w:id="159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D312AF8" w14:textId="10E3A22E" w:rsidR="001A464A" w:rsidRPr="001A464A" w:rsidDel="008176CC" w:rsidRDefault="001A464A">
            <w:pPr>
              <w:rPr>
                <w:del w:id="1595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624A6E9E" w14:textId="0B74F1D3" w:rsidR="001A464A" w:rsidRPr="001A464A" w:rsidDel="008176CC" w:rsidRDefault="001A464A" w:rsidP="001A464A">
            <w:pPr>
              <w:rPr>
                <w:del w:id="1596" w:author="Tanuj Kumar" w:date="2024-03-03T14:10:00Z"/>
              </w:rPr>
            </w:pPr>
            <w:del w:id="15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C828D6C" w14:textId="206DEB7E" w:rsidR="001A464A" w:rsidRPr="001A464A" w:rsidDel="008176CC" w:rsidRDefault="001A464A" w:rsidP="001A464A">
            <w:pPr>
              <w:rPr>
                <w:del w:id="159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77842E7" w14:textId="33F01153" w:rsidR="001A464A" w:rsidRPr="001A464A" w:rsidDel="008176CC" w:rsidRDefault="001A464A" w:rsidP="001A464A">
            <w:pPr>
              <w:rPr>
                <w:del w:id="159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BAB4326" w14:textId="1BD55ABF" w:rsidR="001A464A" w:rsidRPr="001A464A" w:rsidDel="008176CC" w:rsidRDefault="001A464A">
            <w:pPr>
              <w:rPr>
                <w:del w:id="1600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743C0196" w14:textId="630710B3" w:rsidR="001A464A" w:rsidRPr="001A464A" w:rsidDel="008176CC" w:rsidRDefault="001A464A">
            <w:pPr>
              <w:rPr>
                <w:del w:id="1601" w:author="Tanuj Kumar" w:date="2024-03-03T14:10:00Z"/>
              </w:rPr>
            </w:pPr>
          </w:p>
        </w:tc>
      </w:tr>
      <w:tr w:rsidR="003A4958" w:rsidRPr="001A464A" w:rsidDel="008176CC" w14:paraId="02A2DB48" w14:textId="205756FC" w:rsidTr="003A4958">
        <w:trPr>
          <w:trHeight w:val="300"/>
          <w:del w:id="1602" w:author="Tanuj Kumar" w:date="2024-03-03T14:10:00Z"/>
        </w:trPr>
        <w:tc>
          <w:tcPr>
            <w:tcW w:w="1908" w:type="dxa"/>
            <w:noWrap/>
            <w:hideMark/>
          </w:tcPr>
          <w:p w14:paraId="08E12659" w14:textId="285D7BF5" w:rsidR="001A464A" w:rsidRPr="001A464A" w:rsidDel="008176CC" w:rsidRDefault="001A464A">
            <w:pPr>
              <w:rPr>
                <w:del w:id="1603" w:author="Tanuj Kumar" w:date="2024-03-03T14:10:00Z"/>
                <w:b/>
                <w:bCs/>
              </w:rPr>
            </w:pPr>
            <w:del w:id="1604" w:author="Tanuj Kumar" w:date="2024-03-03T14:10:00Z">
              <w:r w:rsidRPr="001A464A" w:rsidDel="008176CC">
                <w:rPr>
                  <w:b/>
                  <w:bCs/>
                </w:rPr>
                <w:delText>Primary Household Language</w:delText>
              </w:r>
            </w:del>
          </w:p>
        </w:tc>
        <w:tc>
          <w:tcPr>
            <w:tcW w:w="1361" w:type="dxa"/>
            <w:noWrap/>
            <w:hideMark/>
          </w:tcPr>
          <w:p w14:paraId="4088D470" w14:textId="25691E6D" w:rsidR="001A464A" w:rsidRPr="001A464A" w:rsidDel="008176CC" w:rsidRDefault="001A464A" w:rsidP="00286E93">
            <w:pPr>
              <w:jc w:val="center"/>
              <w:rPr>
                <w:del w:id="1605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5C4A97B0" w14:textId="2515AA3C" w:rsidR="001A464A" w:rsidRPr="001A464A" w:rsidDel="008176CC" w:rsidRDefault="001A464A" w:rsidP="001A464A">
            <w:pPr>
              <w:rPr>
                <w:del w:id="1606" w:author="Tanuj Kumar" w:date="2024-03-03T14:10:00Z"/>
              </w:rPr>
            </w:pPr>
            <w:del w:id="160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34AA3453" w14:textId="4B308062" w:rsidR="001A464A" w:rsidRPr="001A464A" w:rsidDel="008176CC" w:rsidRDefault="001A464A" w:rsidP="001A464A">
            <w:pPr>
              <w:rPr>
                <w:del w:id="160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0A61186" w14:textId="1EBA1F79" w:rsidR="001A464A" w:rsidRPr="001A464A" w:rsidDel="008176CC" w:rsidRDefault="001A464A">
            <w:pPr>
              <w:rPr>
                <w:del w:id="1609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7DFAEC16" w14:textId="340AFF74" w:rsidR="001A464A" w:rsidRPr="001A464A" w:rsidDel="008176CC" w:rsidRDefault="001A464A" w:rsidP="001A464A">
            <w:pPr>
              <w:rPr>
                <w:del w:id="1610" w:author="Tanuj Kumar" w:date="2024-03-03T14:10:00Z"/>
              </w:rPr>
            </w:pPr>
            <w:del w:id="161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1E4000DB" w14:textId="2B59D170" w:rsidR="001A464A" w:rsidRPr="001A464A" w:rsidDel="008176CC" w:rsidRDefault="001A464A" w:rsidP="001A464A">
            <w:pPr>
              <w:rPr>
                <w:del w:id="1612" w:author="Tanuj Kumar" w:date="2024-03-03T14:10:00Z"/>
              </w:rPr>
            </w:pPr>
            <w:del w:id="161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186D9020" w14:textId="2FC4851D" w:rsidR="001A464A" w:rsidRPr="001A464A" w:rsidDel="008176CC" w:rsidRDefault="001A464A" w:rsidP="001A464A">
            <w:pPr>
              <w:rPr>
                <w:del w:id="161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E3EE8CD" w14:textId="213371B1" w:rsidR="001A464A" w:rsidRPr="001A464A" w:rsidDel="008176CC" w:rsidRDefault="001A464A">
            <w:pPr>
              <w:rPr>
                <w:del w:id="1615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E75DDC3" w14:textId="2AFAF50E" w:rsidR="001A464A" w:rsidRPr="001A464A" w:rsidDel="008176CC" w:rsidRDefault="001A464A" w:rsidP="001A464A">
            <w:pPr>
              <w:rPr>
                <w:del w:id="1616" w:author="Tanuj Kumar" w:date="2024-03-03T14:10:00Z"/>
              </w:rPr>
            </w:pPr>
            <w:del w:id="161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5AC93AC9" w14:textId="74F7A4FD" w:rsidR="001A464A" w:rsidRPr="001A464A" w:rsidDel="008176CC" w:rsidRDefault="001A464A" w:rsidP="001A464A">
            <w:pPr>
              <w:rPr>
                <w:del w:id="1618" w:author="Tanuj Kumar" w:date="2024-03-03T14:10:00Z"/>
              </w:rPr>
            </w:pPr>
            <w:del w:id="161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4E10CA7" w14:textId="5B816708" w:rsidR="001A464A" w:rsidRPr="001A464A" w:rsidDel="008176CC" w:rsidRDefault="001A464A" w:rsidP="001A464A">
            <w:pPr>
              <w:rPr>
                <w:del w:id="162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8AF687D" w14:textId="0E5A981E" w:rsidR="001A464A" w:rsidRPr="001A464A" w:rsidDel="008176CC" w:rsidRDefault="001A464A">
            <w:pPr>
              <w:rPr>
                <w:del w:id="1621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7C486D21" w14:textId="0E98459C" w:rsidR="001A464A" w:rsidRPr="001A464A" w:rsidDel="008176CC" w:rsidRDefault="001A464A" w:rsidP="001A464A">
            <w:pPr>
              <w:rPr>
                <w:del w:id="1622" w:author="Tanuj Kumar" w:date="2024-03-03T14:10:00Z"/>
              </w:rPr>
            </w:pPr>
            <w:del w:id="162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18F9695" w14:textId="2D295A0A" w:rsidR="001A464A" w:rsidRPr="001A464A" w:rsidDel="008176CC" w:rsidRDefault="001A464A" w:rsidP="001A464A">
            <w:pPr>
              <w:rPr>
                <w:del w:id="1624" w:author="Tanuj Kumar" w:date="2024-03-03T14:10:00Z"/>
              </w:rPr>
            </w:pPr>
            <w:del w:id="162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C9094E3" w14:textId="266FFC6A" w:rsidR="001A464A" w:rsidRPr="001A464A" w:rsidDel="008176CC" w:rsidRDefault="001A464A" w:rsidP="001A464A">
            <w:pPr>
              <w:rPr>
                <w:del w:id="162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1ACC299" w14:textId="313343A1" w:rsidR="001A464A" w:rsidRPr="001A464A" w:rsidDel="008176CC" w:rsidRDefault="001A464A">
            <w:pPr>
              <w:rPr>
                <w:del w:id="1627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6BB24FCE" w14:textId="679500A4" w:rsidR="001A464A" w:rsidRPr="001A464A" w:rsidDel="008176CC" w:rsidRDefault="001A464A" w:rsidP="001A464A">
            <w:pPr>
              <w:rPr>
                <w:del w:id="1628" w:author="Tanuj Kumar" w:date="2024-03-03T14:10:00Z"/>
              </w:rPr>
            </w:pPr>
            <w:del w:id="1629" w:author="Tanuj Kumar" w:date="2024-03-03T14:10:00Z">
              <w:r w:rsidRPr="001A464A" w:rsidDel="008176CC">
                <w:delText>0.29</w:delText>
              </w:r>
            </w:del>
          </w:p>
        </w:tc>
        <w:tc>
          <w:tcPr>
            <w:tcW w:w="909" w:type="dxa"/>
            <w:noWrap/>
            <w:hideMark/>
          </w:tcPr>
          <w:p w14:paraId="32AC8514" w14:textId="5A467090" w:rsidR="001A464A" w:rsidRPr="001A464A" w:rsidDel="008176CC" w:rsidRDefault="001A464A" w:rsidP="001A464A">
            <w:pPr>
              <w:rPr>
                <w:del w:id="163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F7A11D5" w14:textId="5B592E1C" w:rsidR="001A464A" w:rsidRPr="001A464A" w:rsidDel="008176CC" w:rsidRDefault="001A464A" w:rsidP="001A464A">
            <w:pPr>
              <w:rPr>
                <w:del w:id="163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90AC962" w14:textId="074AD44C" w:rsidR="001A464A" w:rsidRPr="001A464A" w:rsidDel="008176CC" w:rsidRDefault="001A464A">
            <w:pPr>
              <w:rPr>
                <w:del w:id="1632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1DDC8680" w14:textId="2B1D058D" w:rsidR="001A464A" w:rsidRPr="001A464A" w:rsidDel="008176CC" w:rsidRDefault="001A464A" w:rsidP="001A464A">
            <w:pPr>
              <w:rPr>
                <w:del w:id="1633" w:author="Tanuj Kumar" w:date="2024-03-03T14:10:00Z"/>
              </w:rPr>
            </w:pPr>
            <w:del w:id="1634" w:author="Tanuj Kumar" w:date="2024-03-03T14:10:00Z">
              <w:r w:rsidRPr="001A464A" w:rsidDel="008176CC">
                <w:delText>0.01</w:delText>
              </w:r>
            </w:del>
          </w:p>
        </w:tc>
        <w:tc>
          <w:tcPr>
            <w:tcW w:w="915" w:type="dxa"/>
            <w:noWrap/>
            <w:hideMark/>
          </w:tcPr>
          <w:p w14:paraId="3020A46F" w14:textId="136ACF23" w:rsidR="001A464A" w:rsidRPr="001A464A" w:rsidDel="008176CC" w:rsidRDefault="001A464A" w:rsidP="001A464A">
            <w:pPr>
              <w:rPr>
                <w:del w:id="163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F50F82F" w14:textId="03992E30" w:rsidR="001A464A" w:rsidRPr="001A464A" w:rsidDel="008176CC" w:rsidRDefault="001A464A" w:rsidP="001A464A">
            <w:pPr>
              <w:rPr>
                <w:del w:id="163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04E1651" w14:textId="268D8AF5" w:rsidR="001A464A" w:rsidRPr="001A464A" w:rsidDel="008176CC" w:rsidRDefault="001A464A">
            <w:pPr>
              <w:rPr>
                <w:del w:id="1637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1EBAE2FE" w14:textId="0C61D5E5" w:rsidR="001A464A" w:rsidRPr="001A464A" w:rsidDel="008176CC" w:rsidRDefault="001A464A" w:rsidP="001A464A">
            <w:pPr>
              <w:rPr>
                <w:del w:id="1638" w:author="Tanuj Kumar" w:date="2024-03-03T14:10:00Z"/>
              </w:rPr>
            </w:pPr>
            <w:del w:id="1639" w:author="Tanuj Kumar" w:date="2024-03-03T14:10:00Z">
              <w:r w:rsidRPr="001A464A" w:rsidDel="008176CC">
                <w:delText>0.0017</w:delText>
              </w:r>
            </w:del>
          </w:p>
        </w:tc>
      </w:tr>
      <w:tr w:rsidR="003A4958" w:rsidRPr="001A464A" w:rsidDel="008176CC" w14:paraId="356AFD85" w14:textId="005975AF" w:rsidTr="003A4958">
        <w:trPr>
          <w:trHeight w:val="300"/>
          <w:del w:id="1640" w:author="Tanuj Kumar" w:date="2024-03-03T14:10:00Z"/>
        </w:trPr>
        <w:tc>
          <w:tcPr>
            <w:tcW w:w="1908" w:type="dxa"/>
            <w:hideMark/>
          </w:tcPr>
          <w:p w14:paraId="3CC304B1" w14:textId="042E8C92" w:rsidR="001A464A" w:rsidRPr="001A464A" w:rsidDel="008176CC" w:rsidRDefault="001A464A" w:rsidP="001A464A">
            <w:pPr>
              <w:rPr>
                <w:del w:id="1641" w:author="Tanuj Kumar" w:date="2024-03-03T14:10:00Z"/>
              </w:rPr>
            </w:pPr>
            <w:del w:id="1642" w:author="Tanuj Kumar" w:date="2024-03-03T14:10:00Z">
              <w:r w:rsidRPr="001A464A" w:rsidDel="008176CC">
                <w:delText>English</w:delText>
              </w:r>
            </w:del>
          </w:p>
        </w:tc>
        <w:tc>
          <w:tcPr>
            <w:tcW w:w="1361" w:type="dxa"/>
            <w:noWrap/>
            <w:hideMark/>
          </w:tcPr>
          <w:p w14:paraId="2097C23D" w14:textId="315137FB" w:rsidR="001A464A" w:rsidRPr="001A464A" w:rsidDel="008176CC" w:rsidRDefault="001A464A" w:rsidP="00286E93">
            <w:pPr>
              <w:jc w:val="center"/>
              <w:rPr>
                <w:del w:id="1643" w:author="Tanuj Kumar" w:date="2024-03-03T14:10:00Z"/>
              </w:rPr>
            </w:pPr>
            <w:del w:id="1644" w:author="Tanuj Kumar" w:date="2024-03-03T14:10:00Z">
              <w:r w:rsidRPr="001A464A" w:rsidDel="008176CC">
                <w:delText>84.0</w:delText>
              </w:r>
            </w:del>
          </w:p>
        </w:tc>
        <w:tc>
          <w:tcPr>
            <w:tcW w:w="859" w:type="dxa"/>
            <w:noWrap/>
            <w:hideMark/>
          </w:tcPr>
          <w:p w14:paraId="790350A9" w14:textId="30EAC7AC" w:rsidR="001A464A" w:rsidRPr="001A464A" w:rsidDel="008176CC" w:rsidRDefault="001A464A" w:rsidP="001A464A">
            <w:pPr>
              <w:rPr>
                <w:del w:id="1645" w:author="Tanuj Kumar" w:date="2024-03-03T14:10:00Z"/>
              </w:rPr>
            </w:pPr>
            <w:del w:id="1646" w:author="Tanuj Kumar" w:date="2024-03-03T14:10:00Z">
              <w:r w:rsidRPr="001A464A" w:rsidDel="008176CC">
                <w:delText>66.4</w:delText>
              </w:r>
            </w:del>
          </w:p>
        </w:tc>
        <w:tc>
          <w:tcPr>
            <w:tcW w:w="823" w:type="dxa"/>
            <w:noWrap/>
            <w:hideMark/>
          </w:tcPr>
          <w:p w14:paraId="0F3A4D92" w14:textId="691D0C97" w:rsidR="001A464A" w:rsidRPr="001A464A" w:rsidDel="008176CC" w:rsidRDefault="001A464A" w:rsidP="001A464A">
            <w:pPr>
              <w:rPr>
                <w:del w:id="1647" w:author="Tanuj Kumar" w:date="2024-03-03T14:10:00Z"/>
              </w:rPr>
            </w:pPr>
            <w:del w:id="1648" w:author="Tanuj Kumar" w:date="2024-03-03T14:10:00Z">
              <w:r w:rsidRPr="001A464A" w:rsidDel="008176CC">
                <w:delText xml:space="preserve">(64.4 - </w:delText>
              </w:r>
            </w:del>
          </w:p>
        </w:tc>
        <w:tc>
          <w:tcPr>
            <w:tcW w:w="673" w:type="dxa"/>
            <w:noWrap/>
            <w:hideMark/>
          </w:tcPr>
          <w:p w14:paraId="4ABE9C5A" w14:textId="2D3529C5" w:rsidR="001A464A" w:rsidRPr="001A464A" w:rsidDel="008176CC" w:rsidRDefault="001A464A">
            <w:pPr>
              <w:rPr>
                <w:del w:id="1649" w:author="Tanuj Kumar" w:date="2024-03-03T14:10:00Z"/>
              </w:rPr>
            </w:pPr>
            <w:del w:id="1650" w:author="Tanuj Kumar" w:date="2024-03-03T14:10:00Z">
              <w:r w:rsidRPr="001A464A" w:rsidDel="008176CC">
                <w:delText>68.3)</w:delText>
              </w:r>
            </w:del>
          </w:p>
        </w:tc>
        <w:tc>
          <w:tcPr>
            <w:tcW w:w="754" w:type="dxa"/>
            <w:noWrap/>
            <w:hideMark/>
          </w:tcPr>
          <w:p w14:paraId="0D80F906" w14:textId="1888FC5C" w:rsidR="001A464A" w:rsidRPr="001A464A" w:rsidDel="008176CC" w:rsidRDefault="001A464A" w:rsidP="001A464A">
            <w:pPr>
              <w:rPr>
                <w:del w:id="1651" w:author="Tanuj Kumar" w:date="2024-03-03T14:10:00Z"/>
              </w:rPr>
            </w:pPr>
            <w:del w:id="165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27DE03DE" w14:textId="50148015" w:rsidR="001A464A" w:rsidRPr="001A464A" w:rsidDel="008176CC" w:rsidRDefault="001A464A" w:rsidP="001A464A">
            <w:pPr>
              <w:rPr>
                <w:del w:id="1653" w:author="Tanuj Kumar" w:date="2024-03-03T14:10:00Z"/>
              </w:rPr>
            </w:pPr>
            <w:del w:id="1654" w:author="Tanuj Kumar" w:date="2024-03-03T14:10:00Z">
              <w:r w:rsidRPr="001A464A" w:rsidDel="008176CC">
                <w:delText>71.9</w:delText>
              </w:r>
            </w:del>
          </w:p>
        </w:tc>
        <w:tc>
          <w:tcPr>
            <w:tcW w:w="673" w:type="dxa"/>
            <w:noWrap/>
            <w:hideMark/>
          </w:tcPr>
          <w:p w14:paraId="0B472754" w14:textId="53582525" w:rsidR="001A464A" w:rsidRPr="001A464A" w:rsidDel="008176CC" w:rsidRDefault="001A464A" w:rsidP="001A464A">
            <w:pPr>
              <w:rPr>
                <w:del w:id="1655" w:author="Tanuj Kumar" w:date="2024-03-03T14:10:00Z"/>
              </w:rPr>
            </w:pPr>
            <w:del w:id="1656" w:author="Tanuj Kumar" w:date="2024-03-03T14:10:00Z">
              <w:r w:rsidRPr="001A464A" w:rsidDel="008176CC">
                <w:delText>(70.0 -</w:delText>
              </w:r>
            </w:del>
          </w:p>
        </w:tc>
        <w:tc>
          <w:tcPr>
            <w:tcW w:w="673" w:type="dxa"/>
            <w:noWrap/>
            <w:hideMark/>
          </w:tcPr>
          <w:p w14:paraId="43BC8686" w14:textId="48DA6A62" w:rsidR="001A464A" w:rsidRPr="001A464A" w:rsidDel="008176CC" w:rsidRDefault="001A464A">
            <w:pPr>
              <w:rPr>
                <w:del w:id="1657" w:author="Tanuj Kumar" w:date="2024-03-03T14:10:00Z"/>
              </w:rPr>
            </w:pPr>
            <w:del w:id="1658" w:author="Tanuj Kumar" w:date="2024-03-03T14:10:00Z">
              <w:r w:rsidRPr="001A464A" w:rsidDel="008176CC">
                <w:delText>73.8)</w:delText>
              </w:r>
            </w:del>
          </w:p>
        </w:tc>
        <w:tc>
          <w:tcPr>
            <w:tcW w:w="774" w:type="dxa"/>
            <w:noWrap/>
            <w:hideMark/>
          </w:tcPr>
          <w:p w14:paraId="3281A7AF" w14:textId="12B850CC" w:rsidR="001A464A" w:rsidRPr="001A464A" w:rsidDel="008176CC" w:rsidRDefault="001A464A" w:rsidP="001A464A">
            <w:pPr>
              <w:rPr>
                <w:del w:id="1659" w:author="Tanuj Kumar" w:date="2024-03-03T14:10:00Z"/>
              </w:rPr>
            </w:pPr>
            <w:del w:id="166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30AB8B8" w14:textId="5CDD21C8" w:rsidR="001A464A" w:rsidRPr="001A464A" w:rsidDel="008176CC" w:rsidRDefault="001A464A" w:rsidP="001A464A">
            <w:pPr>
              <w:rPr>
                <w:del w:id="1661" w:author="Tanuj Kumar" w:date="2024-03-03T14:10:00Z"/>
              </w:rPr>
            </w:pPr>
            <w:del w:id="1662" w:author="Tanuj Kumar" w:date="2024-03-03T14:10:00Z">
              <w:r w:rsidRPr="001A464A" w:rsidDel="008176CC">
                <w:delText>85.0</w:delText>
              </w:r>
            </w:del>
          </w:p>
        </w:tc>
        <w:tc>
          <w:tcPr>
            <w:tcW w:w="673" w:type="dxa"/>
            <w:noWrap/>
            <w:hideMark/>
          </w:tcPr>
          <w:p w14:paraId="3D5D4402" w14:textId="21E9A960" w:rsidR="001A464A" w:rsidRPr="001A464A" w:rsidDel="008176CC" w:rsidRDefault="001A464A" w:rsidP="001A464A">
            <w:pPr>
              <w:rPr>
                <w:del w:id="1663" w:author="Tanuj Kumar" w:date="2024-03-03T14:10:00Z"/>
              </w:rPr>
            </w:pPr>
            <w:del w:id="1664" w:author="Tanuj Kumar" w:date="2024-03-03T14:10:00Z">
              <w:r w:rsidRPr="001A464A" w:rsidDel="008176CC">
                <w:delText>(83.3 -</w:delText>
              </w:r>
            </w:del>
          </w:p>
        </w:tc>
        <w:tc>
          <w:tcPr>
            <w:tcW w:w="673" w:type="dxa"/>
            <w:noWrap/>
            <w:hideMark/>
          </w:tcPr>
          <w:p w14:paraId="3E06E069" w14:textId="35A058A4" w:rsidR="001A464A" w:rsidRPr="001A464A" w:rsidDel="008176CC" w:rsidRDefault="001A464A">
            <w:pPr>
              <w:rPr>
                <w:del w:id="1665" w:author="Tanuj Kumar" w:date="2024-03-03T14:10:00Z"/>
              </w:rPr>
            </w:pPr>
            <w:del w:id="1666" w:author="Tanuj Kumar" w:date="2024-03-03T14:10:00Z">
              <w:r w:rsidRPr="001A464A" w:rsidDel="008176CC">
                <w:delText>86.6)</w:delText>
              </w:r>
            </w:del>
          </w:p>
        </w:tc>
        <w:tc>
          <w:tcPr>
            <w:tcW w:w="791" w:type="dxa"/>
            <w:noWrap/>
            <w:hideMark/>
          </w:tcPr>
          <w:p w14:paraId="28DBF443" w14:textId="26C3EDF2" w:rsidR="001A464A" w:rsidRPr="001A464A" w:rsidDel="008176CC" w:rsidRDefault="001A464A" w:rsidP="001A464A">
            <w:pPr>
              <w:rPr>
                <w:del w:id="1667" w:author="Tanuj Kumar" w:date="2024-03-03T14:10:00Z"/>
              </w:rPr>
            </w:pPr>
            <w:del w:id="166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9367932" w14:textId="2C9978C1" w:rsidR="001A464A" w:rsidRPr="001A464A" w:rsidDel="008176CC" w:rsidRDefault="001A464A" w:rsidP="001A464A">
            <w:pPr>
              <w:rPr>
                <w:del w:id="1669" w:author="Tanuj Kumar" w:date="2024-03-03T14:10:00Z"/>
              </w:rPr>
            </w:pPr>
            <w:del w:id="1670" w:author="Tanuj Kumar" w:date="2024-03-03T14:10:00Z">
              <w:r w:rsidRPr="001A464A" w:rsidDel="008176CC">
                <w:delText>73.0</w:delText>
              </w:r>
            </w:del>
          </w:p>
        </w:tc>
        <w:tc>
          <w:tcPr>
            <w:tcW w:w="673" w:type="dxa"/>
            <w:noWrap/>
            <w:hideMark/>
          </w:tcPr>
          <w:p w14:paraId="59D4383F" w14:textId="06FDE7F4" w:rsidR="001A464A" w:rsidRPr="001A464A" w:rsidDel="008176CC" w:rsidRDefault="001A464A" w:rsidP="001A464A">
            <w:pPr>
              <w:rPr>
                <w:del w:id="1671" w:author="Tanuj Kumar" w:date="2024-03-03T14:10:00Z"/>
              </w:rPr>
            </w:pPr>
            <w:del w:id="1672" w:author="Tanuj Kumar" w:date="2024-03-03T14:10:00Z">
              <w:r w:rsidRPr="001A464A" w:rsidDel="008176CC">
                <w:delText>(71.1 -</w:delText>
              </w:r>
            </w:del>
          </w:p>
        </w:tc>
        <w:tc>
          <w:tcPr>
            <w:tcW w:w="673" w:type="dxa"/>
            <w:noWrap/>
            <w:hideMark/>
          </w:tcPr>
          <w:p w14:paraId="3D7EB4DC" w14:textId="1713D6A4" w:rsidR="001A464A" w:rsidRPr="001A464A" w:rsidDel="008176CC" w:rsidRDefault="001A464A">
            <w:pPr>
              <w:rPr>
                <w:del w:id="1673" w:author="Tanuj Kumar" w:date="2024-03-03T14:10:00Z"/>
              </w:rPr>
            </w:pPr>
            <w:del w:id="1674" w:author="Tanuj Kumar" w:date="2024-03-03T14:10:00Z">
              <w:r w:rsidRPr="001A464A" w:rsidDel="008176CC">
                <w:delText>74.9)</w:delText>
              </w:r>
            </w:del>
          </w:p>
        </w:tc>
        <w:tc>
          <w:tcPr>
            <w:tcW w:w="804" w:type="dxa"/>
            <w:noWrap/>
            <w:hideMark/>
          </w:tcPr>
          <w:p w14:paraId="40ED2BF2" w14:textId="6F1EEB76" w:rsidR="001A464A" w:rsidRPr="001A464A" w:rsidDel="008176CC" w:rsidRDefault="001A464A" w:rsidP="001A464A">
            <w:pPr>
              <w:rPr>
                <w:del w:id="1675" w:author="Tanuj Kumar" w:date="2024-03-03T14:10:00Z"/>
              </w:rPr>
            </w:pPr>
            <w:del w:id="16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65BBBC74" w14:textId="67CFBE7F" w:rsidR="001A464A" w:rsidRPr="001A464A" w:rsidDel="008176CC" w:rsidRDefault="001A464A" w:rsidP="001A464A">
            <w:pPr>
              <w:rPr>
                <w:del w:id="1677" w:author="Tanuj Kumar" w:date="2024-03-03T14:10:00Z"/>
              </w:rPr>
            </w:pPr>
            <w:del w:id="1678" w:author="Tanuj Kumar" w:date="2024-03-03T14:10:00Z">
              <w:r w:rsidRPr="001A464A" w:rsidDel="008176CC">
                <w:delText>69.7</w:delText>
              </w:r>
            </w:del>
          </w:p>
        </w:tc>
        <w:tc>
          <w:tcPr>
            <w:tcW w:w="673" w:type="dxa"/>
            <w:noWrap/>
            <w:hideMark/>
          </w:tcPr>
          <w:p w14:paraId="6E398A4D" w14:textId="55FC4311" w:rsidR="001A464A" w:rsidRPr="001A464A" w:rsidDel="008176CC" w:rsidRDefault="001A464A" w:rsidP="001A464A">
            <w:pPr>
              <w:rPr>
                <w:del w:id="1679" w:author="Tanuj Kumar" w:date="2024-03-03T14:10:00Z"/>
              </w:rPr>
            </w:pPr>
            <w:del w:id="1680" w:author="Tanuj Kumar" w:date="2024-03-03T14:10:00Z">
              <w:r w:rsidRPr="001A464A" w:rsidDel="008176CC">
                <w:delText>(67.9 -</w:delText>
              </w:r>
            </w:del>
          </w:p>
        </w:tc>
        <w:tc>
          <w:tcPr>
            <w:tcW w:w="673" w:type="dxa"/>
            <w:noWrap/>
            <w:hideMark/>
          </w:tcPr>
          <w:p w14:paraId="307B95D9" w14:textId="784DDD3B" w:rsidR="001A464A" w:rsidRPr="001A464A" w:rsidDel="008176CC" w:rsidRDefault="001A464A">
            <w:pPr>
              <w:rPr>
                <w:del w:id="1681" w:author="Tanuj Kumar" w:date="2024-03-03T14:10:00Z"/>
              </w:rPr>
            </w:pPr>
            <w:del w:id="1682" w:author="Tanuj Kumar" w:date="2024-03-03T14:10:00Z">
              <w:r w:rsidRPr="001A464A" w:rsidDel="008176CC">
                <w:delText>71.5)</w:delText>
              </w:r>
            </w:del>
          </w:p>
        </w:tc>
        <w:tc>
          <w:tcPr>
            <w:tcW w:w="813" w:type="dxa"/>
            <w:noWrap/>
            <w:hideMark/>
          </w:tcPr>
          <w:p w14:paraId="103072A3" w14:textId="042480B9" w:rsidR="001A464A" w:rsidRPr="001A464A" w:rsidDel="008176CC" w:rsidRDefault="001A464A" w:rsidP="001A464A">
            <w:pPr>
              <w:rPr>
                <w:del w:id="1683" w:author="Tanuj Kumar" w:date="2024-03-03T14:10:00Z"/>
              </w:rPr>
            </w:pPr>
            <w:del w:id="168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DAA91A9" w14:textId="2A93F7EE" w:rsidR="001A464A" w:rsidRPr="001A464A" w:rsidDel="008176CC" w:rsidRDefault="001A464A" w:rsidP="001A464A">
            <w:pPr>
              <w:rPr>
                <w:del w:id="1685" w:author="Tanuj Kumar" w:date="2024-03-03T14:10:00Z"/>
              </w:rPr>
            </w:pPr>
            <w:del w:id="1686" w:author="Tanuj Kumar" w:date="2024-03-03T14:10:00Z">
              <w:r w:rsidRPr="001A464A" w:rsidDel="008176CC">
                <w:delText>90.1</w:delText>
              </w:r>
            </w:del>
          </w:p>
        </w:tc>
        <w:tc>
          <w:tcPr>
            <w:tcW w:w="673" w:type="dxa"/>
            <w:noWrap/>
            <w:hideMark/>
          </w:tcPr>
          <w:p w14:paraId="03A2CDF3" w14:textId="22F528DD" w:rsidR="001A464A" w:rsidRPr="001A464A" w:rsidDel="008176CC" w:rsidRDefault="001A464A" w:rsidP="001A464A">
            <w:pPr>
              <w:rPr>
                <w:del w:id="1687" w:author="Tanuj Kumar" w:date="2024-03-03T14:10:00Z"/>
              </w:rPr>
            </w:pPr>
            <w:del w:id="1688" w:author="Tanuj Kumar" w:date="2024-03-03T14:10:00Z">
              <w:r w:rsidRPr="001A464A" w:rsidDel="008176CC">
                <w:delText>(88.6 -</w:delText>
              </w:r>
            </w:del>
          </w:p>
        </w:tc>
        <w:tc>
          <w:tcPr>
            <w:tcW w:w="673" w:type="dxa"/>
            <w:noWrap/>
            <w:hideMark/>
          </w:tcPr>
          <w:p w14:paraId="17C396AE" w14:textId="1393E017" w:rsidR="001A464A" w:rsidRPr="001A464A" w:rsidDel="008176CC" w:rsidRDefault="001A464A">
            <w:pPr>
              <w:rPr>
                <w:del w:id="1689" w:author="Tanuj Kumar" w:date="2024-03-03T14:10:00Z"/>
              </w:rPr>
            </w:pPr>
            <w:del w:id="1690" w:author="Tanuj Kumar" w:date="2024-03-03T14:10:00Z">
              <w:r w:rsidRPr="001A464A" w:rsidDel="008176CC">
                <w:delText>91.3)</w:delText>
              </w:r>
            </w:del>
          </w:p>
        </w:tc>
        <w:tc>
          <w:tcPr>
            <w:tcW w:w="830" w:type="dxa"/>
            <w:noWrap/>
            <w:hideMark/>
          </w:tcPr>
          <w:p w14:paraId="45785BEA" w14:textId="2B088169" w:rsidR="001A464A" w:rsidRPr="001A464A" w:rsidDel="008176CC" w:rsidRDefault="001A464A">
            <w:pPr>
              <w:rPr>
                <w:del w:id="1691" w:author="Tanuj Kumar" w:date="2024-03-03T14:10:00Z"/>
              </w:rPr>
            </w:pPr>
          </w:p>
        </w:tc>
      </w:tr>
      <w:tr w:rsidR="003A4958" w:rsidRPr="001A464A" w:rsidDel="008176CC" w14:paraId="788456E1" w14:textId="7D11E8B4" w:rsidTr="003A4958">
        <w:trPr>
          <w:trHeight w:val="300"/>
          <w:del w:id="1692" w:author="Tanuj Kumar" w:date="2024-03-03T14:10:00Z"/>
        </w:trPr>
        <w:tc>
          <w:tcPr>
            <w:tcW w:w="1908" w:type="dxa"/>
            <w:hideMark/>
          </w:tcPr>
          <w:p w14:paraId="648CA52A" w14:textId="5DDEC4CC" w:rsidR="001A464A" w:rsidRPr="001A464A" w:rsidDel="008176CC" w:rsidRDefault="001A464A" w:rsidP="001A464A">
            <w:pPr>
              <w:rPr>
                <w:del w:id="1693" w:author="Tanuj Kumar" w:date="2024-03-03T14:10:00Z"/>
              </w:rPr>
            </w:pPr>
            <w:del w:id="1694" w:author="Tanuj Kumar" w:date="2024-03-03T14:10:00Z">
              <w:r w:rsidRPr="001A464A" w:rsidDel="008176CC">
                <w:delText>Non-English</w:delText>
              </w:r>
            </w:del>
          </w:p>
        </w:tc>
        <w:tc>
          <w:tcPr>
            <w:tcW w:w="1361" w:type="dxa"/>
            <w:noWrap/>
            <w:hideMark/>
          </w:tcPr>
          <w:p w14:paraId="02A931E6" w14:textId="54E44FDF" w:rsidR="001A464A" w:rsidRPr="001A464A" w:rsidDel="008176CC" w:rsidRDefault="001A464A" w:rsidP="00286E93">
            <w:pPr>
              <w:jc w:val="center"/>
              <w:rPr>
                <w:del w:id="1695" w:author="Tanuj Kumar" w:date="2024-03-03T14:10:00Z"/>
              </w:rPr>
            </w:pPr>
            <w:del w:id="1696" w:author="Tanuj Kumar" w:date="2024-03-03T14:10:00Z">
              <w:r w:rsidRPr="001A464A" w:rsidDel="008176CC">
                <w:delText>16.0</w:delText>
              </w:r>
            </w:del>
          </w:p>
        </w:tc>
        <w:tc>
          <w:tcPr>
            <w:tcW w:w="859" w:type="dxa"/>
            <w:noWrap/>
            <w:hideMark/>
          </w:tcPr>
          <w:p w14:paraId="2FEBFEC6" w14:textId="7EDA412D" w:rsidR="001A464A" w:rsidRPr="001A464A" w:rsidDel="008176CC" w:rsidRDefault="001A464A" w:rsidP="001A464A">
            <w:pPr>
              <w:rPr>
                <w:del w:id="1697" w:author="Tanuj Kumar" w:date="2024-03-03T14:10:00Z"/>
              </w:rPr>
            </w:pPr>
            <w:del w:id="1698" w:author="Tanuj Kumar" w:date="2024-03-03T14:10:00Z">
              <w:r w:rsidRPr="001A464A" w:rsidDel="008176CC">
                <w:delText>48.3</w:delText>
              </w:r>
            </w:del>
          </w:p>
        </w:tc>
        <w:tc>
          <w:tcPr>
            <w:tcW w:w="823" w:type="dxa"/>
            <w:noWrap/>
            <w:hideMark/>
          </w:tcPr>
          <w:p w14:paraId="0B99D0F2" w14:textId="1843D456" w:rsidR="001A464A" w:rsidRPr="001A464A" w:rsidDel="008176CC" w:rsidRDefault="001A464A" w:rsidP="001A464A">
            <w:pPr>
              <w:rPr>
                <w:del w:id="1699" w:author="Tanuj Kumar" w:date="2024-03-03T14:10:00Z"/>
              </w:rPr>
            </w:pPr>
            <w:del w:id="1700" w:author="Tanuj Kumar" w:date="2024-03-03T14:10:00Z">
              <w:r w:rsidRPr="001A464A" w:rsidDel="008176CC">
                <w:delText xml:space="preserve">(42.1 - </w:delText>
              </w:r>
            </w:del>
          </w:p>
        </w:tc>
        <w:tc>
          <w:tcPr>
            <w:tcW w:w="673" w:type="dxa"/>
            <w:noWrap/>
            <w:hideMark/>
          </w:tcPr>
          <w:p w14:paraId="26F18452" w14:textId="0EED1A75" w:rsidR="001A464A" w:rsidRPr="001A464A" w:rsidDel="008176CC" w:rsidRDefault="001A464A">
            <w:pPr>
              <w:rPr>
                <w:del w:id="1701" w:author="Tanuj Kumar" w:date="2024-03-03T14:10:00Z"/>
              </w:rPr>
            </w:pPr>
            <w:del w:id="1702" w:author="Tanuj Kumar" w:date="2024-03-03T14:10:00Z">
              <w:r w:rsidRPr="001A464A" w:rsidDel="008176CC">
                <w:delText>54.6)</w:delText>
              </w:r>
            </w:del>
          </w:p>
        </w:tc>
        <w:tc>
          <w:tcPr>
            <w:tcW w:w="754" w:type="dxa"/>
            <w:noWrap/>
            <w:hideMark/>
          </w:tcPr>
          <w:p w14:paraId="1A6DFE4E" w14:textId="1A73DD11" w:rsidR="001A464A" w:rsidRPr="001A464A" w:rsidDel="008176CC" w:rsidRDefault="001A464A" w:rsidP="001A464A">
            <w:pPr>
              <w:rPr>
                <w:del w:id="1703" w:author="Tanuj Kumar" w:date="2024-03-03T14:10:00Z"/>
              </w:rPr>
            </w:pPr>
            <w:del w:id="170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8C1B8E0" w14:textId="68A6583F" w:rsidR="001A464A" w:rsidRPr="001A464A" w:rsidDel="008176CC" w:rsidRDefault="001A464A" w:rsidP="001A464A">
            <w:pPr>
              <w:rPr>
                <w:del w:id="1705" w:author="Tanuj Kumar" w:date="2024-03-03T14:10:00Z"/>
              </w:rPr>
            </w:pPr>
            <w:del w:id="1706" w:author="Tanuj Kumar" w:date="2024-03-03T14:10:00Z">
              <w:r w:rsidRPr="001A464A" w:rsidDel="008176CC">
                <w:delText>51.7</w:delText>
              </w:r>
            </w:del>
          </w:p>
        </w:tc>
        <w:tc>
          <w:tcPr>
            <w:tcW w:w="673" w:type="dxa"/>
            <w:noWrap/>
            <w:hideMark/>
          </w:tcPr>
          <w:p w14:paraId="0ADE283E" w14:textId="66C47DB8" w:rsidR="001A464A" w:rsidRPr="001A464A" w:rsidDel="008176CC" w:rsidRDefault="001A464A" w:rsidP="001A464A">
            <w:pPr>
              <w:rPr>
                <w:del w:id="1707" w:author="Tanuj Kumar" w:date="2024-03-03T14:10:00Z"/>
              </w:rPr>
            </w:pPr>
            <w:del w:id="1708" w:author="Tanuj Kumar" w:date="2024-03-03T14:10:00Z">
              <w:r w:rsidRPr="001A464A" w:rsidDel="008176CC">
                <w:delText>(45.0 -</w:delText>
              </w:r>
            </w:del>
          </w:p>
        </w:tc>
        <w:tc>
          <w:tcPr>
            <w:tcW w:w="673" w:type="dxa"/>
            <w:noWrap/>
            <w:hideMark/>
          </w:tcPr>
          <w:p w14:paraId="07BA9537" w14:textId="7D70209A" w:rsidR="001A464A" w:rsidRPr="001A464A" w:rsidDel="008176CC" w:rsidRDefault="001A464A">
            <w:pPr>
              <w:rPr>
                <w:del w:id="1709" w:author="Tanuj Kumar" w:date="2024-03-03T14:10:00Z"/>
              </w:rPr>
            </w:pPr>
            <w:del w:id="1710" w:author="Tanuj Kumar" w:date="2024-03-03T14:10:00Z">
              <w:r w:rsidRPr="001A464A" w:rsidDel="008176CC">
                <w:delText>58.3)</w:delText>
              </w:r>
            </w:del>
          </w:p>
        </w:tc>
        <w:tc>
          <w:tcPr>
            <w:tcW w:w="774" w:type="dxa"/>
            <w:noWrap/>
            <w:hideMark/>
          </w:tcPr>
          <w:p w14:paraId="1BFB056C" w14:textId="78A65257" w:rsidR="001A464A" w:rsidRPr="001A464A" w:rsidDel="008176CC" w:rsidRDefault="001A464A" w:rsidP="001A464A">
            <w:pPr>
              <w:rPr>
                <w:del w:id="1711" w:author="Tanuj Kumar" w:date="2024-03-03T14:10:00Z"/>
              </w:rPr>
            </w:pPr>
            <w:del w:id="171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80BBAAF" w14:textId="01853BA4" w:rsidR="001A464A" w:rsidRPr="001A464A" w:rsidDel="008176CC" w:rsidRDefault="001A464A" w:rsidP="001A464A">
            <w:pPr>
              <w:rPr>
                <w:del w:id="1713" w:author="Tanuj Kumar" w:date="2024-03-03T14:10:00Z"/>
              </w:rPr>
            </w:pPr>
            <w:del w:id="1714" w:author="Tanuj Kumar" w:date="2024-03-03T14:10:00Z">
              <w:r w:rsidRPr="001A464A" w:rsidDel="008176CC">
                <w:delText>71.8</w:delText>
              </w:r>
            </w:del>
          </w:p>
        </w:tc>
        <w:tc>
          <w:tcPr>
            <w:tcW w:w="673" w:type="dxa"/>
            <w:noWrap/>
            <w:hideMark/>
          </w:tcPr>
          <w:p w14:paraId="450572C3" w14:textId="13062BFF" w:rsidR="001A464A" w:rsidRPr="001A464A" w:rsidDel="008176CC" w:rsidRDefault="001A464A" w:rsidP="001A464A">
            <w:pPr>
              <w:rPr>
                <w:del w:id="1715" w:author="Tanuj Kumar" w:date="2024-03-03T14:10:00Z"/>
              </w:rPr>
            </w:pPr>
            <w:del w:id="1716" w:author="Tanuj Kumar" w:date="2024-03-03T14:10:00Z">
              <w:r w:rsidRPr="001A464A" w:rsidDel="008176CC">
                <w:delText>(64.7 -</w:delText>
              </w:r>
            </w:del>
          </w:p>
        </w:tc>
        <w:tc>
          <w:tcPr>
            <w:tcW w:w="673" w:type="dxa"/>
            <w:noWrap/>
            <w:hideMark/>
          </w:tcPr>
          <w:p w14:paraId="7D107C9A" w14:textId="1DC070C3" w:rsidR="001A464A" w:rsidRPr="001A464A" w:rsidDel="008176CC" w:rsidRDefault="001A464A">
            <w:pPr>
              <w:rPr>
                <w:del w:id="1717" w:author="Tanuj Kumar" w:date="2024-03-03T14:10:00Z"/>
              </w:rPr>
            </w:pPr>
            <w:del w:id="1718" w:author="Tanuj Kumar" w:date="2024-03-03T14:10:00Z">
              <w:r w:rsidRPr="001A464A" w:rsidDel="008176CC">
                <w:delText>77.9)</w:delText>
              </w:r>
            </w:del>
          </w:p>
        </w:tc>
        <w:tc>
          <w:tcPr>
            <w:tcW w:w="791" w:type="dxa"/>
            <w:noWrap/>
            <w:hideMark/>
          </w:tcPr>
          <w:p w14:paraId="7C891102" w14:textId="32C18E7A" w:rsidR="001A464A" w:rsidRPr="001A464A" w:rsidDel="008176CC" w:rsidRDefault="001A464A" w:rsidP="001A464A">
            <w:pPr>
              <w:rPr>
                <w:del w:id="1719" w:author="Tanuj Kumar" w:date="2024-03-03T14:10:00Z"/>
              </w:rPr>
            </w:pPr>
            <w:del w:id="172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315E7DAD" w14:textId="437F6E1F" w:rsidR="001A464A" w:rsidRPr="001A464A" w:rsidDel="008176CC" w:rsidRDefault="001A464A" w:rsidP="001A464A">
            <w:pPr>
              <w:rPr>
                <w:del w:id="1721" w:author="Tanuj Kumar" w:date="2024-03-03T14:10:00Z"/>
              </w:rPr>
            </w:pPr>
            <w:del w:id="1722" w:author="Tanuj Kumar" w:date="2024-03-03T14:10:00Z">
              <w:r w:rsidRPr="001A464A" w:rsidDel="008176CC">
                <w:delText>69.9</w:delText>
              </w:r>
            </w:del>
          </w:p>
        </w:tc>
        <w:tc>
          <w:tcPr>
            <w:tcW w:w="673" w:type="dxa"/>
            <w:noWrap/>
            <w:hideMark/>
          </w:tcPr>
          <w:p w14:paraId="11082ABF" w14:textId="2FAE6AED" w:rsidR="001A464A" w:rsidRPr="001A464A" w:rsidDel="008176CC" w:rsidRDefault="001A464A" w:rsidP="001A464A">
            <w:pPr>
              <w:rPr>
                <w:del w:id="1723" w:author="Tanuj Kumar" w:date="2024-03-03T14:10:00Z"/>
              </w:rPr>
            </w:pPr>
            <w:del w:id="1724" w:author="Tanuj Kumar" w:date="2024-03-03T14:10:00Z">
              <w:r w:rsidRPr="001A464A" w:rsidDel="008176CC">
                <w:delText>(64.1 -</w:delText>
              </w:r>
            </w:del>
          </w:p>
        </w:tc>
        <w:tc>
          <w:tcPr>
            <w:tcW w:w="673" w:type="dxa"/>
            <w:noWrap/>
            <w:hideMark/>
          </w:tcPr>
          <w:p w14:paraId="015C8D26" w14:textId="73F1C9CA" w:rsidR="001A464A" w:rsidRPr="001A464A" w:rsidDel="008176CC" w:rsidRDefault="001A464A">
            <w:pPr>
              <w:rPr>
                <w:del w:id="1725" w:author="Tanuj Kumar" w:date="2024-03-03T14:10:00Z"/>
              </w:rPr>
            </w:pPr>
            <w:del w:id="1726" w:author="Tanuj Kumar" w:date="2024-03-03T14:10:00Z">
              <w:r w:rsidRPr="001A464A" w:rsidDel="008176CC">
                <w:delText>75.2)</w:delText>
              </w:r>
            </w:del>
          </w:p>
        </w:tc>
        <w:tc>
          <w:tcPr>
            <w:tcW w:w="804" w:type="dxa"/>
            <w:noWrap/>
            <w:hideMark/>
          </w:tcPr>
          <w:p w14:paraId="569FA147" w14:textId="63221E9B" w:rsidR="001A464A" w:rsidRPr="001A464A" w:rsidDel="008176CC" w:rsidRDefault="001A464A" w:rsidP="001A464A">
            <w:pPr>
              <w:rPr>
                <w:del w:id="1727" w:author="Tanuj Kumar" w:date="2024-03-03T14:10:00Z"/>
              </w:rPr>
            </w:pPr>
            <w:del w:id="17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4FAFCA8" w14:textId="3C121E96" w:rsidR="001A464A" w:rsidRPr="001A464A" w:rsidDel="008176CC" w:rsidRDefault="001A464A" w:rsidP="001A464A">
            <w:pPr>
              <w:rPr>
                <w:del w:id="1729" w:author="Tanuj Kumar" w:date="2024-03-03T14:10:00Z"/>
              </w:rPr>
            </w:pPr>
            <w:del w:id="1730" w:author="Tanuj Kumar" w:date="2024-03-03T14:10:00Z">
              <w:r w:rsidRPr="001A464A" w:rsidDel="008176CC">
                <w:delText>59.7</w:delText>
              </w:r>
            </w:del>
          </w:p>
        </w:tc>
        <w:tc>
          <w:tcPr>
            <w:tcW w:w="673" w:type="dxa"/>
            <w:noWrap/>
            <w:hideMark/>
          </w:tcPr>
          <w:p w14:paraId="6BBB927E" w14:textId="21A1423C" w:rsidR="001A464A" w:rsidRPr="001A464A" w:rsidDel="008176CC" w:rsidRDefault="001A464A" w:rsidP="001A464A">
            <w:pPr>
              <w:rPr>
                <w:del w:id="1731" w:author="Tanuj Kumar" w:date="2024-03-03T14:10:00Z"/>
              </w:rPr>
            </w:pPr>
            <w:del w:id="1732" w:author="Tanuj Kumar" w:date="2024-03-03T14:10:00Z">
              <w:r w:rsidRPr="001A464A" w:rsidDel="008176CC">
                <w:delText>(52.8 -</w:delText>
              </w:r>
            </w:del>
          </w:p>
        </w:tc>
        <w:tc>
          <w:tcPr>
            <w:tcW w:w="673" w:type="dxa"/>
            <w:noWrap/>
            <w:hideMark/>
          </w:tcPr>
          <w:p w14:paraId="15EFE755" w14:textId="5FCBB49F" w:rsidR="001A464A" w:rsidRPr="001A464A" w:rsidDel="008176CC" w:rsidRDefault="001A464A">
            <w:pPr>
              <w:rPr>
                <w:del w:id="1733" w:author="Tanuj Kumar" w:date="2024-03-03T14:10:00Z"/>
              </w:rPr>
            </w:pPr>
            <w:del w:id="1734" w:author="Tanuj Kumar" w:date="2024-03-03T14:10:00Z">
              <w:r w:rsidRPr="001A464A" w:rsidDel="008176CC">
                <w:delText>66.1)</w:delText>
              </w:r>
            </w:del>
          </w:p>
        </w:tc>
        <w:tc>
          <w:tcPr>
            <w:tcW w:w="813" w:type="dxa"/>
            <w:noWrap/>
            <w:hideMark/>
          </w:tcPr>
          <w:p w14:paraId="2F8A6F96" w14:textId="54B8FBE9" w:rsidR="001A464A" w:rsidRPr="001A464A" w:rsidDel="008176CC" w:rsidRDefault="001A464A" w:rsidP="001A464A">
            <w:pPr>
              <w:rPr>
                <w:del w:id="1735" w:author="Tanuj Kumar" w:date="2024-03-03T14:10:00Z"/>
              </w:rPr>
            </w:pPr>
            <w:del w:id="173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CE7A0CF" w14:textId="71456960" w:rsidR="001A464A" w:rsidRPr="001A464A" w:rsidDel="008176CC" w:rsidRDefault="001A464A" w:rsidP="001A464A">
            <w:pPr>
              <w:rPr>
                <w:del w:id="1737" w:author="Tanuj Kumar" w:date="2024-03-03T14:10:00Z"/>
              </w:rPr>
            </w:pPr>
            <w:del w:id="1738" w:author="Tanuj Kumar" w:date="2024-03-03T14:10:00Z">
              <w:r w:rsidRPr="001A464A" w:rsidDel="008176CC">
                <w:delText>83.2</w:delText>
              </w:r>
            </w:del>
          </w:p>
        </w:tc>
        <w:tc>
          <w:tcPr>
            <w:tcW w:w="673" w:type="dxa"/>
            <w:noWrap/>
            <w:hideMark/>
          </w:tcPr>
          <w:p w14:paraId="0D1124CE" w14:textId="0896E627" w:rsidR="001A464A" w:rsidRPr="001A464A" w:rsidDel="008176CC" w:rsidRDefault="001A464A" w:rsidP="001A464A">
            <w:pPr>
              <w:rPr>
                <w:del w:id="1739" w:author="Tanuj Kumar" w:date="2024-03-03T14:10:00Z"/>
              </w:rPr>
            </w:pPr>
            <w:del w:id="1740" w:author="Tanuj Kumar" w:date="2024-03-03T14:10:00Z">
              <w:r w:rsidRPr="001A464A" w:rsidDel="008176CC">
                <w:delText>(78.6 -</w:delText>
              </w:r>
            </w:del>
          </w:p>
        </w:tc>
        <w:tc>
          <w:tcPr>
            <w:tcW w:w="673" w:type="dxa"/>
            <w:noWrap/>
            <w:hideMark/>
          </w:tcPr>
          <w:p w14:paraId="65BDB333" w14:textId="72F4B34A" w:rsidR="001A464A" w:rsidRPr="001A464A" w:rsidDel="008176CC" w:rsidRDefault="001A464A">
            <w:pPr>
              <w:rPr>
                <w:del w:id="1741" w:author="Tanuj Kumar" w:date="2024-03-03T14:10:00Z"/>
              </w:rPr>
            </w:pPr>
            <w:del w:id="1742" w:author="Tanuj Kumar" w:date="2024-03-03T14:10:00Z">
              <w:r w:rsidRPr="001A464A" w:rsidDel="008176CC">
                <w:delText>86.9)</w:delText>
              </w:r>
            </w:del>
          </w:p>
        </w:tc>
        <w:tc>
          <w:tcPr>
            <w:tcW w:w="830" w:type="dxa"/>
            <w:noWrap/>
            <w:hideMark/>
          </w:tcPr>
          <w:p w14:paraId="3990867E" w14:textId="308F1B2A" w:rsidR="001A464A" w:rsidRPr="001A464A" w:rsidDel="008176CC" w:rsidRDefault="001A464A">
            <w:pPr>
              <w:rPr>
                <w:del w:id="1743" w:author="Tanuj Kumar" w:date="2024-03-03T14:10:00Z"/>
              </w:rPr>
            </w:pPr>
          </w:p>
        </w:tc>
      </w:tr>
      <w:tr w:rsidR="003A4958" w:rsidRPr="001A464A" w:rsidDel="008176CC" w14:paraId="1D652652" w14:textId="31849512" w:rsidTr="003A4958">
        <w:trPr>
          <w:trHeight w:val="300"/>
          <w:del w:id="1744" w:author="Tanuj Kumar" w:date="2024-03-03T14:10:00Z"/>
        </w:trPr>
        <w:tc>
          <w:tcPr>
            <w:tcW w:w="1908" w:type="dxa"/>
            <w:noWrap/>
            <w:hideMark/>
          </w:tcPr>
          <w:p w14:paraId="0805DE0B" w14:textId="6BFBCA45" w:rsidR="001A464A" w:rsidRPr="001A464A" w:rsidDel="008176CC" w:rsidRDefault="001A464A">
            <w:pPr>
              <w:rPr>
                <w:del w:id="1745" w:author="Tanuj Kumar" w:date="2024-03-03T14:10:00Z"/>
                <w:b/>
                <w:bCs/>
              </w:rPr>
            </w:pPr>
            <w:del w:id="1746" w:author="Tanuj Kumar" w:date="2024-03-03T14:10:00Z">
              <w:r w:rsidRPr="001A464A" w:rsidDel="008176CC">
                <w:rPr>
                  <w:b/>
                  <w:bCs/>
                </w:rPr>
                <w:delText>Highest Caregiver Educational Attainment</w:delText>
              </w:r>
            </w:del>
          </w:p>
        </w:tc>
        <w:tc>
          <w:tcPr>
            <w:tcW w:w="1361" w:type="dxa"/>
            <w:noWrap/>
            <w:hideMark/>
          </w:tcPr>
          <w:p w14:paraId="6423F97A" w14:textId="358BA903" w:rsidR="001A464A" w:rsidRPr="001A464A" w:rsidDel="008176CC" w:rsidRDefault="001A464A" w:rsidP="00286E93">
            <w:pPr>
              <w:jc w:val="center"/>
              <w:rPr>
                <w:del w:id="1747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5326A0F9" w14:textId="2221F285" w:rsidR="001A464A" w:rsidRPr="001A464A" w:rsidDel="008176CC" w:rsidRDefault="001A464A" w:rsidP="001A464A">
            <w:pPr>
              <w:rPr>
                <w:del w:id="1748" w:author="Tanuj Kumar" w:date="2024-03-03T14:10:00Z"/>
              </w:rPr>
            </w:pPr>
            <w:del w:id="17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0BFA60A1" w14:textId="0B6199BB" w:rsidR="001A464A" w:rsidRPr="001A464A" w:rsidDel="008176CC" w:rsidRDefault="001A464A" w:rsidP="001A464A">
            <w:pPr>
              <w:rPr>
                <w:del w:id="175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F59B0BF" w14:textId="3A53645D" w:rsidR="001A464A" w:rsidRPr="001A464A" w:rsidDel="008176CC" w:rsidRDefault="001A464A">
            <w:pPr>
              <w:rPr>
                <w:del w:id="1751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4EDE41F6" w14:textId="660ED447" w:rsidR="001A464A" w:rsidRPr="001A464A" w:rsidDel="008176CC" w:rsidRDefault="001A464A" w:rsidP="001A464A">
            <w:pPr>
              <w:rPr>
                <w:del w:id="1752" w:author="Tanuj Kumar" w:date="2024-03-03T14:10:00Z"/>
              </w:rPr>
            </w:pPr>
            <w:del w:id="175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3F956B82" w14:textId="329A108A" w:rsidR="001A464A" w:rsidRPr="001A464A" w:rsidDel="008176CC" w:rsidRDefault="001A464A" w:rsidP="001A464A">
            <w:pPr>
              <w:rPr>
                <w:del w:id="1754" w:author="Tanuj Kumar" w:date="2024-03-03T14:10:00Z"/>
              </w:rPr>
            </w:pPr>
            <w:del w:id="17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24A3EB4" w14:textId="5B793BCC" w:rsidR="001A464A" w:rsidRPr="001A464A" w:rsidDel="008176CC" w:rsidRDefault="001A464A" w:rsidP="001A464A">
            <w:pPr>
              <w:rPr>
                <w:del w:id="17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5546F7B" w14:textId="54F7EDC1" w:rsidR="001A464A" w:rsidRPr="001A464A" w:rsidDel="008176CC" w:rsidRDefault="001A464A">
            <w:pPr>
              <w:rPr>
                <w:del w:id="1757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2345B7B3" w14:textId="426BAF39" w:rsidR="001A464A" w:rsidRPr="001A464A" w:rsidDel="008176CC" w:rsidRDefault="001A464A" w:rsidP="001A464A">
            <w:pPr>
              <w:rPr>
                <w:del w:id="1758" w:author="Tanuj Kumar" w:date="2024-03-03T14:10:00Z"/>
              </w:rPr>
            </w:pPr>
            <w:del w:id="175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44A504BA" w14:textId="5758FDB4" w:rsidR="001A464A" w:rsidRPr="001A464A" w:rsidDel="008176CC" w:rsidRDefault="001A464A" w:rsidP="001A464A">
            <w:pPr>
              <w:rPr>
                <w:del w:id="1760" w:author="Tanuj Kumar" w:date="2024-03-03T14:10:00Z"/>
              </w:rPr>
            </w:pPr>
            <w:del w:id="17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9B31DFA" w14:textId="0C09B57D" w:rsidR="001A464A" w:rsidRPr="001A464A" w:rsidDel="008176CC" w:rsidRDefault="001A464A" w:rsidP="001A464A">
            <w:pPr>
              <w:rPr>
                <w:del w:id="176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791C175" w14:textId="6B8440BE" w:rsidR="001A464A" w:rsidRPr="001A464A" w:rsidDel="008176CC" w:rsidRDefault="001A464A">
            <w:pPr>
              <w:rPr>
                <w:del w:id="1763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6DB783D6" w14:textId="6D38CE93" w:rsidR="001A464A" w:rsidRPr="001A464A" w:rsidDel="008176CC" w:rsidRDefault="001A464A" w:rsidP="001A464A">
            <w:pPr>
              <w:rPr>
                <w:del w:id="1764" w:author="Tanuj Kumar" w:date="2024-03-03T14:10:00Z"/>
              </w:rPr>
            </w:pPr>
            <w:del w:id="176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34499CE2" w14:textId="0E077017" w:rsidR="001A464A" w:rsidRPr="001A464A" w:rsidDel="008176CC" w:rsidRDefault="001A464A" w:rsidP="001A464A">
            <w:pPr>
              <w:rPr>
                <w:del w:id="1766" w:author="Tanuj Kumar" w:date="2024-03-03T14:10:00Z"/>
              </w:rPr>
            </w:pPr>
            <w:del w:id="176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7145290" w14:textId="4E63DC0D" w:rsidR="001A464A" w:rsidRPr="001A464A" w:rsidDel="008176CC" w:rsidRDefault="001A464A" w:rsidP="001A464A">
            <w:pPr>
              <w:rPr>
                <w:del w:id="176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1B0043A" w14:textId="67FDB351" w:rsidR="001A464A" w:rsidRPr="001A464A" w:rsidDel="008176CC" w:rsidRDefault="001A464A">
            <w:pPr>
              <w:rPr>
                <w:del w:id="1769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489EFB76" w14:textId="297BD197" w:rsidR="001A464A" w:rsidRPr="001A464A" w:rsidDel="008176CC" w:rsidRDefault="001A464A" w:rsidP="001A464A">
            <w:pPr>
              <w:rPr>
                <w:del w:id="1770" w:author="Tanuj Kumar" w:date="2024-03-03T14:10:00Z"/>
              </w:rPr>
            </w:pPr>
            <w:del w:id="177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1621C845" w14:textId="0E246839" w:rsidR="001A464A" w:rsidRPr="001A464A" w:rsidDel="008176CC" w:rsidRDefault="001A464A" w:rsidP="001A464A">
            <w:pPr>
              <w:rPr>
                <w:del w:id="177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90CAFD9" w14:textId="25BF086F" w:rsidR="001A464A" w:rsidRPr="001A464A" w:rsidDel="008176CC" w:rsidRDefault="001A464A" w:rsidP="001A464A">
            <w:pPr>
              <w:rPr>
                <w:del w:id="177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6C2D4D2" w14:textId="2CB346DE" w:rsidR="001A464A" w:rsidRPr="001A464A" w:rsidDel="008176CC" w:rsidRDefault="001A464A">
            <w:pPr>
              <w:rPr>
                <w:del w:id="1774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5B6B76F2" w14:textId="7F6B7899" w:rsidR="001A464A" w:rsidRPr="001A464A" w:rsidDel="008176CC" w:rsidRDefault="001A464A" w:rsidP="001A464A">
            <w:pPr>
              <w:rPr>
                <w:del w:id="1775" w:author="Tanuj Kumar" w:date="2024-03-03T14:10:00Z"/>
              </w:rPr>
            </w:pPr>
            <w:del w:id="1776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44BF0904" w14:textId="58FE814A" w:rsidR="001A464A" w:rsidRPr="001A464A" w:rsidDel="008176CC" w:rsidRDefault="001A464A" w:rsidP="001A464A">
            <w:pPr>
              <w:rPr>
                <w:del w:id="177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FC9B5E4" w14:textId="36B2C987" w:rsidR="001A464A" w:rsidRPr="001A464A" w:rsidDel="008176CC" w:rsidRDefault="001A464A" w:rsidP="001A464A">
            <w:pPr>
              <w:rPr>
                <w:del w:id="177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853EB0F" w14:textId="03EA0B20" w:rsidR="001A464A" w:rsidRPr="001A464A" w:rsidDel="008176CC" w:rsidRDefault="001A464A">
            <w:pPr>
              <w:rPr>
                <w:del w:id="1779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366D6269" w14:textId="1B2D3CDC" w:rsidR="001A464A" w:rsidRPr="001A464A" w:rsidDel="008176CC" w:rsidRDefault="001A464A" w:rsidP="001A464A">
            <w:pPr>
              <w:rPr>
                <w:del w:id="1780" w:author="Tanuj Kumar" w:date="2024-03-03T14:10:00Z"/>
              </w:rPr>
            </w:pPr>
            <w:del w:id="1781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79137260" w14:textId="3386C96F" w:rsidTr="003A4958">
        <w:trPr>
          <w:trHeight w:val="300"/>
          <w:del w:id="1782" w:author="Tanuj Kumar" w:date="2024-03-03T14:10:00Z"/>
        </w:trPr>
        <w:tc>
          <w:tcPr>
            <w:tcW w:w="1908" w:type="dxa"/>
            <w:hideMark/>
          </w:tcPr>
          <w:p w14:paraId="4C7BD8E7" w14:textId="162950E4" w:rsidR="001A464A" w:rsidRPr="001A464A" w:rsidDel="008176CC" w:rsidRDefault="001A464A" w:rsidP="001A464A">
            <w:pPr>
              <w:rPr>
                <w:del w:id="1783" w:author="Tanuj Kumar" w:date="2024-03-03T14:10:00Z"/>
              </w:rPr>
            </w:pPr>
            <w:del w:id="1784" w:author="Tanuj Kumar" w:date="2024-03-03T14:10:00Z">
              <w:r w:rsidRPr="001A464A" w:rsidDel="008176CC">
                <w:delText>≤High school/General Educational Development (GED) test</w:delText>
              </w:r>
            </w:del>
          </w:p>
        </w:tc>
        <w:tc>
          <w:tcPr>
            <w:tcW w:w="1361" w:type="dxa"/>
            <w:noWrap/>
            <w:hideMark/>
          </w:tcPr>
          <w:p w14:paraId="463CE9D6" w14:textId="0830E563" w:rsidR="001A464A" w:rsidRPr="001A464A" w:rsidDel="008176CC" w:rsidRDefault="001A464A" w:rsidP="00286E93">
            <w:pPr>
              <w:jc w:val="center"/>
              <w:rPr>
                <w:del w:id="1785" w:author="Tanuj Kumar" w:date="2024-03-03T14:10:00Z"/>
              </w:rPr>
            </w:pPr>
            <w:del w:id="1786" w:author="Tanuj Kumar" w:date="2024-03-03T14:10:00Z">
              <w:r w:rsidRPr="001A464A" w:rsidDel="008176CC">
                <w:delText>25.9</w:delText>
              </w:r>
            </w:del>
          </w:p>
        </w:tc>
        <w:tc>
          <w:tcPr>
            <w:tcW w:w="859" w:type="dxa"/>
            <w:noWrap/>
            <w:hideMark/>
          </w:tcPr>
          <w:p w14:paraId="29E3A15E" w14:textId="6FE5F052" w:rsidR="001A464A" w:rsidRPr="001A464A" w:rsidDel="008176CC" w:rsidRDefault="001A464A" w:rsidP="001A464A">
            <w:pPr>
              <w:rPr>
                <w:del w:id="1787" w:author="Tanuj Kumar" w:date="2024-03-03T14:10:00Z"/>
              </w:rPr>
            </w:pPr>
            <w:del w:id="1788" w:author="Tanuj Kumar" w:date="2024-03-03T14:10:00Z">
              <w:r w:rsidRPr="001A464A" w:rsidDel="008176CC">
                <w:delText>45.9</w:delText>
              </w:r>
            </w:del>
          </w:p>
        </w:tc>
        <w:tc>
          <w:tcPr>
            <w:tcW w:w="823" w:type="dxa"/>
            <w:noWrap/>
            <w:hideMark/>
          </w:tcPr>
          <w:p w14:paraId="1CB258D6" w14:textId="5E937DD1" w:rsidR="001A464A" w:rsidRPr="001A464A" w:rsidDel="008176CC" w:rsidRDefault="001A464A" w:rsidP="001A464A">
            <w:pPr>
              <w:rPr>
                <w:del w:id="1789" w:author="Tanuj Kumar" w:date="2024-03-03T14:10:00Z"/>
              </w:rPr>
            </w:pPr>
            <w:del w:id="1790" w:author="Tanuj Kumar" w:date="2024-03-03T14:10:00Z">
              <w:r w:rsidRPr="001A464A" w:rsidDel="008176CC">
                <w:delText xml:space="preserve">(41.1 - </w:delText>
              </w:r>
            </w:del>
          </w:p>
        </w:tc>
        <w:tc>
          <w:tcPr>
            <w:tcW w:w="673" w:type="dxa"/>
            <w:noWrap/>
            <w:hideMark/>
          </w:tcPr>
          <w:p w14:paraId="0106BA60" w14:textId="72F57A9E" w:rsidR="001A464A" w:rsidRPr="001A464A" w:rsidDel="008176CC" w:rsidRDefault="001A464A">
            <w:pPr>
              <w:rPr>
                <w:del w:id="1791" w:author="Tanuj Kumar" w:date="2024-03-03T14:10:00Z"/>
              </w:rPr>
            </w:pPr>
            <w:del w:id="1792" w:author="Tanuj Kumar" w:date="2024-03-03T14:10:00Z">
              <w:r w:rsidRPr="001A464A" w:rsidDel="008176CC">
                <w:delText>50.7)</w:delText>
              </w:r>
            </w:del>
          </w:p>
        </w:tc>
        <w:tc>
          <w:tcPr>
            <w:tcW w:w="754" w:type="dxa"/>
            <w:noWrap/>
            <w:hideMark/>
          </w:tcPr>
          <w:p w14:paraId="7A28A3ED" w14:textId="6DFEDC96" w:rsidR="001A464A" w:rsidRPr="001A464A" w:rsidDel="008176CC" w:rsidRDefault="001A464A" w:rsidP="001A464A">
            <w:pPr>
              <w:rPr>
                <w:del w:id="1793" w:author="Tanuj Kumar" w:date="2024-03-03T14:10:00Z"/>
              </w:rPr>
            </w:pPr>
            <w:del w:id="179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425BE01" w14:textId="64AAAC9D" w:rsidR="001A464A" w:rsidRPr="001A464A" w:rsidDel="008176CC" w:rsidRDefault="001A464A" w:rsidP="001A464A">
            <w:pPr>
              <w:rPr>
                <w:del w:id="1795" w:author="Tanuj Kumar" w:date="2024-03-03T14:10:00Z"/>
              </w:rPr>
            </w:pPr>
            <w:del w:id="1796" w:author="Tanuj Kumar" w:date="2024-03-03T14:10:00Z">
              <w:r w:rsidRPr="001A464A" w:rsidDel="008176CC">
                <w:delText>51.6</w:delText>
              </w:r>
            </w:del>
          </w:p>
        </w:tc>
        <w:tc>
          <w:tcPr>
            <w:tcW w:w="673" w:type="dxa"/>
            <w:noWrap/>
            <w:hideMark/>
          </w:tcPr>
          <w:p w14:paraId="36F6D19B" w14:textId="3F45D0A8" w:rsidR="001A464A" w:rsidRPr="001A464A" w:rsidDel="008176CC" w:rsidRDefault="001A464A" w:rsidP="001A464A">
            <w:pPr>
              <w:rPr>
                <w:del w:id="1797" w:author="Tanuj Kumar" w:date="2024-03-03T14:10:00Z"/>
              </w:rPr>
            </w:pPr>
            <w:del w:id="1798" w:author="Tanuj Kumar" w:date="2024-03-03T14:10:00Z">
              <w:r w:rsidRPr="001A464A" w:rsidDel="008176CC">
                <w:delText>(46.5 -</w:delText>
              </w:r>
            </w:del>
          </w:p>
        </w:tc>
        <w:tc>
          <w:tcPr>
            <w:tcW w:w="673" w:type="dxa"/>
            <w:noWrap/>
            <w:hideMark/>
          </w:tcPr>
          <w:p w14:paraId="35D3E55A" w14:textId="03CA42A2" w:rsidR="001A464A" w:rsidRPr="001A464A" w:rsidDel="008176CC" w:rsidRDefault="001A464A">
            <w:pPr>
              <w:rPr>
                <w:del w:id="1799" w:author="Tanuj Kumar" w:date="2024-03-03T14:10:00Z"/>
              </w:rPr>
            </w:pPr>
            <w:del w:id="1800" w:author="Tanuj Kumar" w:date="2024-03-03T14:10:00Z">
              <w:r w:rsidRPr="001A464A" w:rsidDel="008176CC">
                <w:delText>56.8)</w:delText>
              </w:r>
            </w:del>
          </w:p>
        </w:tc>
        <w:tc>
          <w:tcPr>
            <w:tcW w:w="774" w:type="dxa"/>
            <w:noWrap/>
            <w:hideMark/>
          </w:tcPr>
          <w:p w14:paraId="1D127075" w14:textId="7E2F1791" w:rsidR="001A464A" w:rsidRPr="001A464A" w:rsidDel="008176CC" w:rsidRDefault="001A464A" w:rsidP="001A464A">
            <w:pPr>
              <w:rPr>
                <w:del w:id="1801" w:author="Tanuj Kumar" w:date="2024-03-03T14:10:00Z"/>
              </w:rPr>
            </w:pPr>
            <w:del w:id="180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7710C46" w14:textId="1B261B04" w:rsidR="001A464A" w:rsidRPr="001A464A" w:rsidDel="008176CC" w:rsidRDefault="001A464A" w:rsidP="001A464A">
            <w:pPr>
              <w:rPr>
                <w:del w:id="1803" w:author="Tanuj Kumar" w:date="2024-03-03T14:10:00Z"/>
              </w:rPr>
            </w:pPr>
            <w:del w:id="1804" w:author="Tanuj Kumar" w:date="2024-03-03T14:10:00Z">
              <w:r w:rsidRPr="001A464A" w:rsidDel="008176CC">
                <w:delText>71.5</w:delText>
              </w:r>
            </w:del>
          </w:p>
        </w:tc>
        <w:tc>
          <w:tcPr>
            <w:tcW w:w="673" w:type="dxa"/>
            <w:noWrap/>
            <w:hideMark/>
          </w:tcPr>
          <w:p w14:paraId="76F0B61D" w14:textId="7F63D3EC" w:rsidR="001A464A" w:rsidRPr="001A464A" w:rsidDel="008176CC" w:rsidRDefault="001A464A" w:rsidP="001A464A">
            <w:pPr>
              <w:rPr>
                <w:del w:id="1805" w:author="Tanuj Kumar" w:date="2024-03-03T14:10:00Z"/>
              </w:rPr>
            </w:pPr>
            <w:del w:id="1806" w:author="Tanuj Kumar" w:date="2024-03-03T14:10:00Z">
              <w:r w:rsidRPr="001A464A" w:rsidDel="008176CC">
                <w:delText>(66.0 -</w:delText>
              </w:r>
            </w:del>
          </w:p>
        </w:tc>
        <w:tc>
          <w:tcPr>
            <w:tcW w:w="673" w:type="dxa"/>
            <w:noWrap/>
            <w:hideMark/>
          </w:tcPr>
          <w:p w14:paraId="0B876AD4" w14:textId="50676989" w:rsidR="001A464A" w:rsidRPr="001A464A" w:rsidDel="008176CC" w:rsidRDefault="001A464A">
            <w:pPr>
              <w:rPr>
                <w:del w:id="1807" w:author="Tanuj Kumar" w:date="2024-03-03T14:10:00Z"/>
              </w:rPr>
            </w:pPr>
            <w:del w:id="1808" w:author="Tanuj Kumar" w:date="2024-03-03T14:10:00Z">
              <w:r w:rsidRPr="001A464A" w:rsidDel="008176CC">
                <w:delText>76.4)</w:delText>
              </w:r>
            </w:del>
          </w:p>
        </w:tc>
        <w:tc>
          <w:tcPr>
            <w:tcW w:w="791" w:type="dxa"/>
            <w:noWrap/>
            <w:hideMark/>
          </w:tcPr>
          <w:p w14:paraId="6519F6E5" w14:textId="3BB43C98" w:rsidR="001A464A" w:rsidRPr="001A464A" w:rsidDel="008176CC" w:rsidRDefault="001A464A" w:rsidP="001A464A">
            <w:pPr>
              <w:rPr>
                <w:del w:id="1809" w:author="Tanuj Kumar" w:date="2024-03-03T14:10:00Z"/>
              </w:rPr>
            </w:pPr>
            <w:del w:id="181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30218BA7" w14:textId="74FAD286" w:rsidR="001A464A" w:rsidRPr="001A464A" w:rsidDel="008176CC" w:rsidRDefault="001A464A" w:rsidP="001A464A">
            <w:pPr>
              <w:rPr>
                <w:del w:id="1811" w:author="Tanuj Kumar" w:date="2024-03-03T14:10:00Z"/>
              </w:rPr>
            </w:pPr>
            <w:del w:id="1812" w:author="Tanuj Kumar" w:date="2024-03-03T14:10:00Z">
              <w:r w:rsidRPr="001A464A" w:rsidDel="008176CC">
                <w:delText>64.3</w:delText>
              </w:r>
            </w:del>
          </w:p>
        </w:tc>
        <w:tc>
          <w:tcPr>
            <w:tcW w:w="673" w:type="dxa"/>
            <w:noWrap/>
            <w:hideMark/>
          </w:tcPr>
          <w:p w14:paraId="11F7650E" w14:textId="12F8B7B7" w:rsidR="001A464A" w:rsidRPr="001A464A" w:rsidDel="008176CC" w:rsidRDefault="001A464A" w:rsidP="001A464A">
            <w:pPr>
              <w:rPr>
                <w:del w:id="1813" w:author="Tanuj Kumar" w:date="2024-03-03T14:10:00Z"/>
              </w:rPr>
            </w:pPr>
            <w:del w:id="1814" w:author="Tanuj Kumar" w:date="2024-03-03T14:10:00Z">
              <w:r w:rsidRPr="001A464A" w:rsidDel="008176CC">
                <w:delText>(59.4 -</w:delText>
              </w:r>
            </w:del>
          </w:p>
        </w:tc>
        <w:tc>
          <w:tcPr>
            <w:tcW w:w="673" w:type="dxa"/>
            <w:noWrap/>
            <w:hideMark/>
          </w:tcPr>
          <w:p w14:paraId="5AEC8654" w14:textId="7E33F2F8" w:rsidR="001A464A" w:rsidRPr="001A464A" w:rsidDel="008176CC" w:rsidRDefault="001A464A">
            <w:pPr>
              <w:rPr>
                <w:del w:id="1815" w:author="Tanuj Kumar" w:date="2024-03-03T14:10:00Z"/>
              </w:rPr>
            </w:pPr>
            <w:del w:id="1816" w:author="Tanuj Kumar" w:date="2024-03-03T14:10:00Z">
              <w:r w:rsidRPr="001A464A" w:rsidDel="008176CC">
                <w:delText>68.9)</w:delText>
              </w:r>
            </w:del>
          </w:p>
        </w:tc>
        <w:tc>
          <w:tcPr>
            <w:tcW w:w="804" w:type="dxa"/>
            <w:noWrap/>
            <w:hideMark/>
          </w:tcPr>
          <w:p w14:paraId="3EEA1FDB" w14:textId="6D0ED8A2" w:rsidR="001A464A" w:rsidRPr="001A464A" w:rsidDel="008176CC" w:rsidRDefault="001A464A" w:rsidP="001A464A">
            <w:pPr>
              <w:rPr>
                <w:del w:id="1817" w:author="Tanuj Kumar" w:date="2024-03-03T14:10:00Z"/>
              </w:rPr>
            </w:pPr>
            <w:del w:id="18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6D4D825" w14:textId="3B1B9240" w:rsidR="001A464A" w:rsidRPr="001A464A" w:rsidDel="008176CC" w:rsidRDefault="001A464A" w:rsidP="001A464A">
            <w:pPr>
              <w:rPr>
                <w:del w:id="1819" w:author="Tanuj Kumar" w:date="2024-03-03T14:10:00Z"/>
              </w:rPr>
            </w:pPr>
            <w:del w:id="1820" w:author="Tanuj Kumar" w:date="2024-03-03T14:10:00Z">
              <w:r w:rsidRPr="001A464A" w:rsidDel="008176CC">
                <w:delText>57.2</w:delText>
              </w:r>
            </w:del>
          </w:p>
        </w:tc>
        <w:tc>
          <w:tcPr>
            <w:tcW w:w="673" w:type="dxa"/>
            <w:noWrap/>
            <w:hideMark/>
          </w:tcPr>
          <w:p w14:paraId="1E74D724" w14:textId="75C6918C" w:rsidR="001A464A" w:rsidRPr="001A464A" w:rsidDel="008176CC" w:rsidRDefault="001A464A" w:rsidP="001A464A">
            <w:pPr>
              <w:rPr>
                <w:del w:id="1821" w:author="Tanuj Kumar" w:date="2024-03-03T14:10:00Z"/>
              </w:rPr>
            </w:pPr>
            <w:del w:id="1822" w:author="Tanuj Kumar" w:date="2024-03-03T14:10:00Z">
              <w:r w:rsidRPr="001A464A" w:rsidDel="008176CC">
                <w:delText>(52.0 -</w:delText>
              </w:r>
            </w:del>
          </w:p>
        </w:tc>
        <w:tc>
          <w:tcPr>
            <w:tcW w:w="673" w:type="dxa"/>
            <w:noWrap/>
            <w:hideMark/>
          </w:tcPr>
          <w:p w14:paraId="036E2F70" w14:textId="3ED2AB46" w:rsidR="001A464A" w:rsidRPr="001A464A" w:rsidDel="008176CC" w:rsidRDefault="001A464A">
            <w:pPr>
              <w:rPr>
                <w:del w:id="1823" w:author="Tanuj Kumar" w:date="2024-03-03T14:10:00Z"/>
              </w:rPr>
            </w:pPr>
            <w:del w:id="1824" w:author="Tanuj Kumar" w:date="2024-03-03T14:10:00Z">
              <w:r w:rsidRPr="001A464A" w:rsidDel="008176CC">
                <w:delText>62.3)</w:delText>
              </w:r>
            </w:del>
          </w:p>
        </w:tc>
        <w:tc>
          <w:tcPr>
            <w:tcW w:w="813" w:type="dxa"/>
            <w:noWrap/>
            <w:hideMark/>
          </w:tcPr>
          <w:p w14:paraId="351E875F" w14:textId="57238944" w:rsidR="001A464A" w:rsidRPr="001A464A" w:rsidDel="008176CC" w:rsidRDefault="001A464A" w:rsidP="001A464A">
            <w:pPr>
              <w:rPr>
                <w:del w:id="1825" w:author="Tanuj Kumar" w:date="2024-03-03T14:10:00Z"/>
              </w:rPr>
            </w:pPr>
            <w:del w:id="182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F3C1D61" w14:textId="3FE1CCCF" w:rsidR="001A464A" w:rsidRPr="001A464A" w:rsidDel="008176CC" w:rsidRDefault="001A464A" w:rsidP="001A464A">
            <w:pPr>
              <w:rPr>
                <w:del w:id="1827" w:author="Tanuj Kumar" w:date="2024-03-03T14:10:00Z"/>
              </w:rPr>
            </w:pPr>
            <w:del w:id="1828" w:author="Tanuj Kumar" w:date="2024-03-03T14:10:00Z">
              <w:r w:rsidRPr="001A464A" w:rsidDel="008176CC">
                <w:delText>81.7</w:delText>
              </w:r>
            </w:del>
          </w:p>
        </w:tc>
        <w:tc>
          <w:tcPr>
            <w:tcW w:w="673" w:type="dxa"/>
            <w:noWrap/>
            <w:hideMark/>
          </w:tcPr>
          <w:p w14:paraId="703FF238" w14:textId="0DCF56DE" w:rsidR="001A464A" w:rsidRPr="001A464A" w:rsidDel="008176CC" w:rsidRDefault="001A464A" w:rsidP="001A464A">
            <w:pPr>
              <w:rPr>
                <w:del w:id="1829" w:author="Tanuj Kumar" w:date="2024-03-03T14:10:00Z"/>
              </w:rPr>
            </w:pPr>
            <w:del w:id="1830" w:author="Tanuj Kumar" w:date="2024-03-03T14:10:00Z">
              <w:r w:rsidRPr="001A464A" w:rsidDel="008176CC">
                <w:delText>(77.8 -</w:delText>
              </w:r>
            </w:del>
          </w:p>
        </w:tc>
        <w:tc>
          <w:tcPr>
            <w:tcW w:w="673" w:type="dxa"/>
            <w:noWrap/>
            <w:hideMark/>
          </w:tcPr>
          <w:p w14:paraId="603C4268" w14:textId="62B4D198" w:rsidR="001A464A" w:rsidRPr="001A464A" w:rsidDel="008176CC" w:rsidRDefault="001A464A">
            <w:pPr>
              <w:rPr>
                <w:del w:id="1831" w:author="Tanuj Kumar" w:date="2024-03-03T14:10:00Z"/>
              </w:rPr>
            </w:pPr>
            <w:del w:id="1832" w:author="Tanuj Kumar" w:date="2024-03-03T14:10:00Z">
              <w:r w:rsidRPr="001A464A" w:rsidDel="008176CC">
                <w:delText>85.1)</w:delText>
              </w:r>
            </w:del>
          </w:p>
        </w:tc>
        <w:tc>
          <w:tcPr>
            <w:tcW w:w="830" w:type="dxa"/>
            <w:noWrap/>
            <w:hideMark/>
          </w:tcPr>
          <w:p w14:paraId="02CC7790" w14:textId="4DD9B1CC" w:rsidR="001A464A" w:rsidRPr="001A464A" w:rsidDel="008176CC" w:rsidRDefault="001A464A">
            <w:pPr>
              <w:rPr>
                <w:del w:id="1833" w:author="Tanuj Kumar" w:date="2024-03-03T14:10:00Z"/>
              </w:rPr>
            </w:pPr>
          </w:p>
        </w:tc>
      </w:tr>
      <w:tr w:rsidR="003A4958" w:rsidRPr="001A464A" w:rsidDel="008176CC" w14:paraId="5AD6614B" w14:textId="00CCFDDE" w:rsidTr="003A4958">
        <w:trPr>
          <w:trHeight w:val="300"/>
          <w:del w:id="1834" w:author="Tanuj Kumar" w:date="2024-03-03T14:10:00Z"/>
        </w:trPr>
        <w:tc>
          <w:tcPr>
            <w:tcW w:w="1908" w:type="dxa"/>
            <w:hideMark/>
          </w:tcPr>
          <w:p w14:paraId="7A17CD60" w14:textId="77D42743" w:rsidR="001A464A" w:rsidRPr="001A464A" w:rsidDel="008176CC" w:rsidRDefault="001A464A" w:rsidP="001A464A">
            <w:pPr>
              <w:rPr>
                <w:del w:id="1835" w:author="Tanuj Kumar" w:date="2024-03-03T14:10:00Z"/>
              </w:rPr>
            </w:pPr>
            <w:del w:id="1836" w:author="Tanuj Kumar" w:date="2024-03-03T14:10:00Z">
              <w:r w:rsidRPr="001A464A" w:rsidDel="008176CC">
                <w:delText>Some college/</w:delText>
              </w:r>
              <w:r w:rsidR="003A4958" w:rsidRPr="001A464A" w:rsidDel="008176CC">
                <w:delText>associate</w:delText>
              </w:r>
              <w:r w:rsidRPr="001A464A" w:rsidDel="008176CC">
                <w:delText xml:space="preserve"> degree</w:delText>
              </w:r>
            </w:del>
          </w:p>
        </w:tc>
        <w:tc>
          <w:tcPr>
            <w:tcW w:w="1361" w:type="dxa"/>
            <w:noWrap/>
            <w:hideMark/>
          </w:tcPr>
          <w:p w14:paraId="7E2EE06B" w14:textId="2A54AA1C" w:rsidR="001A464A" w:rsidRPr="001A464A" w:rsidDel="008176CC" w:rsidRDefault="001A464A" w:rsidP="00286E93">
            <w:pPr>
              <w:jc w:val="center"/>
              <w:rPr>
                <w:del w:id="1837" w:author="Tanuj Kumar" w:date="2024-03-03T14:10:00Z"/>
              </w:rPr>
            </w:pPr>
            <w:del w:id="1838" w:author="Tanuj Kumar" w:date="2024-03-03T14:10:00Z">
              <w:r w:rsidRPr="001A464A" w:rsidDel="008176CC">
                <w:delText>18.8</w:delText>
              </w:r>
            </w:del>
          </w:p>
        </w:tc>
        <w:tc>
          <w:tcPr>
            <w:tcW w:w="859" w:type="dxa"/>
            <w:noWrap/>
            <w:hideMark/>
          </w:tcPr>
          <w:p w14:paraId="67647582" w14:textId="07AF6C8E" w:rsidR="001A464A" w:rsidRPr="001A464A" w:rsidDel="008176CC" w:rsidRDefault="001A464A" w:rsidP="001A464A">
            <w:pPr>
              <w:rPr>
                <w:del w:id="1839" w:author="Tanuj Kumar" w:date="2024-03-03T14:10:00Z"/>
              </w:rPr>
            </w:pPr>
            <w:del w:id="1840" w:author="Tanuj Kumar" w:date="2024-03-03T14:10:00Z">
              <w:r w:rsidRPr="001A464A" w:rsidDel="008176CC">
                <w:delText>60.6</w:delText>
              </w:r>
            </w:del>
          </w:p>
        </w:tc>
        <w:tc>
          <w:tcPr>
            <w:tcW w:w="823" w:type="dxa"/>
            <w:noWrap/>
            <w:hideMark/>
          </w:tcPr>
          <w:p w14:paraId="13FCFA2F" w14:textId="231DFB99" w:rsidR="001A464A" w:rsidRPr="001A464A" w:rsidDel="008176CC" w:rsidRDefault="001A464A" w:rsidP="001A464A">
            <w:pPr>
              <w:rPr>
                <w:del w:id="1841" w:author="Tanuj Kumar" w:date="2024-03-03T14:10:00Z"/>
              </w:rPr>
            </w:pPr>
            <w:del w:id="1842" w:author="Tanuj Kumar" w:date="2024-03-03T14:10:00Z">
              <w:r w:rsidRPr="001A464A" w:rsidDel="008176CC">
                <w:delText xml:space="preserve">(56.3 - </w:delText>
              </w:r>
            </w:del>
          </w:p>
        </w:tc>
        <w:tc>
          <w:tcPr>
            <w:tcW w:w="673" w:type="dxa"/>
            <w:noWrap/>
            <w:hideMark/>
          </w:tcPr>
          <w:p w14:paraId="6B169D83" w14:textId="3A9D22AC" w:rsidR="001A464A" w:rsidRPr="001A464A" w:rsidDel="008176CC" w:rsidRDefault="001A464A">
            <w:pPr>
              <w:rPr>
                <w:del w:id="1843" w:author="Tanuj Kumar" w:date="2024-03-03T14:10:00Z"/>
              </w:rPr>
            </w:pPr>
            <w:del w:id="1844" w:author="Tanuj Kumar" w:date="2024-03-03T14:10:00Z">
              <w:r w:rsidRPr="001A464A" w:rsidDel="008176CC">
                <w:delText>64.7)</w:delText>
              </w:r>
            </w:del>
          </w:p>
        </w:tc>
        <w:tc>
          <w:tcPr>
            <w:tcW w:w="754" w:type="dxa"/>
            <w:noWrap/>
            <w:hideMark/>
          </w:tcPr>
          <w:p w14:paraId="5DA58C85" w14:textId="1AF34176" w:rsidR="001A464A" w:rsidRPr="001A464A" w:rsidDel="008176CC" w:rsidRDefault="001A464A" w:rsidP="001A464A">
            <w:pPr>
              <w:rPr>
                <w:del w:id="1845" w:author="Tanuj Kumar" w:date="2024-03-03T14:10:00Z"/>
              </w:rPr>
            </w:pPr>
            <w:del w:id="184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330CB3BE" w14:textId="3AE37404" w:rsidR="001A464A" w:rsidRPr="001A464A" w:rsidDel="008176CC" w:rsidRDefault="001A464A" w:rsidP="001A464A">
            <w:pPr>
              <w:rPr>
                <w:del w:id="1847" w:author="Tanuj Kumar" w:date="2024-03-03T14:10:00Z"/>
              </w:rPr>
            </w:pPr>
            <w:del w:id="1848" w:author="Tanuj Kumar" w:date="2024-03-03T14:10:00Z">
              <w:r w:rsidRPr="001A464A" w:rsidDel="008176CC">
                <w:delText>62.7</w:delText>
              </w:r>
            </w:del>
          </w:p>
        </w:tc>
        <w:tc>
          <w:tcPr>
            <w:tcW w:w="673" w:type="dxa"/>
            <w:noWrap/>
            <w:hideMark/>
          </w:tcPr>
          <w:p w14:paraId="0958494F" w14:textId="20F6D006" w:rsidR="001A464A" w:rsidRPr="001A464A" w:rsidDel="008176CC" w:rsidRDefault="001A464A" w:rsidP="001A464A">
            <w:pPr>
              <w:rPr>
                <w:del w:id="1849" w:author="Tanuj Kumar" w:date="2024-03-03T14:10:00Z"/>
              </w:rPr>
            </w:pPr>
            <w:del w:id="1850" w:author="Tanuj Kumar" w:date="2024-03-03T14:10:00Z">
              <w:r w:rsidRPr="001A464A" w:rsidDel="008176CC">
                <w:delText>(58.4 -</w:delText>
              </w:r>
            </w:del>
          </w:p>
        </w:tc>
        <w:tc>
          <w:tcPr>
            <w:tcW w:w="673" w:type="dxa"/>
            <w:noWrap/>
            <w:hideMark/>
          </w:tcPr>
          <w:p w14:paraId="1B01018A" w14:textId="425E8791" w:rsidR="001A464A" w:rsidRPr="001A464A" w:rsidDel="008176CC" w:rsidRDefault="001A464A">
            <w:pPr>
              <w:rPr>
                <w:del w:id="1851" w:author="Tanuj Kumar" w:date="2024-03-03T14:10:00Z"/>
              </w:rPr>
            </w:pPr>
            <w:del w:id="1852" w:author="Tanuj Kumar" w:date="2024-03-03T14:10:00Z">
              <w:r w:rsidRPr="001A464A" w:rsidDel="008176CC">
                <w:delText>66.8)</w:delText>
              </w:r>
            </w:del>
          </w:p>
        </w:tc>
        <w:tc>
          <w:tcPr>
            <w:tcW w:w="774" w:type="dxa"/>
            <w:noWrap/>
            <w:hideMark/>
          </w:tcPr>
          <w:p w14:paraId="10A4DA8F" w14:textId="37C1FA2B" w:rsidR="001A464A" w:rsidRPr="001A464A" w:rsidDel="008176CC" w:rsidRDefault="001A464A" w:rsidP="001A464A">
            <w:pPr>
              <w:rPr>
                <w:del w:id="1853" w:author="Tanuj Kumar" w:date="2024-03-03T14:10:00Z"/>
              </w:rPr>
            </w:pPr>
            <w:del w:id="185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F61681C" w14:textId="50D46D08" w:rsidR="001A464A" w:rsidRPr="001A464A" w:rsidDel="008176CC" w:rsidRDefault="001A464A" w:rsidP="001A464A">
            <w:pPr>
              <w:rPr>
                <w:del w:id="1855" w:author="Tanuj Kumar" w:date="2024-03-03T14:10:00Z"/>
              </w:rPr>
            </w:pPr>
            <w:del w:id="1856" w:author="Tanuj Kumar" w:date="2024-03-03T14:10:00Z">
              <w:r w:rsidRPr="001A464A" w:rsidDel="008176CC">
                <w:delText>84.1</w:delText>
              </w:r>
            </w:del>
          </w:p>
        </w:tc>
        <w:tc>
          <w:tcPr>
            <w:tcW w:w="673" w:type="dxa"/>
            <w:noWrap/>
            <w:hideMark/>
          </w:tcPr>
          <w:p w14:paraId="76E3AA93" w14:textId="22AA896F" w:rsidR="001A464A" w:rsidRPr="001A464A" w:rsidDel="008176CC" w:rsidRDefault="001A464A" w:rsidP="001A464A">
            <w:pPr>
              <w:rPr>
                <w:del w:id="1857" w:author="Tanuj Kumar" w:date="2024-03-03T14:10:00Z"/>
              </w:rPr>
            </w:pPr>
            <w:del w:id="1858" w:author="Tanuj Kumar" w:date="2024-03-03T14:10:00Z">
              <w:r w:rsidRPr="001A464A" w:rsidDel="008176CC">
                <w:delText>(80.7 -</w:delText>
              </w:r>
            </w:del>
          </w:p>
        </w:tc>
        <w:tc>
          <w:tcPr>
            <w:tcW w:w="673" w:type="dxa"/>
            <w:noWrap/>
            <w:hideMark/>
          </w:tcPr>
          <w:p w14:paraId="1713B048" w14:textId="261FE329" w:rsidR="001A464A" w:rsidRPr="001A464A" w:rsidDel="008176CC" w:rsidRDefault="001A464A">
            <w:pPr>
              <w:rPr>
                <w:del w:id="1859" w:author="Tanuj Kumar" w:date="2024-03-03T14:10:00Z"/>
              </w:rPr>
            </w:pPr>
            <w:del w:id="1860" w:author="Tanuj Kumar" w:date="2024-03-03T14:10:00Z">
              <w:r w:rsidRPr="001A464A" w:rsidDel="008176CC">
                <w:delText>87.0)</w:delText>
              </w:r>
            </w:del>
          </w:p>
        </w:tc>
        <w:tc>
          <w:tcPr>
            <w:tcW w:w="791" w:type="dxa"/>
            <w:noWrap/>
            <w:hideMark/>
          </w:tcPr>
          <w:p w14:paraId="695E7CC4" w14:textId="17E5302C" w:rsidR="001A464A" w:rsidRPr="001A464A" w:rsidDel="008176CC" w:rsidRDefault="001A464A" w:rsidP="001A464A">
            <w:pPr>
              <w:rPr>
                <w:del w:id="1861" w:author="Tanuj Kumar" w:date="2024-03-03T14:10:00Z"/>
              </w:rPr>
            </w:pPr>
            <w:del w:id="186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8E55766" w14:textId="173ABD4F" w:rsidR="001A464A" w:rsidRPr="001A464A" w:rsidDel="008176CC" w:rsidRDefault="001A464A" w:rsidP="001A464A">
            <w:pPr>
              <w:rPr>
                <w:del w:id="1863" w:author="Tanuj Kumar" w:date="2024-03-03T14:10:00Z"/>
              </w:rPr>
            </w:pPr>
            <w:del w:id="1864" w:author="Tanuj Kumar" w:date="2024-03-03T14:10:00Z">
              <w:r w:rsidRPr="001A464A" w:rsidDel="008176CC">
                <w:delText>68.9</w:delText>
              </w:r>
            </w:del>
          </w:p>
        </w:tc>
        <w:tc>
          <w:tcPr>
            <w:tcW w:w="673" w:type="dxa"/>
            <w:noWrap/>
            <w:hideMark/>
          </w:tcPr>
          <w:p w14:paraId="4156C8FC" w14:textId="3438417F" w:rsidR="001A464A" w:rsidRPr="001A464A" w:rsidDel="008176CC" w:rsidRDefault="001A464A" w:rsidP="001A464A">
            <w:pPr>
              <w:rPr>
                <w:del w:id="1865" w:author="Tanuj Kumar" w:date="2024-03-03T14:10:00Z"/>
              </w:rPr>
            </w:pPr>
            <w:del w:id="1866" w:author="Tanuj Kumar" w:date="2024-03-03T14:10:00Z">
              <w:r w:rsidRPr="001A464A" w:rsidDel="008176CC">
                <w:delText>(64.5 -</w:delText>
              </w:r>
            </w:del>
          </w:p>
        </w:tc>
        <w:tc>
          <w:tcPr>
            <w:tcW w:w="673" w:type="dxa"/>
            <w:noWrap/>
            <w:hideMark/>
          </w:tcPr>
          <w:p w14:paraId="396938B9" w14:textId="368C030E" w:rsidR="001A464A" w:rsidRPr="001A464A" w:rsidDel="008176CC" w:rsidRDefault="001A464A">
            <w:pPr>
              <w:rPr>
                <w:del w:id="1867" w:author="Tanuj Kumar" w:date="2024-03-03T14:10:00Z"/>
              </w:rPr>
            </w:pPr>
            <w:del w:id="1868" w:author="Tanuj Kumar" w:date="2024-03-03T14:10:00Z">
              <w:r w:rsidRPr="001A464A" w:rsidDel="008176CC">
                <w:delText>73.0)</w:delText>
              </w:r>
            </w:del>
          </w:p>
        </w:tc>
        <w:tc>
          <w:tcPr>
            <w:tcW w:w="804" w:type="dxa"/>
            <w:noWrap/>
            <w:hideMark/>
          </w:tcPr>
          <w:p w14:paraId="14B1EE7F" w14:textId="1717161E" w:rsidR="001A464A" w:rsidRPr="001A464A" w:rsidDel="008176CC" w:rsidRDefault="001A464A" w:rsidP="001A464A">
            <w:pPr>
              <w:rPr>
                <w:del w:id="1869" w:author="Tanuj Kumar" w:date="2024-03-03T14:10:00Z"/>
              </w:rPr>
            </w:pPr>
            <w:del w:id="187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09173716" w14:textId="14D6DC88" w:rsidR="001A464A" w:rsidRPr="001A464A" w:rsidDel="008176CC" w:rsidRDefault="001A464A" w:rsidP="001A464A">
            <w:pPr>
              <w:rPr>
                <w:del w:id="1871" w:author="Tanuj Kumar" w:date="2024-03-03T14:10:00Z"/>
              </w:rPr>
            </w:pPr>
            <w:del w:id="1872" w:author="Tanuj Kumar" w:date="2024-03-03T14:10:00Z">
              <w:r w:rsidRPr="001A464A" w:rsidDel="008176CC">
                <w:delText>69.6</w:delText>
              </w:r>
            </w:del>
          </w:p>
        </w:tc>
        <w:tc>
          <w:tcPr>
            <w:tcW w:w="673" w:type="dxa"/>
            <w:noWrap/>
            <w:hideMark/>
          </w:tcPr>
          <w:p w14:paraId="5AA8FC44" w14:textId="022C9A0D" w:rsidR="001A464A" w:rsidRPr="001A464A" w:rsidDel="008176CC" w:rsidRDefault="001A464A" w:rsidP="001A464A">
            <w:pPr>
              <w:rPr>
                <w:del w:id="1873" w:author="Tanuj Kumar" w:date="2024-03-03T14:10:00Z"/>
              </w:rPr>
            </w:pPr>
            <w:del w:id="1874" w:author="Tanuj Kumar" w:date="2024-03-03T14:10:00Z">
              <w:r w:rsidRPr="001A464A" w:rsidDel="008176CC">
                <w:delText>(65.7 -</w:delText>
              </w:r>
            </w:del>
          </w:p>
        </w:tc>
        <w:tc>
          <w:tcPr>
            <w:tcW w:w="673" w:type="dxa"/>
            <w:noWrap/>
            <w:hideMark/>
          </w:tcPr>
          <w:p w14:paraId="1FE29C2A" w14:textId="246B7215" w:rsidR="001A464A" w:rsidRPr="001A464A" w:rsidDel="008176CC" w:rsidRDefault="001A464A">
            <w:pPr>
              <w:rPr>
                <w:del w:id="1875" w:author="Tanuj Kumar" w:date="2024-03-03T14:10:00Z"/>
              </w:rPr>
            </w:pPr>
            <w:del w:id="1876" w:author="Tanuj Kumar" w:date="2024-03-03T14:10:00Z">
              <w:r w:rsidRPr="001A464A" w:rsidDel="008176CC">
                <w:delText>73.2)</w:delText>
              </w:r>
            </w:del>
          </w:p>
        </w:tc>
        <w:tc>
          <w:tcPr>
            <w:tcW w:w="813" w:type="dxa"/>
            <w:noWrap/>
            <w:hideMark/>
          </w:tcPr>
          <w:p w14:paraId="538DBA78" w14:textId="4837C2D6" w:rsidR="001A464A" w:rsidRPr="001A464A" w:rsidDel="008176CC" w:rsidRDefault="001A464A" w:rsidP="001A464A">
            <w:pPr>
              <w:rPr>
                <w:del w:id="1877" w:author="Tanuj Kumar" w:date="2024-03-03T14:10:00Z"/>
              </w:rPr>
            </w:pPr>
            <w:del w:id="187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F3764CF" w14:textId="41047A8D" w:rsidR="001A464A" w:rsidRPr="001A464A" w:rsidDel="008176CC" w:rsidRDefault="001A464A" w:rsidP="001A464A">
            <w:pPr>
              <w:rPr>
                <w:del w:id="1879" w:author="Tanuj Kumar" w:date="2024-03-03T14:10:00Z"/>
              </w:rPr>
            </w:pPr>
            <w:del w:id="1880" w:author="Tanuj Kumar" w:date="2024-03-03T14:10:00Z">
              <w:r w:rsidRPr="001A464A" w:rsidDel="008176CC">
                <w:delText>87.3</w:delText>
              </w:r>
            </w:del>
          </w:p>
        </w:tc>
        <w:tc>
          <w:tcPr>
            <w:tcW w:w="673" w:type="dxa"/>
            <w:noWrap/>
            <w:hideMark/>
          </w:tcPr>
          <w:p w14:paraId="0B234387" w14:textId="62D789A1" w:rsidR="001A464A" w:rsidRPr="001A464A" w:rsidDel="008176CC" w:rsidRDefault="001A464A" w:rsidP="001A464A">
            <w:pPr>
              <w:rPr>
                <w:del w:id="1881" w:author="Tanuj Kumar" w:date="2024-03-03T14:10:00Z"/>
              </w:rPr>
            </w:pPr>
            <w:del w:id="1882" w:author="Tanuj Kumar" w:date="2024-03-03T14:10:00Z">
              <w:r w:rsidRPr="001A464A" w:rsidDel="008176CC">
                <w:delText>(84.2 -</w:delText>
              </w:r>
            </w:del>
          </w:p>
        </w:tc>
        <w:tc>
          <w:tcPr>
            <w:tcW w:w="673" w:type="dxa"/>
            <w:noWrap/>
            <w:hideMark/>
          </w:tcPr>
          <w:p w14:paraId="62E23BED" w14:textId="68B5D7A8" w:rsidR="001A464A" w:rsidRPr="001A464A" w:rsidDel="008176CC" w:rsidRDefault="001A464A">
            <w:pPr>
              <w:rPr>
                <w:del w:id="1883" w:author="Tanuj Kumar" w:date="2024-03-03T14:10:00Z"/>
              </w:rPr>
            </w:pPr>
            <w:del w:id="1884" w:author="Tanuj Kumar" w:date="2024-03-03T14:10:00Z">
              <w:r w:rsidRPr="001A464A" w:rsidDel="008176CC">
                <w:delText>89.9)</w:delText>
              </w:r>
            </w:del>
          </w:p>
        </w:tc>
        <w:tc>
          <w:tcPr>
            <w:tcW w:w="830" w:type="dxa"/>
            <w:noWrap/>
            <w:hideMark/>
          </w:tcPr>
          <w:p w14:paraId="1C21E18B" w14:textId="231F3F52" w:rsidR="001A464A" w:rsidRPr="001A464A" w:rsidDel="008176CC" w:rsidRDefault="001A464A">
            <w:pPr>
              <w:rPr>
                <w:del w:id="1885" w:author="Tanuj Kumar" w:date="2024-03-03T14:10:00Z"/>
              </w:rPr>
            </w:pPr>
          </w:p>
        </w:tc>
      </w:tr>
      <w:tr w:rsidR="003A4958" w:rsidRPr="001A464A" w:rsidDel="008176CC" w14:paraId="72660637" w14:textId="327CE938" w:rsidTr="003A4958">
        <w:trPr>
          <w:trHeight w:val="300"/>
          <w:del w:id="1886" w:author="Tanuj Kumar" w:date="2024-03-03T14:10:00Z"/>
        </w:trPr>
        <w:tc>
          <w:tcPr>
            <w:tcW w:w="1908" w:type="dxa"/>
            <w:hideMark/>
          </w:tcPr>
          <w:p w14:paraId="6D5F653E" w14:textId="05A43915" w:rsidR="001A464A" w:rsidRPr="001A464A" w:rsidDel="008176CC" w:rsidRDefault="001A464A" w:rsidP="001A464A">
            <w:pPr>
              <w:rPr>
                <w:del w:id="1887" w:author="Tanuj Kumar" w:date="2024-03-03T14:10:00Z"/>
              </w:rPr>
            </w:pPr>
            <w:del w:id="1888" w:author="Tanuj Kumar" w:date="2024-03-03T14:10:00Z">
              <w:r w:rsidRPr="001A464A" w:rsidDel="008176CC">
                <w:delText>Bachelor's degree or higher</w:delText>
              </w:r>
            </w:del>
          </w:p>
        </w:tc>
        <w:tc>
          <w:tcPr>
            <w:tcW w:w="1361" w:type="dxa"/>
            <w:noWrap/>
            <w:hideMark/>
          </w:tcPr>
          <w:p w14:paraId="7FBBE40B" w14:textId="7C36DD2D" w:rsidR="001A464A" w:rsidRPr="001A464A" w:rsidDel="008176CC" w:rsidRDefault="001A464A" w:rsidP="00286E93">
            <w:pPr>
              <w:jc w:val="center"/>
              <w:rPr>
                <w:del w:id="1889" w:author="Tanuj Kumar" w:date="2024-03-03T14:10:00Z"/>
              </w:rPr>
            </w:pPr>
            <w:del w:id="1890" w:author="Tanuj Kumar" w:date="2024-03-03T14:10:00Z">
              <w:r w:rsidRPr="001A464A" w:rsidDel="008176CC">
                <w:delText>55.4</w:delText>
              </w:r>
            </w:del>
          </w:p>
        </w:tc>
        <w:tc>
          <w:tcPr>
            <w:tcW w:w="859" w:type="dxa"/>
            <w:noWrap/>
            <w:hideMark/>
          </w:tcPr>
          <w:p w14:paraId="6628892F" w14:textId="4B009B12" w:rsidR="001A464A" w:rsidRPr="001A464A" w:rsidDel="008176CC" w:rsidRDefault="001A464A" w:rsidP="001A464A">
            <w:pPr>
              <w:rPr>
                <w:del w:id="1891" w:author="Tanuj Kumar" w:date="2024-03-03T14:10:00Z"/>
              </w:rPr>
            </w:pPr>
            <w:del w:id="1892" w:author="Tanuj Kumar" w:date="2024-03-03T14:10:00Z">
              <w:r w:rsidRPr="001A464A" w:rsidDel="008176CC">
                <w:delText>72.9</w:delText>
              </w:r>
            </w:del>
          </w:p>
        </w:tc>
        <w:tc>
          <w:tcPr>
            <w:tcW w:w="823" w:type="dxa"/>
            <w:noWrap/>
            <w:hideMark/>
          </w:tcPr>
          <w:p w14:paraId="3C23AE69" w14:textId="38C291CD" w:rsidR="001A464A" w:rsidRPr="001A464A" w:rsidDel="008176CC" w:rsidRDefault="001A464A" w:rsidP="001A464A">
            <w:pPr>
              <w:rPr>
                <w:del w:id="1893" w:author="Tanuj Kumar" w:date="2024-03-03T14:10:00Z"/>
              </w:rPr>
            </w:pPr>
            <w:del w:id="1894" w:author="Tanuj Kumar" w:date="2024-03-03T14:10:00Z">
              <w:r w:rsidRPr="001A464A" w:rsidDel="008176CC">
                <w:delText xml:space="preserve">(71.0 - </w:delText>
              </w:r>
            </w:del>
          </w:p>
        </w:tc>
        <w:tc>
          <w:tcPr>
            <w:tcW w:w="673" w:type="dxa"/>
            <w:noWrap/>
            <w:hideMark/>
          </w:tcPr>
          <w:p w14:paraId="3FE6BFEC" w14:textId="53C90FFF" w:rsidR="001A464A" w:rsidRPr="001A464A" w:rsidDel="008176CC" w:rsidRDefault="001A464A">
            <w:pPr>
              <w:rPr>
                <w:del w:id="1895" w:author="Tanuj Kumar" w:date="2024-03-03T14:10:00Z"/>
              </w:rPr>
            </w:pPr>
            <w:del w:id="1896" w:author="Tanuj Kumar" w:date="2024-03-03T14:10:00Z">
              <w:r w:rsidRPr="001A464A" w:rsidDel="008176CC">
                <w:delText>74.8)</w:delText>
              </w:r>
            </w:del>
          </w:p>
        </w:tc>
        <w:tc>
          <w:tcPr>
            <w:tcW w:w="754" w:type="dxa"/>
            <w:noWrap/>
            <w:hideMark/>
          </w:tcPr>
          <w:p w14:paraId="125D890B" w14:textId="7BB3A8B6" w:rsidR="001A464A" w:rsidRPr="001A464A" w:rsidDel="008176CC" w:rsidRDefault="001A464A" w:rsidP="001A464A">
            <w:pPr>
              <w:rPr>
                <w:del w:id="1897" w:author="Tanuj Kumar" w:date="2024-03-03T14:10:00Z"/>
              </w:rPr>
            </w:pPr>
            <w:del w:id="189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295F2957" w14:textId="0EDC2A0A" w:rsidR="001A464A" w:rsidRPr="001A464A" w:rsidDel="008176CC" w:rsidRDefault="001A464A" w:rsidP="001A464A">
            <w:pPr>
              <w:rPr>
                <w:del w:id="1899" w:author="Tanuj Kumar" w:date="2024-03-03T14:10:00Z"/>
              </w:rPr>
            </w:pPr>
            <w:del w:id="1900" w:author="Tanuj Kumar" w:date="2024-03-03T14:10:00Z">
              <w:r w:rsidRPr="001A464A" w:rsidDel="008176CC">
                <w:delText>78.6</w:delText>
              </w:r>
            </w:del>
          </w:p>
        </w:tc>
        <w:tc>
          <w:tcPr>
            <w:tcW w:w="673" w:type="dxa"/>
            <w:noWrap/>
            <w:hideMark/>
          </w:tcPr>
          <w:p w14:paraId="42C1A6E0" w14:textId="165168DB" w:rsidR="001A464A" w:rsidRPr="001A464A" w:rsidDel="008176CC" w:rsidRDefault="001A464A" w:rsidP="001A464A">
            <w:pPr>
              <w:rPr>
                <w:del w:id="1901" w:author="Tanuj Kumar" w:date="2024-03-03T14:10:00Z"/>
              </w:rPr>
            </w:pPr>
            <w:del w:id="1902" w:author="Tanuj Kumar" w:date="2024-03-03T14:10:00Z">
              <w:r w:rsidRPr="001A464A" w:rsidDel="008176CC">
                <w:delText>(76.8 -</w:delText>
              </w:r>
            </w:del>
          </w:p>
        </w:tc>
        <w:tc>
          <w:tcPr>
            <w:tcW w:w="673" w:type="dxa"/>
            <w:noWrap/>
            <w:hideMark/>
          </w:tcPr>
          <w:p w14:paraId="1A2BC907" w14:textId="75DCAEDC" w:rsidR="001A464A" w:rsidRPr="001A464A" w:rsidDel="008176CC" w:rsidRDefault="001A464A">
            <w:pPr>
              <w:rPr>
                <w:del w:id="1903" w:author="Tanuj Kumar" w:date="2024-03-03T14:10:00Z"/>
              </w:rPr>
            </w:pPr>
            <w:del w:id="1904" w:author="Tanuj Kumar" w:date="2024-03-03T14:10:00Z">
              <w:r w:rsidRPr="001A464A" w:rsidDel="008176CC">
                <w:delText>80.4)</w:delText>
              </w:r>
            </w:del>
          </w:p>
        </w:tc>
        <w:tc>
          <w:tcPr>
            <w:tcW w:w="774" w:type="dxa"/>
            <w:noWrap/>
            <w:hideMark/>
          </w:tcPr>
          <w:p w14:paraId="1CCBC95E" w14:textId="134FD5D4" w:rsidR="001A464A" w:rsidRPr="001A464A" w:rsidDel="008176CC" w:rsidRDefault="001A464A" w:rsidP="001A464A">
            <w:pPr>
              <w:rPr>
                <w:del w:id="1905" w:author="Tanuj Kumar" w:date="2024-03-03T14:10:00Z"/>
              </w:rPr>
            </w:pPr>
            <w:del w:id="190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0F8DAFD" w14:textId="1CE07C17" w:rsidR="001A464A" w:rsidRPr="001A464A" w:rsidDel="008176CC" w:rsidRDefault="001A464A" w:rsidP="001A464A">
            <w:pPr>
              <w:rPr>
                <w:del w:id="1907" w:author="Tanuj Kumar" w:date="2024-03-03T14:10:00Z"/>
              </w:rPr>
            </w:pPr>
            <w:del w:id="1908" w:author="Tanuj Kumar" w:date="2024-03-03T14:10:00Z">
              <w:r w:rsidRPr="001A464A" w:rsidDel="008176CC">
                <w:delText>87.7</w:delText>
              </w:r>
            </w:del>
          </w:p>
        </w:tc>
        <w:tc>
          <w:tcPr>
            <w:tcW w:w="673" w:type="dxa"/>
            <w:noWrap/>
            <w:hideMark/>
          </w:tcPr>
          <w:p w14:paraId="75F5EC75" w14:textId="422A407B" w:rsidR="001A464A" w:rsidRPr="001A464A" w:rsidDel="008176CC" w:rsidRDefault="001A464A" w:rsidP="001A464A">
            <w:pPr>
              <w:rPr>
                <w:del w:id="1909" w:author="Tanuj Kumar" w:date="2024-03-03T14:10:00Z"/>
              </w:rPr>
            </w:pPr>
            <w:del w:id="1910" w:author="Tanuj Kumar" w:date="2024-03-03T14:10:00Z">
              <w:r w:rsidRPr="001A464A" w:rsidDel="008176CC">
                <w:delText>(86.0 -</w:delText>
              </w:r>
            </w:del>
          </w:p>
        </w:tc>
        <w:tc>
          <w:tcPr>
            <w:tcW w:w="673" w:type="dxa"/>
            <w:noWrap/>
            <w:hideMark/>
          </w:tcPr>
          <w:p w14:paraId="767D2875" w14:textId="7ED3CBC3" w:rsidR="001A464A" w:rsidRPr="001A464A" w:rsidDel="008176CC" w:rsidRDefault="001A464A">
            <w:pPr>
              <w:rPr>
                <w:del w:id="1911" w:author="Tanuj Kumar" w:date="2024-03-03T14:10:00Z"/>
              </w:rPr>
            </w:pPr>
            <w:del w:id="1912" w:author="Tanuj Kumar" w:date="2024-03-03T14:10:00Z">
              <w:r w:rsidRPr="001A464A" w:rsidDel="008176CC">
                <w:delText>89.1)</w:delText>
              </w:r>
            </w:del>
          </w:p>
        </w:tc>
        <w:tc>
          <w:tcPr>
            <w:tcW w:w="791" w:type="dxa"/>
            <w:noWrap/>
            <w:hideMark/>
          </w:tcPr>
          <w:p w14:paraId="3A85F655" w14:textId="2318DA5A" w:rsidR="001A464A" w:rsidRPr="001A464A" w:rsidDel="008176CC" w:rsidRDefault="001A464A" w:rsidP="001A464A">
            <w:pPr>
              <w:rPr>
                <w:del w:id="1913" w:author="Tanuj Kumar" w:date="2024-03-03T14:10:00Z"/>
              </w:rPr>
            </w:pPr>
            <w:del w:id="191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4047EF06" w14:textId="640C6514" w:rsidR="001A464A" w:rsidRPr="001A464A" w:rsidDel="008176CC" w:rsidRDefault="001A464A" w:rsidP="001A464A">
            <w:pPr>
              <w:rPr>
                <w:del w:id="1915" w:author="Tanuj Kumar" w:date="2024-03-03T14:10:00Z"/>
              </w:rPr>
            </w:pPr>
            <w:del w:id="1916" w:author="Tanuj Kumar" w:date="2024-03-03T14:10:00Z">
              <w:r w:rsidRPr="001A464A" w:rsidDel="008176CC">
                <w:delText>77.5</w:delText>
              </w:r>
            </w:del>
          </w:p>
        </w:tc>
        <w:tc>
          <w:tcPr>
            <w:tcW w:w="673" w:type="dxa"/>
            <w:noWrap/>
            <w:hideMark/>
          </w:tcPr>
          <w:p w14:paraId="22A99259" w14:textId="5A4F143A" w:rsidR="001A464A" w:rsidRPr="001A464A" w:rsidDel="008176CC" w:rsidRDefault="001A464A" w:rsidP="001A464A">
            <w:pPr>
              <w:rPr>
                <w:del w:id="1917" w:author="Tanuj Kumar" w:date="2024-03-03T14:10:00Z"/>
              </w:rPr>
            </w:pPr>
            <w:del w:id="1918" w:author="Tanuj Kumar" w:date="2024-03-03T14:10:00Z">
              <w:r w:rsidRPr="001A464A" w:rsidDel="008176CC">
                <w:delText>(75.6 -</w:delText>
              </w:r>
            </w:del>
          </w:p>
        </w:tc>
        <w:tc>
          <w:tcPr>
            <w:tcW w:w="673" w:type="dxa"/>
            <w:noWrap/>
            <w:hideMark/>
          </w:tcPr>
          <w:p w14:paraId="5E6019A7" w14:textId="5E0B47C4" w:rsidR="001A464A" w:rsidRPr="001A464A" w:rsidDel="008176CC" w:rsidRDefault="001A464A">
            <w:pPr>
              <w:rPr>
                <w:del w:id="1919" w:author="Tanuj Kumar" w:date="2024-03-03T14:10:00Z"/>
              </w:rPr>
            </w:pPr>
            <w:del w:id="1920" w:author="Tanuj Kumar" w:date="2024-03-03T14:10:00Z">
              <w:r w:rsidRPr="001A464A" w:rsidDel="008176CC">
                <w:delText>79.4)</w:delText>
              </w:r>
            </w:del>
          </w:p>
        </w:tc>
        <w:tc>
          <w:tcPr>
            <w:tcW w:w="804" w:type="dxa"/>
            <w:noWrap/>
            <w:hideMark/>
          </w:tcPr>
          <w:p w14:paraId="27C4F3C9" w14:textId="64D860DC" w:rsidR="001A464A" w:rsidRPr="001A464A" w:rsidDel="008176CC" w:rsidRDefault="001A464A" w:rsidP="001A464A">
            <w:pPr>
              <w:rPr>
                <w:del w:id="1921" w:author="Tanuj Kumar" w:date="2024-03-03T14:10:00Z"/>
              </w:rPr>
            </w:pPr>
            <w:del w:id="192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9C930DF" w14:textId="57167ACD" w:rsidR="001A464A" w:rsidRPr="001A464A" w:rsidDel="008176CC" w:rsidRDefault="001A464A" w:rsidP="001A464A">
            <w:pPr>
              <w:rPr>
                <w:del w:id="1923" w:author="Tanuj Kumar" w:date="2024-03-03T14:10:00Z"/>
              </w:rPr>
            </w:pPr>
            <w:del w:id="1924" w:author="Tanuj Kumar" w:date="2024-03-03T14:10:00Z">
              <w:r w:rsidRPr="001A464A" w:rsidDel="008176CC">
                <w:delText>72.7</w:delText>
              </w:r>
            </w:del>
          </w:p>
        </w:tc>
        <w:tc>
          <w:tcPr>
            <w:tcW w:w="673" w:type="dxa"/>
            <w:noWrap/>
            <w:hideMark/>
          </w:tcPr>
          <w:p w14:paraId="4664C675" w14:textId="711F996C" w:rsidR="001A464A" w:rsidRPr="001A464A" w:rsidDel="008176CC" w:rsidRDefault="001A464A" w:rsidP="001A464A">
            <w:pPr>
              <w:rPr>
                <w:del w:id="1925" w:author="Tanuj Kumar" w:date="2024-03-03T14:10:00Z"/>
              </w:rPr>
            </w:pPr>
            <w:del w:id="1926" w:author="Tanuj Kumar" w:date="2024-03-03T14:10:00Z">
              <w:r w:rsidRPr="001A464A" w:rsidDel="008176CC">
                <w:delText>(70.8 -</w:delText>
              </w:r>
            </w:del>
          </w:p>
        </w:tc>
        <w:tc>
          <w:tcPr>
            <w:tcW w:w="673" w:type="dxa"/>
            <w:noWrap/>
            <w:hideMark/>
          </w:tcPr>
          <w:p w14:paraId="231E627A" w14:textId="122BBFD7" w:rsidR="001A464A" w:rsidRPr="001A464A" w:rsidDel="008176CC" w:rsidRDefault="001A464A">
            <w:pPr>
              <w:rPr>
                <w:del w:id="1927" w:author="Tanuj Kumar" w:date="2024-03-03T14:10:00Z"/>
              </w:rPr>
            </w:pPr>
            <w:del w:id="1928" w:author="Tanuj Kumar" w:date="2024-03-03T14:10:00Z">
              <w:r w:rsidRPr="001A464A" w:rsidDel="008176CC">
                <w:delText>74.5)</w:delText>
              </w:r>
            </w:del>
          </w:p>
        </w:tc>
        <w:tc>
          <w:tcPr>
            <w:tcW w:w="813" w:type="dxa"/>
            <w:noWrap/>
            <w:hideMark/>
          </w:tcPr>
          <w:p w14:paraId="5FB4B258" w14:textId="37E04E39" w:rsidR="001A464A" w:rsidRPr="001A464A" w:rsidDel="008176CC" w:rsidRDefault="001A464A" w:rsidP="001A464A">
            <w:pPr>
              <w:rPr>
                <w:del w:id="1929" w:author="Tanuj Kumar" w:date="2024-03-03T14:10:00Z"/>
              </w:rPr>
            </w:pPr>
            <w:del w:id="193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322AB382" w14:textId="47C611CD" w:rsidR="001A464A" w:rsidRPr="001A464A" w:rsidDel="008176CC" w:rsidRDefault="001A464A" w:rsidP="001A464A">
            <w:pPr>
              <w:rPr>
                <w:del w:id="1931" w:author="Tanuj Kumar" w:date="2024-03-03T14:10:00Z"/>
              </w:rPr>
            </w:pPr>
            <w:del w:id="1932" w:author="Tanuj Kumar" w:date="2024-03-03T14:10:00Z">
              <w:r w:rsidRPr="001A464A" w:rsidDel="008176CC">
                <w:delText>92.8</w:delText>
              </w:r>
            </w:del>
          </w:p>
        </w:tc>
        <w:tc>
          <w:tcPr>
            <w:tcW w:w="673" w:type="dxa"/>
            <w:noWrap/>
            <w:hideMark/>
          </w:tcPr>
          <w:p w14:paraId="2B355E64" w14:textId="35A09220" w:rsidR="001A464A" w:rsidRPr="001A464A" w:rsidDel="008176CC" w:rsidRDefault="001A464A" w:rsidP="001A464A">
            <w:pPr>
              <w:rPr>
                <w:del w:id="1933" w:author="Tanuj Kumar" w:date="2024-03-03T14:10:00Z"/>
              </w:rPr>
            </w:pPr>
            <w:del w:id="1934" w:author="Tanuj Kumar" w:date="2024-03-03T14:10:00Z">
              <w:r w:rsidRPr="001A464A" w:rsidDel="008176CC">
                <w:delText>(91.4 -</w:delText>
              </w:r>
            </w:del>
          </w:p>
        </w:tc>
        <w:tc>
          <w:tcPr>
            <w:tcW w:w="673" w:type="dxa"/>
            <w:noWrap/>
            <w:hideMark/>
          </w:tcPr>
          <w:p w14:paraId="3972E5D7" w14:textId="1FEB878E" w:rsidR="001A464A" w:rsidRPr="001A464A" w:rsidDel="008176CC" w:rsidRDefault="001A464A">
            <w:pPr>
              <w:rPr>
                <w:del w:id="1935" w:author="Tanuj Kumar" w:date="2024-03-03T14:10:00Z"/>
              </w:rPr>
            </w:pPr>
            <w:del w:id="1936" w:author="Tanuj Kumar" w:date="2024-03-03T14:10:00Z">
              <w:r w:rsidRPr="001A464A" w:rsidDel="008176CC">
                <w:delText>93.9)</w:delText>
              </w:r>
            </w:del>
          </w:p>
        </w:tc>
        <w:tc>
          <w:tcPr>
            <w:tcW w:w="830" w:type="dxa"/>
            <w:noWrap/>
            <w:hideMark/>
          </w:tcPr>
          <w:p w14:paraId="07E835D6" w14:textId="29BC28FB" w:rsidR="001A464A" w:rsidRPr="001A464A" w:rsidDel="008176CC" w:rsidRDefault="001A464A">
            <w:pPr>
              <w:rPr>
                <w:del w:id="1937" w:author="Tanuj Kumar" w:date="2024-03-03T14:10:00Z"/>
              </w:rPr>
            </w:pPr>
          </w:p>
        </w:tc>
      </w:tr>
      <w:tr w:rsidR="003A4958" w:rsidRPr="001A464A" w:rsidDel="008176CC" w14:paraId="33AB4C56" w14:textId="3B550CF3" w:rsidTr="003A4958">
        <w:trPr>
          <w:trHeight w:val="300"/>
          <w:del w:id="1938" w:author="Tanuj Kumar" w:date="2024-03-03T14:10:00Z"/>
        </w:trPr>
        <w:tc>
          <w:tcPr>
            <w:tcW w:w="1908" w:type="dxa"/>
            <w:noWrap/>
            <w:hideMark/>
          </w:tcPr>
          <w:p w14:paraId="4F096404" w14:textId="340DBBDD" w:rsidR="001A464A" w:rsidRPr="001A464A" w:rsidDel="008176CC" w:rsidRDefault="001A464A">
            <w:pPr>
              <w:rPr>
                <w:del w:id="1939" w:author="Tanuj Kumar" w:date="2024-03-03T14:10:00Z"/>
                <w:b/>
                <w:bCs/>
              </w:rPr>
            </w:pPr>
            <w:del w:id="1940" w:author="Tanuj Kumar" w:date="2024-03-03T14:10:00Z">
              <w:r w:rsidRPr="001A464A" w:rsidDel="008176CC">
                <w:rPr>
                  <w:b/>
                  <w:bCs/>
                </w:rPr>
                <w:delText>Family Income-to-Poverty Ratio, % Poverty</w:delText>
              </w:r>
            </w:del>
          </w:p>
        </w:tc>
        <w:tc>
          <w:tcPr>
            <w:tcW w:w="1361" w:type="dxa"/>
            <w:noWrap/>
            <w:hideMark/>
          </w:tcPr>
          <w:p w14:paraId="364EC6FE" w14:textId="0DECDBF7" w:rsidR="001A464A" w:rsidRPr="001A464A" w:rsidDel="008176CC" w:rsidRDefault="001A464A" w:rsidP="00286E93">
            <w:pPr>
              <w:jc w:val="center"/>
              <w:rPr>
                <w:del w:id="1941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734DA70" w14:textId="0D5D034B" w:rsidR="001A464A" w:rsidRPr="001A464A" w:rsidDel="008176CC" w:rsidRDefault="001A464A" w:rsidP="001A464A">
            <w:pPr>
              <w:rPr>
                <w:del w:id="1942" w:author="Tanuj Kumar" w:date="2024-03-03T14:10:00Z"/>
              </w:rPr>
            </w:pPr>
            <w:del w:id="194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11ACBE33" w14:textId="44541103" w:rsidR="001A464A" w:rsidRPr="001A464A" w:rsidDel="008176CC" w:rsidRDefault="001A464A" w:rsidP="001A464A">
            <w:pPr>
              <w:rPr>
                <w:del w:id="194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B097741" w14:textId="681D85D7" w:rsidR="001A464A" w:rsidRPr="001A464A" w:rsidDel="008176CC" w:rsidRDefault="001A464A">
            <w:pPr>
              <w:rPr>
                <w:del w:id="1945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2530D274" w14:textId="744BC35B" w:rsidR="001A464A" w:rsidRPr="001A464A" w:rsidDel="008176CC" w:rsidRDefault="001A464A" w:rsidP="001A464A">
            <w:pPr>
              <w:rPr>
                <w:del w:id="1946" w:author="Tanuj Kumar" w:date="2024-03-03T14:10:00Z"/>
              </w:rPr>
            </w:pPr>
            <w:del w:id="194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5D067DD0" w14:textId="1F195FC0" w:rsidR="001A464A" w:rsidRPr="001A464A" w:rsidDel="008176CC" w:rsidRDefault="001A464A" w:rsidP="001A464A">
            <w:pPr>
              <w:rPr>
                <w:del w:id="1948" w:author="Tanuj Kumar" w:date="2024-03-03T14:10:00Z"/>
              </w:rPr>
            </w:pPr>
            <w:del w:id="19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5D156DF3" w14:textId="2B7B0C56" w:rsidR="001A464A" w:rsidRPr="001A464A" w:rsidDel="008176CC" w:rsidRDefault="001A464A" w:rsidP="001A464A">
            <w:pPr>
              <w:rPr>
                <w:del w:id="195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A27F7DE" w14:textId="2A9512F0" w:rsidR="001A464A" w:rsidRPr="001A464A" w:rsidDel="008176CC" w:rsidRDefault="001A464A">
            <w:pPr>
              <w:rPr>
                <w:del w:id="1951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A5CCB68" w14:textId="2586D454" w:rsidR="001A464A" w:rsidRPr="001A464A" w:rsidDel="008176CC" w:rsidRDefault="001A464A" w:rsidP="001A464A">
            <w:pPr>
              <w:rPr>
                <w:del w:id="1952" w:author="Tanuj Kumar" w:date="2024-03-03T14:10:00Z"/>
              </w:rPr>
            </w:pPr>
            <w:del w:id="195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24F3FA66" w14:textId="66C03F95" w:rsidR="001A464A" w:rsidRPr="001A464A" w:rsidDel="008176CC" w:rsidRDefault="001A464A" w:rsidP="001A464A">
            <w:pPr>
              <w:rPr>
                <w:del w:id="1954" w:author="Tanuj Kumar" w:date="2024-03-03T14:10:00Z"/>
              </w:rPr>
            </w:pPr>
            <w:del w:id="19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ED9D593" w14:textId="78542B1D" w:rsidR="001A464A" w:rsidRPr="001A464A" w:rsidDel="008176CC" w:rsidRDefault="001A464A" w:rsidP="001A464A">
            <w:pPr>
              <w:rPr>
                <w:del w:id="19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5E33CEC" w14:textId="5006FEA1" w:rsidR="001A464A" w:rsidRPr="001A464A" w:rsidDel="008176CC" w:rsidRDefault="001A464A">
            <w:pPr>
              <w:rPr>
                <w:del w:id="1957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39A4FF61" w14:textId="78878714" w:rsidR="001A464A" w:rsidRPr="001A464A" w:rsidDel="008176CC" w:rsidRDefault="001A464A" w:rsidP="001A464A">
            <w:pPr>
              <w:rPr>
                <w:del w:id="1958" w:author="Tanuj Kumar" w:date="2024-03-03T14:10:00Z"/>
              </w:rPr>
            </w:pPr>
            <w:del w:id="195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9E5F752" w14:textId="36EB513A" w:rsidR="001A464A" w:rsidRPr="001A464A" w:rsidDel="008176CC" w:rsidRDefault="001A464A" w:rsidP="001A464A">
            <w:pPr>
              <w:rPr>
                <w:del w:id="1960" w:author="Tanuj Kumar" w:date="2024-03-03T14:10:00Z"/>
              </w:rPr>
            </w:pPr>
            <w:del w:id="19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564DB86A" w14:textId="7C97DD9C" w:rsidR="001A464A" w:rsidRPr="001A464A" w:rsidDel="008176CC" w:rsidRDefault="001A464A" w:rsidP="001A464A">
            <w:pPr>
              <w:rPr>
                <w:del w:id="196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EA89A1D" w14:textId="691D9BB6" w:rsidR="001A464A" w:rsidRPr="001A464A" w:rsidDel="008176CC" w:rsidRDefault="001A464A">
            <w:pPr>
              <w:rPr>
                <w:del w:id="1963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252D420C" w14:textId="78B2E027" w:rsidR="001A464A" w:rsidRPr="001A464A" w:rsidDel="008176CC" w:rsidRDefault="001A464A" w:rsidP="001A464A">
            <w:pPr>
              <w:rPr>
                <w:del w:id="1964" w:author="Tanuj Kumar" w:date="2024-03-03T14:10:00Z"/>
              </w:rPr>
            </w:pPr>
            <w:del w:id="196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544B9568" w14:textId="014E2A70" w:rsidR="001A464A" w:rsidRPr="001A464A" w:rsidDel="008176CC" w:rsidRDefault="001A464A" w:rsidP="001A464A">
            <w:pPr>
              <w:rPr>
                <w:del w:id="196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2AFA8D2" w14:textId="2EBEBE51" w:rsidR="001A464A" w:rsidRPr="001A464A" w:rsidDel="008176CC" w:rsidRDefault="001A464A" w:rsidP="001A464A">
            <w:pPr>
              <w:rPr>
                <w:del w:id="196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7EC6BA9" w14:textId="6697E2AC" w:rsidR="001A464A" w:rsidRPr="001A464A" w:rsidDel="008176CC" w:rsidRDefault="001A464A">
            <w:pPr>
              <w:rPr>
                <w:del w:id="1968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23EB177A" w14:textId="01679F04" w:rsidR="001A464A" w:rsidRPr="001A464A" w:rsidDel="008176CC" w:rsidRDefault="001A464A" w:rsidP="001A464A">
            <w:pPr>
              <w:rPr>
                <w:del w:id="1969" w:author="Tanuj Kumar" w:date="2024-03-03T14:10:00Z"/>
              </w:rPr>
            </w:pPr>
            <w:del w:id="197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0CF05813" w14:textId="7F4C1206" w:rsidR="001A464A" w:rsidRPr="001A464A" w:rsidDel="008176CC" w:rsidRDefault="001A464A" w:rsidP="001A464A">
            <w:pPr>
              <w:rPr>
                <w:del w:id="197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B6F7F94" w14:textId="245C6B84" w:rsidR="001A464A" w:rsidRPr="001A464A" w:rsidDel="008176CC" w:rsidRDefault="001A464A" w:rsidP="001A464A">
            <w:pPr>
              <w:rPr>
                <w:del w:id="197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F7E572F" w14:textId="08956539" w:rsidR="001A464A" w:rsidRPr="001A464A" w:rsidDel="008176CC" w:rsidRDefault="001A464A">
            <w:pPr>
              <w:rPr>
                <w:del w:id="1973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2CE3A12F" w14:textId="7C89537E" w:rsidR="001A464A" w:rsidRPr="001A464A" w:rsidDel="008176CC" w:rsidRDefault="001A464A" w:rsidP="001A464A">
            <w:pPr>
              <w:rPr>
                <w:del w:id="1974" w:author="Tanuj Kumar" w:date="2024-03-03T14:10:00Z"/>
              </w:rPr>
            </w:pPr>
            <w:del w:id="1975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2994D591" w14:textId="210EC553" w:rsidTr="003A4958">
        <w:trPr>
          <w:trHeight w:val="300"/>
          <w:del w:id="1976" w:author="Tanuj Kumar" w:date="2024-03-03T14:10:00Z"/>
        </w:trPr>
        <w:tc>
          <w:tcPr>
            <w:tcW w:w="1908" w:type="dxa"/>
            <w:hideMark/>
          </w:tcPr>
          <w:p w14:paraId="4D9C44ED" w14:textId="1C53175F" w:rsidR="001A464A" w:rsidRPr="001A464A" w:rsidDel="008176CC" w:rsidRDefault="001A464A" w:rsidP="001A464A">
            <w:pPr>
              <w:rPr>
                <w:del w:id="1977" w:author="Tanuj Kumar" w:date="2024-03-03T14:10:00Z"/>
              </w:rPr>
            </w:pPr>
            <w:del w:id="1978" w:author="Tanuj Kumar" w:date="2024-03-03T14:10:00Z">
              <w:r w:rsidRPr="001A464A" w:rsidDel="008176CC">
                <w:lastRenderedPageBreak/>
                <w:delText>&lt;100% Poverty</w:delText>
              </w:r>
            </w:del>
          </w:p>
        </w:tc>
        <w:tc>
          <w:tcPr>
            <w:tcW w:w="1361" w:type="dxa"/>
            <w:noWrap/>
            <w:hideMark/>
          </w:tcPr>
          <w:p w14:paraId="7F0D0F16" w14:textId="32E9CF5B" w:rsidR="001A464A" w:rsidRPr="001A464A" w:rsidDel="008176CC" w:rsidRDefault="001A464A" w:rsidP="00286E93">
            <w:pPr>
              <w:jc w:val="center"/>
              <w:rPr>
                <w:del w:id="1979" w:author="Tanuj Kumar" w:date="2024-03-03T14:10:00Z"/>
              </w:rPr>
            </w:pPr>
            <w:del w:id="1980" w:author="Tanuj Kumar" w:date="2024-03-03T14:10:00Z">
              <w:r w:rsidRPr="001A464A" w:rsidDel="008176CC">
                <w:delText>19.1</w:delText>
              </w:r>
            </w:del>
          </w:p>
        </w:tc>
        <w:tc>
          <w:tcPr>
            <w:tcW w:w="859" w:type="dxa"/>
            <w:noWrap/>
            <w:hideMark/>
          </w:tcPr>
          <w:p w14:paraId="3308BAC6" w14:textId="6B99D0D8" w:rsidR="001A464A" w:rsidRPr="001A464A" w:rsidDel="008176CC" w:rsidRDefault="001A464A" w:rsidP="001A464A">
            <w:pPr>
              <w:rPr>
                <w:del w:id="1981" w:author="Tanuj Kumar" w:date="2024-03-03T14:10:00Z"/>
              </w:rPr>
            </w:pPr>
            <w:del w:id="1982" w:author="Tanuj Kumar" w:date="2024-03-03T14:10:00Z">
              <w:r w:rsidRPr="001A464A" w:rsidDel="008176CC">
                <w:delText>45.5</w:delText>
              </w:r>
            </w:del>
          </w:p>
        </w:tc>
        <w:tc>
          <w:tcPr>
            <w:tcW w:w="823" w:type="dxa"/>
            <w:noWrap/>
            <w:hideMark/>
          </w:tcPr>
          <w:p w14:paraId="70F21A77" w14:textId="6E3DED02" w:rsidR="001A464A" w:rsidRPr="001A464A" w:rsidDel="008176CC" w:rsidRDefault="001A464A" w:rsidP="001A464A">
            <w:pPr>
              <w:rPr>
                <w:del w:id="1983" w:author="Tanuj Kumar" w:date="2024-03-03T14:10:00Z"/>
              </w:rPr>
            </w:pPr>
            <w:del w:id="1984" w:author="Tanuj Kumar" w:date="2024-03-03T14:10:00Z">
              <w:r w:rsidRPr="001A464A" w:rsidDel="008176CC">
                <w:delText xml:space="preserve">(40.0 - </w:delText>
              </w:r>
            </w:del>
          </w:p>
        </w:tc>
        <w:tc>
          <w:tcPr>
            <w:tcW w:w="673" w:type="dxa"/>
            <w:noWrap/>
            <w:hideMark/>
          </w:tcPr>
          <w:p w14:paraId="12EE2D96" w14:textId="00611E99" w:rsidR="001A464A" w:rsidRPr="001A464A" w:rsidDel="008176CC" w:rsidRDefault="001A464A">
            <w:pPr>
              <w:rPr>
                <w:del w:id="1985" w:author="Tanuj Kumar" w:date="2024-03-03T14:10:00Z"/>
              </w:rPr>
            </w:pPr>
            <w:del w:id="1986" w:author="Tanuj Kumar" w:date="2024-03-03T14:10:00Z">
              <w:r w:rsidRPr="001A464A" w:rsidDel="008176CC">
                <w:delText>51.2)</w:delText>
              </w:r>
            </w:del>
          </w:p>
        </w:tc>
        <w:tc>
          <w:tcPr>
            <w:tcW w:w="754" w:type="dxa"/>
            <w:noWrap/>
            <w:hideMark/>
          </w:tcPr>
          <w:p w14:paraId="56578BC3" w14:textId="1F5EDDE1" w:rsidR="001A464A" w:rsidRPr="001A464A" w:rsidDel="008176CC" w:rsidRDefault="001A464A" w:rsidP="001A464A">
            <w:pPr>
              <w:rPr>
                <w:del w:id="1987" w:author="Tanuj Kumar" w:date="2024-03-03T14:10:00Z"/>
              </w:rPr>
            </w:pPr>
            <w:del w:id="198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799A17C" w14:textId="6EC5B923" w:rsidR="001A464A" w:rsidRPr="001A464A" w:rsidDel="008176CC" w:rsidRDefault="001A464A" w:rsidP="001A464A">
            <w:pPr>
              <w:rPr>
                <w:del w:id="1989" w:author="Tanuj Kumar" w:date="2024-03-03T14:10:00Z"/>
              </w:rPr>
            </w:pPr>
            <w:del w:id="1990" w:author="Tanuj Kumar" w:date="2024-03-03T14:10:00Z">
              <w:r w:rsidRPr="001A464A" w:rsidDel="008176CC">
                <w:delText>53.2</w:delText>
              </w:r>
            </w:del>
          </w:p>
        </w:tc>
        <w:tc>
          <w:tcPr>
            <w:tcW w:w="673" w:type="dxa"/>
            <w:noWrap/>
            <w:hideMark/>
          </w:tcPr>
          <w:p w14:paraId="5BD51698" w14:textId="1FA6F265" w:rsidR="001A464A" w:rsidRPr="001A464A" w:rsidDel="008176CC" w:rsidRDefault="001A464A" w:rsidP="001A464A">
            <w:pPr>
              <w:rPr>
                <w:del w:id="1991" w:author="Tanuj Kumar" w:date="2024-03-03T14:10:00Z"/>
              </w:rPr>
            </w:pPr>
            <w:del w:id="1992" w:author="Tanuj Kumar" w:date="2024-03-03T14:10:00Z">
              <w:r w:rsidRPr="001A464A" w:rsidDel="008176CC">
                <w:delText>(47.1 -</w:delText>
              </w:r>
            </w:del>
          </w:p>
        </w:tc>
        <w:tc>
          <w:tcPr>
            <w:tcW w:w="673" w:type="dxa"/>
            <w:noWrap/>
            <w:hideMark/>
          </w:tcPr>
          <w:p w14:paraId="18D0AB80" w14:textId="3FB79786" w:rsidR="001A464A" w:rsidRPr="001A464A" w:rsidDel="008176CC" w:rsidRDefault="001A464A">
            <w:pPr>
              <w:rPr>
                <w:del w:id="1993" w:author="Tanuj Kumar" w:date="2024-03-03T14:10:00Z"/>
              </w:rPr>
            </w:pPr>
            <w:del w:id="1994" w:author="Tanuj Kumar" w:date="2024-03-03T14:10:00Z">
              <w:r w:rsidRPr="001A464A" w:rsidDel="008176CC">
                <w:delText>59.2)</w:delText>
              </w:r>
            </w:del>
          </w:p>
        </w:tc>
        <w:tc>
          <w:tcPr>
            <w:tcW w:w="774" w:type="dxa"/>
            <w:noWrap/>
            <w:hideMark/>
          </w:tcPr>
          <w:p w14:paraId="184FFEA8" w14:textId="154516E5" w:rsidR="001A464A" w:rsidRPr="001A464A" w:rsidDel="008176CC" w:rsidRDefault="001A464A" w:rsidP="001A464A">
            <w:pPr>
              <w:rPr>
                <w:del w:id="1995" w:author="Tanuj Kumar" w:date="2024-03-03T14:10:00Z"/>
              </w:rPr>
            </w:pPr>
            <w:del w:id="199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4FE92C80" w14:textId="15EA44CE" w:rsidR="001A464A" w:rsidRPr="001A464A" w:rsidDel="008176CC" w:rsidRDefault="001A464A" w:rsidP="001A464A">
            <w:pPr>
              <w:rPr>
                <w:del w:id="1997" w:author="Tanuj Kumar" w:date="2024-03-03T14:10:00Z"/>
              </w:rPr>
            </w:pPr>
            <w:del w:id="1998" w:author="Tanuj Kumar" w:date="2024-03-03T14:10:00Z">
              <w:r w:rsidRPr="001A464A" w:rsidDel="008176CC">
                <w:delText>71.2</w:delText>
              </w:r>
            </w:del>
          </w:p>
        </w:tc>
        <w:tc>
          <w:tcPr>
            <w:tcW w:w="673" w:type="dxa"/>
            <w:noWrap/>
            <w:hideMark/>
          </w:tcPr>
          <w:p w14:paraId="3F5D108D" w14:textId="56C92C27" w:rsidR="001A464A" w:rsidRPr="001A464A" w:rsidDel="008176CC" w:rsidRDefault="001A464A" w:rsidP="001A464A">
            <w:pPr>
              <w:rPr>
                <w:del w:id="1999" w:author="Tanuj Kumar" w:date="2024-03-03T14:10:00Z"/>
              </w:rPr>
            </w:pPr>
            <w:del w:id="2000" w:author="Tanuj Kumar" w:date="2024-03-03T14:10:00Z">
              <w:r w:rsidRPr="001A464A" w:rsidDel="008176CC">
                <w:delText>(64.4 -</w:delText>
              </w:r>
            </w:del>
          </w:p>
        </w:tc>
        <w:tc>
          <w:tcPr>
            <w:tcW w:w="673" w:type="dxa"/>
            <w:noWrap/>
            <w:hideMark/>
          </w:tcPr>
          <w:p w14:paraId="7050DA32" w14:textId="34BBF403" w:rsidR="001A464A" w:rsidRPr="001A464A" w:rsidDel="008176CC" w:rsidRDefault="001A464A">
            <w:pPr>
              <w:rPr>
                <w:del w:id="2001" w:author="Tanuj Kumar" w:date="2024-03-03T14:10:00Z"/>
              </w:rPr>
            </w:pPr>
            <w:del w:id="2002" w:author="Tanuj Kumar" w:date="2024-03-03T14:10:00Z">
              <w:r w:rsidRPr="001A464A" w:rsidDel="008176CC">
                <w:delText>77.1)</w:delText>
              </w:r>
            </w:del>
          </w:p>
        </w:tc>
        <w:tc>
          <w:tcPr>
            <w:tcW w:w="791" w:type="dxa"/>
            <w:noWrap/>
            <w:hideMark/>
          </w:tcPr>
          <w:p w14:paraId="68CF9C5C" w14:textId="1D1B021F" w:rsidR="001A464A" w:rsidRPr="001A464A" w:rsidDel="008176CC" w:rsidRDefault="001A464A" w:rsidP="001A464A">
            <w:pPr>
              <w:rPr>
                <w:del w:id="2003" w:author="Tanuj Kumar" w:date="2024-03-03T14:10:00Z"/>
              </w:rPr>
            </w:pPr>
            <w:del w:id="200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FAE5A59" w14:textId="4DA49DC7" w:rsidR="001A464A" w:rsidRPr="001A464A" w:rsidDel="008176CC" w:rsidRDefault="001A464A" w:rsidP="001A464A">
            <w:pPr>
              <w:rPr>
                <w:del w:id="2005" w:author="Tanuj Kumar" w:date="2024-03-03T14:10:00Z"/>
              </w:rPr>
            </w:pPr>
            <w:del w:id="2006" w:author="Tanuj Kumar" w:date="2024-03-03T14:10:00Z">
              <w:r w:rsidRPr="001A464A" w:rsidDel="008176CC">
                <w:delText>64.1</w:delText>
              </w:r>
            </w:del>
          </w:p>
        </w:tc>
        <w:tc>
          <w:tcPr>
            <w:tcW w:w="673" w:type="dxa"/>
            <w:noWrap/>
            <w:hideMark/>
          </w:tcPr>
          <w:p w14:paraId="5ECCFBDF" w14:textId="71A15B3E" w:rsidR="001A464A" w:rsidRPr="001A464A" w:rsidDel="008176CC" w:rsidRDefault="001A464A" w:rsidP="001A464A">
            <w:pPr>
              <w:rPr>
                <w:del w:id="2007" w:author="Tanuj Kumar" w:date="2024-03-03T14:10:00Z"/>
              </w:rPr>
            </w:pPr>
            <w:del w:id="2008" w:author="Tanuj Kumar" w:date="2024-03-03T14:10:00Z">
              <w:r w:rsidRPr="001A464A" w:rsidDel="008176CC">
                <w:delText>(57.9 -</w:delText>
              </w:r>
            </w:del>
          </w:p>
        </w:tc>
        <w:tc>
          <w:tcPr>
            <w:tcW w:w="673" w:type="dxa"/>
            <w:noWrap/>
            <w:hideMark/>
          </w:tcPr>
          <w:p w14:paraId="78E77772" w14:textId="7D708E13" w:rsidR="001A464A" w:rsidRPr="001A464A" w:rsidDel="008176CC" w:rsidRDefault="001A464A">
            <w:pPr>
              <w:rPr>
                <w:del w:id="2009" w:author="Tanuj Kumar" w:date="2024-03-03T14:10:00Z"/>
              </w:rPr>
            </w:pPr>
            <w:del w:id="2010" w:author="Tanuj Kumar" w:date="2024-03-03T14:10:00Z">
              <w:r w:rsidRPr="001A464A" w:rsidDel="008176CC">
                <w:delText>69.9)</w:delText>
              </w:r>
            </w:del>
          </w:p>
        </w:tc>
        <w:tc>
          <w:tcPr>
            <w:tcW w:w="804" w:type="dxa"/>
            <w:noWrap/>
            <w:hideMark/>
          </w:tcPr>
          <w:p w14:paraId="62DE3DA8" w14:textId="5007EA1B" w:rsidR="001A464A" w:rsidRPr="001A464A" w:rsidDel="008176CC" w:rsidRDefault="001A464A" w:rsidP="001A464A">
            <w:pPr>
              <w:rPr>
                <w:del w:id="2011" w:author="Tanuj Kumar" w:date="2024-03-03T14:10:00Z"/>
              </w:rPr>
            </w:pPr>
            <w:del w:id="201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02F04FF2" w14:textId="39339AF7" w:rsidR="001A464A" w:rsidRPr="001A464A" w:rsidDel="008176CC" w:rsidRDefault="001A464A" w:rsidP="001A464A">
            <w:pPr>
              <w:rPr>
                <w:del w:id="2013" w:author="Tanuj Kumar" w:date="2024-03-03T14:10:00Z"/>
              </w:rPr>
            </w:pPr>
            <w:del w:id="2014" w:author="Tanuj Kumar" w:date="2024-03-03T14:10:00Z">
              <w:r w:rsidRPr="001A464A" w:rsidDel="008176CC">
                <w:delText>60.3</w:delText>
              </w:r>
            </w:del>
          </w:p>
        </w:tc>
        <w:tc>
          <w:tcPr>
            <w:tcW w:w="673" w:type="dxa"/>
            <w:noWrap/>
            <w:hideMark/>
          </w:tcPr>
          <w:p w14:paraId="58379855" w14:textId="49BFD72B" w:rsidR="001A464A" w:rsidRPr="001A464A" w:rsidDel="008176CC" w:rsidRDefault="001A464A" w:rsidP="001A464A">
            <w:pPr>
              <w:rPr>
                <w:del w:id="2015" w:author="Tanuj Kumar" w:date="2024-03-03T14:10:00Z"/>
              </w:rPr>
            </w:pPr>
            <w:del w:id="2016" w:author="Tanuj Kumar" w:date="2024-03-03T14:10:00Z">
              <w:r w:rsidRPr="001A464A" w:rsidDel="008176CC">
                <w:delText>(53.6 -</w:delText>
              </w:r>
            </w:del>
          </w:p>
        </w:tc>
        <w:tc>
          <w:tcPr>
            <w:tcW w:w="673" w:type="dxa"/>
            <w:noWrap/>
            <w:hideMark/>
          </w:tcPr>
          <w:p w14:paraId="67DBCF2B" w14:textId="436F0E14" w:rsidR="001A464A" w:rsidRPr="001A464A" w:rsidDel="008176CC" w:rsidRDefault="001A464A">
            <w:pPr>
              <w:rPr>
                <w:del w:id="2017" w:author="Tanuj Kumar" w:date="2024-03-03T14:10:00Z"/>
              </w:rPr>
            </w:pPr>
            <w:del w:id="2018" w:author="Tanuj Kumar" w:date="2024-03-03T14:10:00Z">
              <w:r w:rsidRPr="001A464A" w:rsidDel="008176CC">
                <w:delText>66.7)</w:delText>
              </w:r>
            </w:del>
          </w:p>
        </w:tc>
        <w:tc>
          <w:tcPr>
            <w:tcW w:w="813" w:type="dxa"/>
            <w:noWrap/>
            <w:hideMark/>
          </w:tcPr>
          <w:p w14:paraId="76A790BD" w14:textId="2BB60ECD" w:rsidR="001A464A" w:rsidRPr="001A464A" w:rsidDel="008176CC" w:rsidRDefault="001A464A" w:rsidP="001A464A">
            <w:pPr>
              <w:rPr>
                <w:del w:id="2019" w:author="Tanuj Kumar" w:date="2024-03-03T14:10:00Z"/>
              </w:rPr>
            </w:pPr>
            <w:del w:id="202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568A6FD" w14:textId="1B8711C4" w:rsidR="001A464A" w:rsidRPr="001A464A" w:rsidDel="008176CC" w:rsidRDefault="001A464A" w:rsidP="001A464A">
            <w:pPr>
              <w:rPr>
                <w:del w:id="2021" w:author="Tanuj Kumar" w:date="2024-03-03T14:10:00Z"/>
              </w:rPr>
            </w:pPr>
            <w:del w:id="2022" w:author="Tanuj Kumar" w:date="2024-03-03T14:10:00Z">
              <w:r w:rsidRPr="001A464A" w:rsidDel="008176CC">
                <w:delText>80.7</w:delText>
              </w:r>
            </w:del>
          </w:p>
        </w:tc>
        <w:tc>
          <w:tcPr>
            <w:tcW w:w="673" w:type="dxa"/>
            <w:noWrap/>
            <w:hideMark/>
          </w:tcPr>
          <w:p w14:paraId="6ADAE2FE" w14:textId="3E3BA1CA" w:rsidR="001A464A" w:rsidRPr="001A464A" w:rsidDel="008176CC" w:rsidRDefault="001A464A" w:rsidP="001A464A">
            <w:pPr>
              <w:rPr>
                <w:del w:id="2023" w:author="Tanuj Kumar" w:date="2024-03-03T14:10:00Z"/>
              </w:rPr>
            </w:pPr>
            <w:del w:id="2024" w:author="Tanuj Kumar" w:date="2024-03-03T14:10:00Z">
              <w:r w:rsidRPr="001A464A" w:rsidDel="008176CC">
                <w:delText>(75.6 -</w:delText>
              </w:r>
            </w:del>
          </w:p>
        </w:tc>
        <w:tc>
          <w:tcPr>
            <w:tcW w:w="673" w:type="dxa"/>
            <w:noWrap/>
            <w:hideMark/>
          </w:tcPr>
          <w:p w14:paraId="6A43151E" w14:textId="5FA0E40E" w:rsidR="001A464A" w:rsidRPr="001A464A" w:rsidDel="008176CC" w:rsidRDefault="001A464A">
            <w:pPr>
              <w:rPr>
                <w:del w:id="2025" w:author="Tanuj Kumar" w:date="2024-03-03T14:10:00Z"/>
              </w:rPr>
            </w:pPr>
            <w:del w:id="2026" w:author="Tanuj Kumar" w:date="2024-03-03T14:10:00Z">
              <w:r w:rsidRPr="001A464A" w:rsidDel="008176CC">
                <w:delText>85.0)</w:delText>
              </w:r>
            </w:del>
          </w:p>
        </w:tc>
        <w:tc>
          <w:tcPr>
            <w:tcW w:w="830" w:type="dxa"/>
            <w:noWrap/>
            <w:hideMark/>
          </w:tcPr>
          <w:p w14:paraId="2A8E2100" w14:textId="3A59C607" w:rsidR="001A464A" w:rsidRPr="001A464A" w:rsidDel="008176CC" w:rsidRDefault="001A464A">
            <w:pPr>
              <w:rPr>
                <w:del w:id="2027" w:author="Tanuj Kumar" w:date="2024-03-03T14:10:00Z"/>
              </w:rPr>
            </w:pPr>
          </w:p>
        </w:tc>
      </w:tr>
      <w:tr w:rsidR="003A4958" w:rsidRPr="001A464A" w:rsidDel="008176CC" w14:paraId="46E34792" w14:textId="11B0185E" w:rsidTr="003A4958">
        <w:trPr>
          <w:trHeight w:val="300"/>
          <w:del w:id="2028" w:author="Tanuj Kumar" w:date="2024-03-03T14:10:00Z"/>
        </w:trPr>
        <w:tc>
          <w:tcPr>
            <w:tcW w:w="1908" w:type="dxa"/>
            <w:hideMark/>
          </w:tcPr>
          <w:p w14:paraId="4DD1E9FA" w14:textId="071A83CD" w:rsidR="001A464A" w:rsidRPr="001A464A" w:rsidDel="008176CC" w:rsidRDefault="001A464A" w:rsidP="001A464A">
            <w:pPr>
              <w:rPr>
                <w:del w:id="2029" w:author="Tanuj Kumar" w:date="2024-03-03T14:10:00Z"/>
              </w:rPr>
            </w:pPr>
            <w:del w:id="2030" w:author="Tanuj Kumar" w:date="2024-03-03T14:10:00Z">
              <w:r w:rsidRPr="001A464A" w:rsidDel="008176CC">
                <w:delText>100-199% Poverty</w:delText>
              </w:r>
            </w:del>
          </w:p>
        </w:tc>
        <w:tc>
          <w:tcPr>
            <w:tcW w:w="1361" w:type="dxa"/>
            <w:noWrap/>
            <w:hideMark/>
          </w:tcPr>
          <w:p w14:paraId="0909EE8B" w14:textId="4DDA0789" w:rsidR="001A464A" w:rsidRPr="001A464A" w:rsidDel="008176CC" w:rsidRDefault="001A464A" w:rsidP="00286E93">
            <w:pPr>
              <w:jc w:val="center"/>
              <w:rPr>
                <w:del w:id="2031" w:author="Tanuj Kumar" w:date="2024-03-03T14:10:00Z"/>
              </w:rPr>
            </w:pPr>
            <w:del w:id="2032" w:author="Tanuj Kumar" w:date="2024-03-03T14:10:00Z">
              <w:r w:rsidRPr="001A464A" w:rsidDel="008176CC">
                <w:delText>19.6</w:delText>
              </w:r>
            </w:del>
          </w:p>
        </w:tc>
        <w:tc>
          <w:tcPr>
            <w:tcW w:w="859" w:type="dxa"/>
            <w:noWrap/>
            <w:hideMark/>
          </w:tcPr>
          <w:p w14:paraId="5D11125A" w14:textId="3E7486C5" w:rsidR="001A464A" w:rsidRPr="001A464A" w:rsidDel="008176CC" w:rsidRDefault="001A464A" w:rsidP="001A464A">
            <w:pPr>
              <w:rPr>
                <w:del w:id="2033" w:author="Tanuj Kumar" w:date="2024-03-03T14:10:00Z"/>
              </w:rPr>
            </w:pPr>
            <w:del w:id="2034" w:author="Tanuj Kumar" w:date="2024-03-03T14:10:00Z">
              <w:r w:rsidRPr="001A464A" w:rsidDel="008176CC">
                <w:delText>55.2</w:delText>
              </w:r>
            </w:del>
          </w:p>
        </w:tc>
        <w:tc>
          <w:tcPr>
            <w:tcW w:w="823" w:type="dxa"/>
            <w:noWrap/>
            <w:hideMark/>
          </w:tcPr>
          <w:p w14:paraId="72F9E7F3" w14:textId="4EB298B1" w:rsidR="001A464A" w:rsidRPr="001A464A" w:rsidDel="008176CC" w:rsidRDefault="001A464A" w:rsidP="001A464A">
            <w:pPr>
              <w:rPr>
                <w:del w:id="2035" w:author="Tanuj Kumar" w:date="2024-03-03T14:10:00Z"/>
              </w:rPr>
            </w:pPr>
            <w:del w:id="2036" w:author="Tanuj Kumar" w:date="2024-03-03T14:10:00Z">
              <w:r w:rsidRPr="001A464A" w:rsidDel="008176CC">
                <w:delText xml:space="preserve">(49.7 - </w:delText>
              </w:r>
            </w:del>
          </w:p>
        </w:tc>
        <w:tc>
          <w:tcPr>
            <w:tcW w:w="673" w:type="dxa"/>
            <w:noWrap/>
            <w:hideMark/>
          </w:tcPr>
          <w:p w14:paraId="78444CA3" w14:textId="60308ACC" w:rsidR="001A464A" w:rsidRPr="001A464A" w:rsidDel="008176CC" w:rsidRDefault="001A464A">
            <w:pPr>
              <w:rPr>
                <w:del w:id="2037" w:author="Tanuj Kumar" w:date="2024-03-03T14:10:00Z"/>
              </w:rPr>
            </w:pPr>
            <w:del w:id="2038" w:author="Tanuj Kumar" w:date="2024-03-03T14:10:00Z">
              <w:r w:rsidRPr="001A464A" w:rsidDel="008176CC">
                <w:delText>60.6)</w:delText>
              </w:r>
            </w:del>
          </w:p>
        </w:tc>
        <w:tc>
          <w:tcPr>
            <w:tcW w:w="754" w:type="dxa"/>
            <w:noWrap/>
            <w:hideMark/>
          </w:tcPr>
          <w:p w14:paraId="6F3CF0B0" w14:textId="3E8F6CAC" w:rsidR="001A464A" w:rsidRPr="001A464A" w:rsidDel="008176CC" w:rsidRDefault="001A464A" w:rsidP="001A464A">
            <w:pPr>
              <w:rPr>
                <w:del w:id="2039" w:author="Tanuj Kumar" w:date="2024-03-03T14:10:00Z"/>
              </w:rPr>
            </w:pPr>
            <w:del w:id="204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FEA8A4C" w14:textId="49DFE653" w:rsidR="001A464A" w:rsidRPr="001A464A" w:rsidDel="008176CC" w:rsidRDefault="001A464A" w:rsidP="001A464A">
            <w:pPr>
              <w:rPr>
                <w:del w:id="2041" w:author="Tanuj Kumar" w:date="2024-03-03T14:10:00Z"/>
              </w:rPr>
            </w:pPr>
            <w:del w:id="2042" w:author="Tanuj Kumar" w:date="2024-03-03T14:10:00Z">
              <w:r w:rsidRPr="001A464A" w:rsidDel="008176CC">
                <w:delText>58.8</w:delText>
              </w:r>
            </w:del>
          </w:p>
        </w:tc>
        <w:tc>
          <w:tcPr>
            <w:tcW w:w="673" w:type="dxa"/>
            <w:noWrap/>
            <w:hideMark/>
          </w:tcPr>
          <w:p w14:paraId="33C850EA" w14:textId="1A6D8CFC" w:rsidR="001A464A" w:rsidRPr="001A464A" w:rsidDel="008176CC" w:rsidRDefault="001A464A" w:rsidP="001A464A">
            <w:pPr>
              <w:rPr>
                <w:del w:id="2043" w:author="Tanuj Kumar" w:date="2024-03-03T14:10:00Z"/>
              </w:rPr>
            </w:pPr>
            <w:del w:id="2044" w:author="Tanuj Kumar" w:date="2024-03-03T14:10:00Z">
              <w:r w:rsidRPr="001A464A" w:rsidDel="008176CC">
                <w:delText>(53.6 -</w:delText>
              </w:r>
            </w:del>
          </w:p>
        </w:tc>
        <w:tc>
          <w:tcPr>
            <w:tcW w:w="673" w:type="dxa"/>
            <w:noWrap/>
            <w:hideMark/>
          </w:tcPr>
          <w:p w14:paraId="26D4E98A" w14:textId="10320A6C" w:rsidR="001A464A" w:rsidRPr="001A464A" w:rsidDel="008176CC" w:rsidRDefault="001A464A">
            <w:pPr>
              <w:rPr>
                <w:del w:id="2045" w:author="Tanuj Kumar" w:date="2024-03-03T14:10:00Z"/>
              </w:rPr>
            </w:pPr>
            <w:del w:id="2046" w:author="Tanuj Kumar" w:date="2024-03-03T14:10:00Z">
              <w:r w:rsidRPr="001A464A" w:rsidDel="008176CC">
                <w:delText>63.9)</w:delText>
              </w:r>
            </w:del>
          </w:p>
        </w:tc>
        <w:tc>
          <w:tcPr>
            <w:tcW w:w="774" w:type="dxa"/>
            <w:noWrap/>
            <w:hideMark/>
          </w:tcPr>
          <w:p w14:paraId="51102661" w14:textId="5CF50AC1" w:rsidR="001A464A" w:rsidRPr="001A464A" w:rsidDel="008176CC" w:rsidRDefault="001A464A" w:rsidP="001A464A">
            <w:pPr>
              <w:rPr>
                <w:del w:id="2047" w:author="Tanuj Kumar" w:date="2024-03-03T14:10:00Z"/>
              </w:rPr>
            </w:pPr>
            <w:del w:id="204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39D2982" w14:textId="08264486" w:rsidR="001A464A" w:rsidRPr="001A464A" w:rsidDel="008176CC" w:rsidRDefault="001A464A" w:rsidP="001A464A">
            <w:pPr>
              <w:rPr>
                <w:del w:id="2049" w:author="Tanuj Kumar" w:date="2024-03-03T14:10:00Z"/>
              </w:rPr>
            </w:pPr>
            <w:del w:id="2050" w:author="Tanuj Kumar" w:date="2024-03-03T14:10:00Z">
              <w:r w:rsidRPr="001A464A" w:rsidDel="008176CC">
                <w:delText>78.7</w:delText>
              </w:r>
            </w:del>
          </w:p>
        </w:tc>
        <w:tc>
          <w:tcPr>
            <w:tcW w:w="673" w:type="dxa"/>
            <w:noWrap/>
            <w:hideMark/>
          </w:tcPr>
          <w:p w14:paraId="6F4E4AFF" w14:textId="34193128" w:rsidR="001A464A" w:rsidRPr="001A464A" w:rsidDel="008176CC" w:rsidRDefault="001A464A" w:rsidP="001A464A">
            <w:pPr>
              <w:rPr>
                <w:del w:id="2051" w:author="Tanuj Kumar" w:date="2024-03-03T14:10:00Z"/>
              </w:rPr>
            </w:pPr>
            <w:del w:id="2052" w:author="Tanuj Kumar" w:date="2024-03-03T14:10:00Z">
              <w:r w:rsidRPr="001A464A" w:rsidDel="008176CC">
                <w:delText>(72.5 -</w:delText>
              </w:r>
            </w:del>
          </w:p>
        </w:tc>
        <w:tc>
          <w:tcPr>
            <w:tcW w:w="673" w:type="dxa"/>
            <w:noWrap/>
            <w:hideMark/>
          </w:tcPr>
          <w:p w14:paraId="29A012B2" w14:textId="49772788" w:rsidR="001A464A" w:rsidRPr="001A464A" w:rsidDel="008176CC" w:rsidRDefault="001A464A">
            <w:pPr>
              <w:rPr>
                <w:del w:id="2053" w:author="Tanuj Kumar" w:date="2024-03-03T14:10:00Z"/>
              </w:rPr>
            </w:pPr>
            <w:del w:id="2054" w:author="Tanuj Kumar" w:date="2024-03-03T14:10:00Z">
              <w:r w:rsidRPr="001A464A" w:rsidDel="008176CC">
                <w:delText>83.8)</w:delText>
              </w:r>
            </w:del>
          </w:p>
        </w:tc>
        <w:tc>
          <w:tcPr>
            <w:tcW w:w="791" w:type="dxa"/>
            <w:noWrap/>
            <w:hideMark/>
          </w:tcPr>
          <w:p w14:paraId="7CFA0C74" w14:textId="2728EF32" w:rsidR="001A464A" w:rsidRPr="001A464A" w:rsidDel="008176CC" w:rsidRDefault="001A464A" w:rsidP="001A464A">
            <w:pPr>
              <w:rPr>
                <w:del w:id="2055" w:author="Tanuj Kumar" w:date="2024-03-03T14:10:00Z"/>
              </w:rPr>
            </w:pPr>
            <w:del w:id="205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FBCBD85" w14:textId="3AEA4725" w:rsidR="001A464A" w:rsidRPr="001A464A" w:rsidDel="008176CC" w:rsidRDefault="001A464A" w:rsidP="001A464A">
            <w:pPr>
              <w:rPr>
                <w:del w:id="2057" w:author="Tanuj Kumar" w:date="2024-03-03T14:10:00Z"/>
              </w:rPr>
            </w:pPr>
            <w:del w:id="2058" w:author="Tanuj Kumar" w:date="2024-03-03T14:10:00Z">
              <w:r w:rsidRPr="001A464A" w:rsidDel="008176CC">
                <w:delText>67.1</w:delText>
              </w:r>
            </w:del>
          </w:p>
        </w:tc>
        <w:tc>
          <w:tcPr>
            <w:tcW w:w="673" w:type="dxa"/>
            <w:noWrap/>
            <w:hideMark/>
          </w:tcPr>
          <w:p w14:paraId="26BF6911" w14:textId="5CD64F30" w:rsidR="001A464A" w:rsidRPr="001A464A" w:rsidDel="008176CC" w:rsidRDefault="001A464A" w:rsidP="001A464A">
            <w:pPr>
              <w:rPr>
                <w:del w:id="2059" w:author="Tanuj Kumar" w:date="2024-03-03T14:10:00Z"/>
              </w:rPr>
            </w:pPr>
            <w:del w:id="2060" w:author="Tanuj Kumar" w:date="2024-03-03T14:10:00Z">
              <w:r w:rsidRPr="001A464A" w:rsidDel="008176CC">
                <w:delText>(61.7 -</w:delText>
              </w:r>
            </w:del>
          </w:p>
        </w:tc>
        <w:tc>
          <w:tcPr>
            <w:tcW w:w="673" w:type="dxa"/>
            <w:noWrap/>
            <w:hideMark/>
          </w:tcPr>
          <w:p w14:paraId="182E6B2C" w14:textId="7D1647BB" w:rsidR="001A464A" w:rsidRPr="001A464A" w:rsidDel="008176CC" w:rsidRDefault="001A464A">
            <w:pPr>
              <w:rPr>
                <w:del w:id="2061" w:author="Tanuj Kumar" w:date="2024-03-03T14:10:00Z"/>
              </w:rPr>
            </w:pPr>
            <w:del w:id="2062" w:author="Tanuj Kumar" w:date="2024-03-03T14:10:00Z">
              <w:r w:rsidRPr="001A464A" w:rsidDel="008176CC">
                <w:delText>72.1)</w:delText>
              </w:r>
            </w:del>
          </w:p>
        </w:tc>
        <w:tc>
          <w:tcPr>
            <w:tcW w:w="804" w:type="dxa"/>
            <w:noWrap/>
            <w:hideMark/>
          </w:tcPr>
          <w:p w14:paraId="47D24117" w14:textId="31E2BC2B" w:rsidR="001A464A" w:rsidRPr="001A464A" w:rsidDel="008176CC" w:rsidRDefault="001A464A" w:rsidP="001A464A">
            <w:pPr>
              <w:rPr>
                <w:del w:id="2063" w:author="Tanuj Kumar" w:date="2024-03-03T14:10:00Z"/>
              </w:rPr>
            </w:pPr>
            <w:del w:id="206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6817DB7B" w14:textId="22A13534" w:rsidR="001A464A" w:rsidRPr="001A464A" w:rsidDel="008176CC" w:rsidRDefault="001A464A" w:rsidP="001A464A">
            <w:pPr>
              <w:rPr>
                <w:del w:id="2065" w:author="Tanuj Kumar" w:date="2024-03-03T14:10:00Z"/>
              </w:rPr>
            </w:pPr>
            <w:del w:id="2066" w:author="Tanuj Kumar" w:date="2024-03-03T14:10:00Z">
              <w:r w:rsidRPr="001A464A" w:rsidDel="008176CC">
                <w:delText>63.9</w:delText>
              </w:r>
            </w:del>
          </w:p>
        </w:tc>
        <w:tc>
          <w:tcPr>
            <w:tcW w:w="673" w:type="dxa"/>
            <w:noWrap/>
            <w:hideMark/>
          </w:tcPr>
          <w:p w14:paraId="764BEC80" w14:textId="401EBAD7" w:rsidR="001A464A" w:rsidRPr="001A464A" w:rsidDel="008176CC" w:rsidRDefault="001A464A" w:rsidP="001A464A">
            <w:pPr>
              <w:rPr>
                <w:del w:id="2067" w:author="Tanuj Kumar" w:date="2024-03-03T14:10:00Z"/>
              </w:rPr>
            </w:pPr>
            <w:del w:id="2068" w:author="Tanuj Kumar" w:date="2024-03-03T14:10:00Z">
              <w:r w:rsidRPr="001A464A" w:rsidDel="008176CC">
                <w:delText>(58.4 -</w:delText>
              </w:r>
            </w:del>
          </w:p>
        </w:tc>
        <w:tc>
          <w:tcPr>
            <w:tcW w:w="673" w:type="dxa"/>
            <w:noWrap/>
            <w:hideMark/>
          </w:tcPr>
          <w:p w14:paraId="59BCDD24" w14:textId="794EA3A9" w:rsidR="001A464A" w:rsidRPr="001A464A" w:rsidDel="008176CC" w:rsidRDefault="001A464A">
            <w:pPr>
              <w:rPr>
                <w:del w:id="2069" w:author="Tanuj Kumar" w:date="2024-03-03T14:10:00Z"/>
              </w:rPr>
            </w:pPr>
            <w:del w:id="2070" w:author="Tanuj Kumar" w:date="2024-03-03T14:10:00Z">
              <w:r w:rsidRPr="001A464A" w:rsidDel="008176CC">
                <w:delText>69.2)</w:delText>
              </w:r>
            </w:del>
          </w:p>
        </w:tc>
        <w:tc>
          <w:tcPr>
            <w:tcW w:w="813" w:type="dxa"/>
            <w:noWrap/>
            <w:hideMark/>
          </w:tcPr>
          <w:p w14:paraId="3D7C849F" w14:textId="1009FD44" w:rsidR="001A464A" w:rsidRPr="001A464A" w:rsidDel="008176CC" w:rsidRDefault="001A464A" w:rsidP="001A464A">
            <w:pPr>
              <w:rPr>
                <w:del w:id="2071" w:author="Tanuj Kumar" w:date="2024-03-03T14:10:00Z"/>
              </w:rPr>
            </w:pPr>
            <w:del w:id="207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CF899BB" w14:textId="150236AF" w:rsidR="001A464A" w:rsidRPr="001A464A" w:rsidDel="008176CC" w:rsidRDefault="001A464A" w:rsidP="001A464A">
            <w:pPr>
              <w:rPr>
                <w:del w:id="2073" w:author="Tanuj Kumar" w:date="2024-03-03T14:10:00Z"/>
              </w:rPr>
            </w:pPr>
            <w:del w:id="2074" w:author="Tanuj Kumar" w:date="2024-03-03T14:10:00Z">
              <w:r w:rsidRPr="001A464A" w:rsidDel="008176CC">
                <w:delText>85.9</w:delText>
              </w:r>
            </w:del>
          </w:p>
        </w:tc>
        <w:tc>
          <w:tcPr>
            <w:tcW w:w="673" w:type="dxa"/>
            <w:noWrap/>
            <w:hideMark/>
          </w:tcPr>
          <w:p w14:paraId="182E9033" w14:textId="2CB0043A" w:rsidR="001A464A" w:rsidRPr="001A464A" w:rsidDel="008176CC" w:rsidRDefault="001A464A" w:rsidP="001A464A">
            <w:pPr>
              <w:rPr>
                <w:del w:id="2075" w:author="Tanuj Kumar" w:date="2024-03-03T14:10:00Z"/>
              </w:rPr>
            </w:pPr>
            <w:del w:id="2076" w:author="Tanuj Kumar" w:date="2024-03-03T14:10:00Z">
              <w:r w:rsidRPr="001A464A" w:rsidDel="008176CC">
                <w:delText>(81.5 -</w:delText>
              </w:r>
            </w:del>
          </w:p>
        </w:tc>
        <w:tc>
          <w:tcPr>
            <w:tcW w:w="673" w:type="dxa"/>
            <w:noWrap/>
            <w:hideMark/>
          </w:tcPr>
          <w:p w14:paraId="4D5EB258" w14:textId="2A389BB9" w:rsidR="001A464A" w:rsidRPr="001A464A" w:rsidDel="008176CC" w:rsidRDefault="001A464A">
            <w:pPr>
              <w:rPr>
                <w:del w:id="2077" w:author="Tanuj Kumar" w:date="2024-03-03T14:10:00Z"/>
              </w:rPr>
            </w:pPr>
            <w:del w:id="2078" w:author="Tanuj Kumar" w:date="2024-03-03T14:10:00Z">
              <w:r w:rsidRPr="001A464A" w:rsidDel="008176CC">
                <w:delText>89.4)</w:delText>
              </w:r>
            </w:del>
          </w:p>
        </w:tc>
        <w:tc>
          <w:tcPr>
            <w:tcW w:w="830" w:type="dxa"/>
            <w:noWrap/>
            <w:hideMark/>
          </w:tcPr>
          <w:p w14:paraId="44ECAE30" w14:textId="58BACF50" w:rsidR="001A464A" w:rsidRPr="001A464A" w:rsidDel="008176CC" w:rsidRDefault="001A464A">
            <w:pPr>
              <w:rPr>
                <w:del w:id="2079" w:author="Tanuj Kumar" w:date="2024-03-03T14:10:00Z"/>
              </w:rPr>
            </w:pPr>
          </w:p>
        </w:tc>
      </w:tr>
      <w:tr w:rsidR="003A4958" w:rsidRPr="001A464A" w:rsidDel="008176CC" w14:paraId="01A11D26" w14:textId="7A2F19B3" w:rsidTr="003A4958">
        <w:trPr>
          <w:trHeight w:val="300"/>
          <w:del w:id="2080" w:author="Tanuj Kumar" w:date="2024-03-03T14:10:00Z"/>
        </w:trPr>
        <w:tc>
          <w:tcPr>
            <w:tcW w:w="1908" w:type="dxa"/>
            <w:hideMark/>
          </w:tcPr>
          <w:p w14:paraId="183D879B" w14:textId="39CAB325" w:rsidR="001A464A" w:rsidRPr="001A464A" w:rsidDel="008176CC" w:rsidRDefault="001A464A" w:rsidP="001A464A">
            <w:pPr>
              <w:rPr>
                <w:del w:id="2081" w:author="Tanuj Kumar" w:date="2024-03-03T14:10:00Z"/>
              </w:rPr>
            </w:pPr>
            <w:del w:id="2082" w:author="Tanuj Kumar" w:date="2024-03-03T14:10:00Z">
              <w:r w:rsidRPr="001A464A" w:rsidDel="008176CC">
                <w:delText>200-399% Poverty</w:delText>
              </w:r>
            </w:del>
          </w:p>
        </w:tc>
        <w:tc>
          <w:tcPr>
            <w:tcW w:w="1361" w:type="dxa"/>
            <w:noWrap/>
            <w:hideMark/>
          </w:tcPr>
          <w:p w14:paraId="0B87F770" w14:textId="3CAAB381" w:rsidR="001A464A" w:rsidRPr="001A464A" w:rsidDel="008176CC" w:rsidRDefault="001A464A" w:rsidP="00286E93">
            <w:pPr>
              <w:jc w:val="center"/>
              <w:rPr>
                <w:del w:id="2083" w:author="Tanuj Kumar" w:date="2024-03-03T14:10:00Z"/>
              </w:rPr>
            </w:pPr>
            <w:del w:id="2084" w:author="Tanuj Kumar" w:date="2024-03-03T14:10:00Z">
              <w:r w:rsidRPr="001A464A" w:rsidDel="008176CC">
                <w:delText>27.8</w:delText>
              </w:r>
            </w:del>
          </w:p>
        </w:tc>
        <w:tc>
          <w:tcPr>
            <w:tcW w:w="859" w:type="dxa"/>
            <w:noWrap/>
            <w:hideMark/>
          </w:tcPr>
          <w:p w14:paraId="7A2C4B04" w14:textId="71B78D9D" w:rsidR="001A464A" w:rsidRPr="001A464A" w:rsidDel="008176CC" w:rsidRDefault="001A464A" w:rsidP="001A464A">
            <w:pPr>
              <w:rPr>
                <w:del w:id="2085" w:author="Tanuj Kumar" w:date="2024-03-03T14:10:00Z"/>
              </w:rPr>
            </w:pPr>
            <w:del w:id="2086" w:author="Tanuj Kumar" w:date="2024-03-03T14:10:00Z">
              <w:r w:rsidRPr="001A464A" w:rsidDel="008176CC">
                <w:delText>66.7</w:delText>
              </w:r>
            </w:del>
          </w:p>
        </w:tc>
        <w:tc>
          <w:tcPr>
            <w:tcW w:w="823" w:type="dxa"/>
            <w:noWrap/>
            <w:hideMark/>
          </w:tcPr>
          <w:p w14:paraId="1046D5A9" w14:textId="5E79E57F" w:rsidR="001A464A" w:rsidRPr="001A464A" w:rsidDel="008176CC" w:rsidRDefault="001A464A" w:rsidP="001A464A">
            <w:pPr>
              <w:rPr>
                <w:del w:id="2087" w:author="Tanuj Kumar" w:date="2024-03-03T14:10:00Z"/>
              </w:rPr>
            </w:pPr>
            <w:del w:id="2088" w:author="Tanuj Kumar" w:date="2024-03-03T14:10:00Z">
              <w:r w:rsidRPr="001A464A" w:rsidDel="008176CC">
                <w:delText xml:space="preserve">(62.6 - </w:delText>
              </w:r>
            </w:del>
          </w:p>
        </w:tc>
        <w:tc>
          <w:tcPr>
            <w:tcW w:w="673" w:type="dxa"/>
            <w:noWrap/>
            <w:hideMark/>
          </w:tcPr>
          <w:p w14:paraId="087F7BF4" w14:textId="3BFAC411" w:rsidR="001A464A" w:rsidRPr="001A464A" w:rsidDel="008176CC" w:rsidRDefault="001A464A">
            <w:pPr>
              <w:rPr>
                <w:del w:id="2089" w:author="Tanuj Kumar" w:date="2024-03-03T14:10:00Z"/>
              </w:rPr>
            </w:pPr>
            <w:del w:id="2090" w:author="Tanuj Kumar" w:date="2024-03-03T14:10:00Z">
              <w:r w:rsidRPr="001A464A" w:rsidDel="008176CC">
                <w:delText>70.6)</w:delText>
              </w:r>
            </w:del>
          </w:p>
        </w:tc>
        <w:tc>
          <w:tcPr>
            <w:tcW w:w="754" w:type="dxa"/>
            <w:noWrap/>
            <w:hideMark/>
          </w:tcPr>
          <w:p w14:paraId="1DC30507" w14:textId="2C116347" w:rsidR="001A464A" w:rsidRPr="001A464A" w:rsidDel="008176CC" w:rsidRDefault="001A464A" w:rsidP="001A464A">
            <w:pPr>
              <w:rPr>
                <w:del w:id="2091" w:author="Tanuj Kumar" w:date="2024-03-03T14:10:00Z"/>
              </w:rPr>
            </w:pPr>
            <w:del w:id="20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5DA498A9" w14:textId="3A1EF1DD" w:rsidR="001A464A" w:rsidRPr="001A464A" w:rsidDel="008176CC" w:rsidRDefault="001A464A" w:rsidP="001A464A">
            <w:pPr>
              <w:rPr>
                <w:del w:id="2093" w:author="Tanuj Kumar" w:date="2024-03-03T14:10:00Z"/>
              </w:rPr>
            </w:pPr>
            <w:del w:id="2094" w:author="Tanuj Kumar" w:date="2024-03-03T14:10:00Z">
              <w:r w:rsidRPr="001A464A" w:rsidDel="008176CC">
                <w:delText>71.3</w:delText>
              </w:r>
            </w:del>
          </w:p>
        </w:tc>
        <w:tc>
          <w:tcPr>
            <w:tcW w:w="673" w:type="dxa"/>
            <w:noWrap/>
            <w:hideMark/>
          </w:tcPr>
          <w:p w14:paraId="0E81714D" w14:textId="15266150" w:rsidR="001A464A" w:rsidRPr="001A464A" w:rsidDel="008176CC" w:rsidRDefault="001A464A" w:rsidP="001A464A">
            <w:pPr>
              <w:rPr>
                <w:del w:id="2095" w:author="Tanuj Kumar" w:date="2024-03-03T14:10:00Z"/>
              </w:rPr>
            </w:pPr>
            <w:del w:id="2096" w:author="Tanuj Kumar" w:date="2024-03-03T14:10:00Z">
              <w:r w:rsidRPr="001A464A" w:rsidDel="008176CC">
                <w:delText>(67.5 -</w:delText>
              </w:r>
            </w:del>
          </w:p>
        </w:tc>
        <w:tc>
          <w:tcPr>
            <w:tcW w:w="673" w:type="dxa"/>
            <w:noWrap/>
            <w:hideMark/>
          </w:tcPr>
          <w:p w14:paraId="16E44BA6" w14:textId="6BB3C76B" w:rsidR="001A464A" w:rsidRPr="001A464A" w:rsidDel="008176CC" w:rsidRDefault="001A464A">
            <w:pPr>
              <w:rPr>
                <w:del w:id="2097" w:author="Tanuj Kumar" w:date="2024-03-03T14:10:00Z"/>
              </w:rPr>
            </w:pPr>
            <w:del w:id="2098" w:author="Tanuj Kumar" w:date="2024-03-03T14:10:00Z">
              <w:r w:rsidRPr="001A464A" w:rsidDel="008176CC">
                <w:delText>74.8)</w:delText>
              </w:r>
            </w:del>
          </w:p>
        </w:tc>
        <w:tc>
          <w:tcPr>
            <w:tcW w:w="774" w:type="dxa"/>
            <w:noWrap/>
            <w:hideMark/>
          </w:tcPr>
          <w:p w14:paraId="4F36ED61" w14:textId="02022855" w:rsidR="001A464A" w:rsidRPr="001A464A" w:rsidDel="008176CC" w:rsidRDefault="001A464A" w:rsidP="001A464A">
            <w:pPr>
              <w:rPr>
                <w:del w:id="2099" w:author="Tanuj Kumar" w:date="2024-03-03T14:10:00Z"/>
              </w:rPr>
            </w:pPr>
            <w:del w:id="210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93D866C" w14:textId="3DAA474D" w:rsidR="001A464A" w:rsidRPr="001A464A" w:rsidDel="008176CC" w:rsidRDefault="001A464A" w:rsidP="001A464A">
            <w:pPr>
              <w:rPr>
                <w:del w:id="2101" w:author="Tanuj Kumar" w:date="2024-03-03T14:10:00Z"/>
              </w:rPr>
            </w:pPr>
            <w:del w:id="2102" w:author="Tanuj Kumar" w:date="2024-03-03T14:10:00Z">
              <w:r w:rsidRPr="001A464A" w:rsidDel="008176CC">
                <w:delText>85.7</w:delText>
              </w:r>
            </w:del>
          </w:p>
        </w:tc>
        <w:tc>
          <w:tcPr>
            <w:tcW w:w="673" w:type="dxa"/>
            <w:noWrap/>
            <w:hideMark/>
          </w:tcPr>
          <w:p w14:paraId="185A8B18" w14:textId="2C46CE31" w:rsidR="001A464A" w:rsidRPr="001A464A" w:rsidDel="008176CC" w:rsidRDefault="001A464A" w:rsidP="001A464A">
            <w:pPr>
              <w:rPr>
                <w:del w:id="2103" w:author="Tanuj Kumar" w:date="2024-03-03T14:10:00Z"/>
              </w:rPr>
            </w:pPr>
            <w:del w:id="2104" w:author="Tanuj Kumar" w:date="2024-03-03T14:10:00Z">
              <w:r w:rsidRPr="001A464A" w:rsidDel="008176CC">
                <w:delText>(82.5 -</w:delText>
              </w:r>
            </w:del>
          </w:p>
        </w:tc>
        <w:tc>
          <w:tcPr>
            <w:tcW w:w="673" w:type="dxa"/>
            <w:noWrap/>
            <w:hideMark/>
          </w:tcPr>
          <w:p w14:paraId="6496D17D" w14:textId="2B46DD92" w:rsidR="001A464A" w:rsidRPr="001A464A" w:rsidDel="008176CC" w:rsidRDefault="001A464A">
            <w:pPr>
              <w:rPr>
                <w:del w:id="2105" w:author="Tanuj Kumar" w:date="2024-03-03T14:10:00Z"/>
              </w:rPr>
            </w:pPr>
            <w:del w:id="2106" w:author="Tanuj Kumar" w:date="2024-03-03T14:10:00Z">
              <w:r w:rsidRPr="001A464A" w:rsidDel="008176CC">
                <w:delText>88.4)</w:delText>
              </w:r>
            </w:del>
          </w:p>
        </w:tc>
        <w:tc>
          <w:tcPr>
            <w:tcW w:w="791" w:type="dxa"/>
            <w:noWrap/>
            <w:hideMark/>
          </w:tcPr>
          <w:p w14:paraId="08EF83FA" w14:textId="4D823CEB" w:rsidR="001A464A" w:rsidRPr="001A464A" w:rsidDel="008176CC" w:rsidRDefault="001A464A" w:rsidP="001A464A">
            <w:pPr>
              <w:rPr>
                <w:del w:id="2107" w:author="Tanuj Kumar" w:date="2024-03-03T14:10:00Z"/>
              </w:rPr>
            </w:pPr>
            <w:del w:id="210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7A6BFF2" w14:textId="641F8C78" w:rsidR="001A464A" w:rsidRPr="001A464A" w:rsidDel="008176CC" w:rsidRDefault="001A464A" w:rsidP="001A464A">
            <w:pPr>
              <w:rPr>
                <w:del w:id="2109" w:author="Tanuj Kumar" w:date="2024-03-03T14:10:00Z"/>
              </w:rPr>
            </w:pPr>
            <w:del w:id="2110" w:author="Tanuj Kumar" w:date="2024-03-03T14:10:00Z">
              <w:r w:rsidRPr="001A464A" w:rsidDel="008176CC">
                <w:delText>73.4</w:delText>
              </w:r>
            </w:del>
          </w:p>
        </w:tc>
        <w:tc>
          <w:tcPr>
            <w:tcW w:w="673" w:type="dxa"/>
            <w:noWrap/>
            <w:hideMark/>
          </w:tcPr>
          <w:p w14:paraId="031E949D" w14:textId="64F2D6C7" w:rsidR="001A464A" w:rsidRPr="001A464A" w:rsidDel="008176CC" w:rsidRDefault="001A464A" w:rsidP="001A464A">
            <w:pPr>
              <w:rPr>
                <w:del w:id="2111" w:author="Tanuj Kumar" w:date="2024-03-03T14:10:00Z"/>
              </w:rPr>
            </w:pPr>
            <w:del w:id="2112" w:author="Tanuj Kumar" w:date="2024-03-03T14:10:00Z">
              <w:r w:rsidRPr="001A464A" w:rsidDel="008176CC">
                <w:delText>(69.9 -</w:delText>
              </w:r>
            </w:del>
          </w:p>
        </w:tc>
        <w:tc>
          <w:tcPr>
            <w:tcW w:w="673" w:type="dxa"/>
            <w:noWrap/>
            <w:hideMark/>
          </w:tcPr>
          <w:p w14:paraId="4737FB83" w14:textId="06A52ACA" w:rsidR="001A464A" w:rsidRPr="001A464A" w:rsidDel="008176CC" w:rsidRDefault="001A464A">
            <w:pPr>
              <w:rPr>
                <w:del w:id="2113" w:author="Tanuj Kumar" w:date="2024-03-03T14:10:00Z"/>
              </w:rPr>
            </w:pPr>
            <w:del w:id="2114" w:author="Tanuj Kumar" w:date="2024-03-03T14:10:00Z">
              <w:r w:rsidRPr="001A464A" w:rsidDel="008176CC">
                <w:delText>76.7)</w:delText>
              </w:r>
            </w:del>
          </w:p>
        </w:tc>
        <w:tc>
          <w:tcPr>
            <w:tcW w:w="804" w:type="dxa"/>
            <w:noWrap/>
            <w:hideMark/>
          </w:tcPr>
          <w:p w14:paraId="49B8BE70" w14:textId="5A7A6260" w:rsidR="001A464A" w:rsidRPr="001A464A" w:rsidDel="008176CC" w:rsidRDefault="001A464A" w:rsidP="001A464A">
            <w:pPr>
              <w:rPr>
                <w:del w:id="2115" w:author="Tanuj Kumar" w:date="2024-03-03T14:10:00Z"/>
              </w:rPr>
            </w:pPr>
            <w:del w:id="211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F6EA41B" w14:textId="01A25971" w:rsidR="001A464A" w:rsidRPr="001A464A" w:rsidDel="008176CC" w:rsidRDefault="001A464A" w:rsidP="001A464A">
            <w:pPr>
              <w:rPr>
                <w:del w:id="2117" w:author="Tanuj Kumar" w:date="2024-03-03T14:10:00Z"/>
              </w:rPr>
            </w:pPr>
            <w:del w:id="2118" w:author="Tanuj Kumar" w:date="2024-03-03T14:10:00Z">
              <w:r w:rsidRPr="001A464A" w:rsidDel="008176CC">
                <w:delText>70.3</w:delText>
              </w:r>
            </w:del>
          </w:p>
        </w:tc>
        <w:tc>
          <w:tcPr>
            <w:tcW w:w="673" w:type="dxa"/>
            <w:noWrap/>
            <w:hideMark/>
          </w:tcPr>
          <w:p w14:paraId="629A7C58" w14:textId="6493F96F" w:rsidR="001A464A" w:rsidRPr="001A464A" w:rsidDel="008176CC" w:rsidRDefault="001A464A" w:rsidP="001A464A">
            <w:pPr>
              <w:rPr>
                <w:del w:id="2119" w:author="Tanuj Kumar" w:date="2024-03-03T14:10:00Z"/>
              </w:rPr>
            </w:pPr>
            <w:del w:id="2120" w:author="Tanuj Kumar" w:date="2024-03-03T14:10:00Z">
              <w:r w:rsidRPr="001A464A" w:rsidDel="008176CC">
                <w:delText>(67.1 -</w:delText>
              </w:r>
            </w:del>
          </w:p>
        </w:tc>
        <w:tc>
          <w:tcPr>
            <w:tcW w:w="673" w:type="dxa"/>
            <w:noWrap/>
            <w:hideMark/>
          </w:tcPr>
          <w:p w14:paraId="5BA12252" w14:textId="533A69AC" w:rsidR="001A464A" w:rsidRPr="001A464A" w:rsidDel="008176CC" w:rsidRDefault="001A464A">
            <w:pPr>
              <w:rPr>
                <w:del w:id="2121" w:author="Tanuj Kumar" w:date="2024-03-03T14:10:00Z"/>
              </w:rPr>
            </w:pPr>
            <w:del w:id="2122" w:author="Tanuj Kumar" w:date="2024-03-03T14:10:00Z">
              <w:r w:rsidRPr="001A464A" w:rsidDel="008176CC">
                <w:delText>73.4)</w:delText>
              </w:r>
            </w:del>
          </w:p>
        </w:tc>
        <w:tc>
          <w:tcPr>
            <w:tcW w:w="813" w:type="dxa"/>
            <w:noWrap/>
            <w:hideMark/>
          </w:tcPr>
          <w:p w14:paraId="4FAE8246" w14:textId="01F561D5" w:rsidR="001A464A" w:rsidRPr="001A464A" w:rsidDel="008176CC" w:rsidRDefault="001A464A" w:rsidP="001A464A">
            <w:pPr>
              <w:rPr>
                <w:del w:id="2123" w:author="Tanuj Kumar" w:date="2024-03-03T14:10:00Z"/>
              </w:rPr>
            </w:pPr>
            <w:del w:id="212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4C89324" w14:textId="27F2ADB3" w:rsidR="001A464A" w:rsidRPr="001A464A" w:rsidDel="008176CC" w:rsidRDefault="001A464A" w:rsidP="001A464A">
            <w:pPr>
              <w:rPr>
                <w:del w:id="2125" w:author="Tanuj Kumar" w:date="2024-03-03T14:10:00Z"/>
              </w:rPr>
            </w:pPr>
            <w:del w:id="2126" w:author="Tanuj Kumar" w:date="2024-03-03T14:10:00Z">
              <w:r w:rsidRPr="001A464A" w:rsidDel="008176CC">
                <w:delText>89.3</w:delText>
              </w:r>
            </w:del>
          </w:p>
        </w:tc>
        <w:tc>
          <w:tcPr>
            <w:tcW w:w="673" w:type="dxa"/>
            <w:noWrap/>
            <w:hideMark/>
          </w:tcPr>
          <w:p w14:paraId="4DC1B281" w14:textId="757F5189" w:rsidR="001A464A" w:rsidRPr="001A464A" w:rsidDel="008176CC" w:rsidRDefault="001A464A" w:rsidP="001A464A">
            <w:pPr>
              <w:rPr>
                <w:del w:id="2127" w:author="Tanuj Kumar" w:date="2024-03-03T14:10:00Z"/>
              </w:rPr>
            </w:pPr>
            <w:del w:id="2128" w:author="Tanuj Kumar" w:date="2024-03-03T14:10:00Z">
              <w:r w:rsidRPr="001A464A" w:rsidDel="008176CC">
                <w:delText>(87.0 -</w:delText>
              </w:r>
            </w:del>
          </w:p>
        </w:tc>
        <w:tc>
          <w:tcPr>
            <w:tcW w:w="673" w:type="dxa"/>
            <w:noWrap/>
            <w:hideMark/>
          </w:tcPr>
          <w:p w14:paraId="1AE9E465" w14:textId="1C288912" w:rsidR="001A464A" w:rsidRPr="001A464A" w:rsidDel="008176CC" w:rsidRDefault="001A464A">
            <w:pPr>
              <w:rPr>
                <w:del w:id="2129" w:author="Tanuj Kumar" w:date="2024-03-03T14:10:00Z"/>
              </w:rPr>
            </w:pPr>
            <w:del w:id="2130" w:author="Tanuj Kumar" w:date="2024-03-03T14:10:00Z">
              <w:r w:rsidRPr="001A464A" w:rsidDel="008176CC">
                <w:delText>91.2)</w:delText>
              </w:r>
            </w:del>
          </w:p>
        </w:tc>
        <w:tc>
          <w:tcPr>
            <w:tcW w:w="830" w:type="dxa"/>
            <w:noWrap/>
            <w:hideMark/>
          </w:tcPr>
          <w:p w14:paraId="19EBAEE4" w14:textId="5A1F3488" w:rsidR="001A464A" w:rsidRPr="001A464A" w:rsidDel="008176CC" w:rsidRDefault="001A464A">
            <w:pPr>
              <w:rPr>
                <w:del w:id="2131" w:author="Tanuj Kumar" w:date="2024-03-03T14:10:00Z"/>
              </w:rPr>
            </w:pPr>
          </w:p>
        </w:tc>
      </w:tr>
      <w:tr w:rsidR="003A4958" w:rsidRPr="001A464A" w:rsidDel="008176CC" w14:paraId="1CAA69C1" w14:textId="4532B48A" w:rsidTr="003A4958">
        <w:trPr>
          <w:trHeight w:val="300"/>
          <w:del w:id="2132" w:author="Tanuj Kumar" w:date="2024-03-03T14:10:00Z"/>
        </w:trPr>
        <w:tc>
          <w:tcPr>
            <w:tcW w:w="1908" w:type="dxa"/>
            <w:hideMark/>
          </w:tcPr>
          <w:p w14:paraId="1CE7F6C0" w14:textId="398BFC6E" w:rsidR="001A464A" w:rsidRPr="001A464A" w:rsidDel="008176CC" w:rsidRDefault="001A464A" w:rsidP="001A464A">
            <w:pPr>
              <w:rPr>
                <w:del w:id="2133" w:author="Tanuj Kumar" w:date="2024-03-03T14:10:00Z"/>
              </w:rPr>
            </w:pPr>
            <w:del w:id="2134" w:author="Tanuj Kumar" w:date="2024-03-03T14:10:00Z">
              <w:r w:rsidRPr="001A464A" w:rsidDel="008176CC">
                <w:delText>400%+ Poverty</w:delText>
              </w:r>
            </w:del>
          </w:p>
        </w:tc>
        <w:tc>
          <w:tcPr>
            <w:tcW w:w="1361" w:type="dxa"/>
            <w:noWrap/>
            <w:hideMark/>
          </w:tcPr>
          <w:p w14:paraId="09F1E338" w14:textId="5B43C8B2" w:rsidR="001A464A" w:rsidRPr="001A464A" w:rsidDel="008176CC" w:rsidRDefault="001A464A" w:rsidP="00286E93">
            <w:pPr>
              <w:jc w:val="center"/>
              <w:rPr>
                <w:del w:id="2135" w:author="Tanuj Kumar" w:date="2024-03-03T14:10:00Z"/>
              </w:rPr>
            </w:pPr>
            <w:del w:id="2136" w:author="Tanuj Kumar" w:date="2024-03-03T14:10:00Z">
              <w:r w:rsidRPr="001A464A" w:rsidDel="008176CC">
                <w:delText>33.5</w:delText>
              </w:r>
            </w:del>
          </w:p>
        </w:tc>
        <w:tc>
          <w:tcPr>
            <w:tcW w:w="859" w:type="dxa"/>
            <w:noWrap/>
            <w:hideMark/>
          </w:tcPr>
          <w:p w14:paraId="1FA6948E" w14:textId="42D80A2C" w:rsidR="001A464A" w:rsidRPr="001A464A" w:rsidDel="008176CC" w:rsidRDefault="001A464A" w:rsidP="001A464A">
            <w:pPr>
              <w:rPr>
                <w:del w:id="2137" w:author="Tanuj Kumar" w:date="2024-03-03T14:10:00Z"/>
              </w:rPr>
            </w:pPr>
            <w:del w:id="2138" w:author="Tanuj Kumar" w:date="2024-03-03T14:10:00Z">
              <w:r w:rsidRPr="001A464A" w:rsidDel="008176CC">
                <w:delText>76.2</w:delText>
              </w:r>
            </w:del>
          </w:p>
        </w:tc>
        <w:tc>
          <w:tcPr>
            <w:tcW w:w="823" w:type="dxa"/>
            <w:noWrap/>
            <w:hideMark/>
          </w:tcPr>
          <w:p w14:paraId="549DC611" w14:textId="437D68EA" w:rsidR="001A464A" w:rsidRPr="001A464A" w:rsidDel="008176CC" w:rsidRDefault="001A464A" w:rsidP="001A464A">
            <w:pPr>
              <w:rPr>
                <w:del w:id="2139" w:author="Tanuj Kumar" w:date="2024-03-03T14:10:00Z"/>
              </w:rPr>
            </w:pPr>
            <w:del w:id="2140" w:author="Tanuj Kumar" w:date="2024-03-03T14:10:00Z">
              <w:r w:rsidRPr="001A464A" w:rsidDel="008176CC">
                <w:delText xml:space="preserve">(73.8 - </w:delText>
              </w:r>
            </w:del>
          </w:p>
        </w:tc>
        <w:tc>
          <w:tcPr>
            <w:tcW w:w="673" w:type="dxa"/>
            <w:noWrap/>
            <w:hideMark/>
          </w:tcPr>
          <w:p w14:paraId="43C45E64" w14:textId="41459AE3" w:rsidR="001A464A" w:rsidRPr="001A464A" w:rsidDel="008176CC" w:rsidRDefault="001A464A">
            <w:pPr>
              <w:rPr>
                <w:del w:id="2141" w:author="Tanuj Kumar" w:date="2024-03-03T14:10:00Z"/>
              </w:rPr>
            </w:pPr>
            <w:del w:id="2142" w:author="Tanuj Kumar" w:date="2024-03-03T14:10:00Z">
              <w:r w:rsidRPr="001A464A" w:rsidDel="008176CC">
                <w:delText>78.5)</w:delText>
              </w:r>
            </w:del>
          </w:p>
        </w:tc>
        <w:tc>
          <w:tcPr>
            <w:tcW w:w="754" w:type="dxa"/>
            <w:noWrap/>
            <w:hideMark/>
          </w:tcPr>
          <w:p w14:paraId="5F660D2D" w14:textId="77DB5879" w:rsidR="001A464A" w:rsidRPr="001A464A" w:rsidDel="008176CC" w:rsidRDefault="001A464A" w:rsidP="001A464A">
            <w:pPr>
              <w:rPr>
                <w:del w:id="2143" w:author="Tanuj Kumar" w:date="2024-03-03T14:10:00Z"/>
              </w:rPr>
            </w:pPr>
            <w:del w:id="214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91451EF" w14:textId="43EF930F" w:rsidR="001A464A" w:rsidRPr="001A464A" w:rsidDel="008176CC" w:rsidRDefault="001A464A" w:rsidP="001A464A">
            <w:pPr>
              <w:rPr>
                <w:del w:id="2145" w:author="Tanuj Kumar" w:date="2024-03-03T14:10:00Z"/>
              </w:rPr>
            </w:pPr>
            <w:del w:id="2146" w:author="Tanuj Kumar" w:date="2024-03-03T14:10:00Z">
              <w:r w:rsidRPr="001A464A" w:rsidDel="008176CC">
                <w:delText>81.1</w:delText>
              </w:r>
            </w:del>
          </w:p>
        </w:tc>
        <w:tc>
          <w:tcPr>
            <w:tcW w:w="673" w:type="dxa"/>
            <w:noWrap/>
            <w:hideMark/>
          </w:tcPr>
          <w:p w14:paraId="4B982ED1" w14:textId="133E6DCA" w:rsidR="001A464A" w:rsidRPr="001A464A" w:rsidDel="008176CC" w:rsidRDefault="001A464A" w:rsidP="001A464A">
            <w:pPr>
              <w:rPr>
                <w:del w:id="2147" w:author="Tanuj Kumar" w:date="2024-03-03T14:10:00Z"/>
              </w:rPr>
            </w:pPr>
            <w:del w:id="2148" w:author="Tanuj Kumar" w:date="2024-03-03T14:10:00Z">
              <w:r w:rsidRPr="001A464A" w:rsidDel="008176CC">
                <w:delText>(78.9 -</w:delText>
              </w:r>
            </w:del>
          </w:p>
        </w:tc>
        <w:tc>
          <w:tcPr>
            <w:tcW w:w="673" w:type="dxa"/>
            <w:noWrap/>
            <w:hideMark/>
          </w:tcPr>
          <w:p w14:paraId="2848DE78" w14:textId="5EA96704" w:rsidR="001A464A" w:rsidRPr="001A464A" w:rsidDel="008176CC" w:rsidRDefault="001A464A">
            <w:pPr>
              <w:rPr>
                <w:del w:id="2149" w:author="Tanuj Kumar" w:date="2024-03-03T14:10:00Z"/>
              </w:rPr>
            </w:pPr>
            <w:del w:id="2150" w:author="Tanuj Kumar" w:date="2024-03-03T14:10:00Z">
              <w:r w:rsidRPr="001A464A" w:rsidDel="008176CC">
                <w:delText>83.2)</w:delText>
              </w:r>
            </w:del>
          </w:p>
        </w:tc>
        <w:tc>
          <w:tcPr>
            <w:tcW w:w="774" w:type="dxa"/>
            <w:noWrap/>
            <w:hideMark/>
          </w:tcPr>
          <w:p w14:paraId="0E8B7392" w14:textId="2EBA2B26" w:rsidR="001A464A" w:rsidRPr="001A464A" w:rsidDel="008176CC" w:rsidRDefault="001A464A" w:rsidP="001A464A">
            <w:pPr>
              <w:rPr>
                <w:del w:id="2151" w:author="Tanuj Kumar" w:date="2024-03-03T14:10:00Z"/>
              </w:rPr>
            </w:pPr>
            <w:del w:id="215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6DD5094" w14:textId="645B5C8F" w:rsidR="001A464A" w:rsidRPr="001A464A" w:rsidDel="008176CC" w:rsidRDefault="001A464A" w:rsidP="001A464A">
            <w:pPr>
              <w:rPr>
                <w:del w:id="2153" w:author="Tanuj Kumar" w:date="2024-03-03T14:10:00Z"/>
              </w:rPr>
            </w:pPr>
            <w:del w:id="2154" w:author="Tanuj Kumar" w:date="2024-03-03T14:10:00Z">
              <w:r w:rsidRPr="001A464A" w:rsidDel="008176CC">
                <w:delText>89.5</w:delText>
              </w:r>
            </w:del>
          </w:p>
        </w:tc>
        <w:tc>
          <w:tcPr>
            <w:tcW w:w="673" w:type="dxa"/>
            <w:noWrap/>
            <w:hideMark/>
          </w:tcPr>
          <w:p w14:paraId="4368FB82" w14:textId="6FB63F37" w:rsidR="001A464A" w:rsidRPr="001A464A" w:rsidDel="008176CC" w:rsidRDefault="001A464A" w:rsidP="001A464A">
            <w:pPr>
              <w:rPr>
                <w:del w:id="2155" w:author="Tanuj Kumar" w:date="2024-03-03T14:10:00Z"/>
              </w:rPr>
            </w:pPr>
            <w:del w:id="2156" w:author="Tanuj Kumar" w:date="2024-03-03T14:10:00Z">
              <w:r w:rsidRPr="001A464A" w:rsidDel="008176CC">
                <w:delText>(87.4 -</w:delText>
              </w:r>
            </w:del>
          </w:p>
        </w:tc>
        <w:tc>
          <w:tcPr>
            <w:tcW w:w="673" w:type="dxa"/>
            <w:noWrap/>
            <w:hideMark/>
          </w:tcPr>
          <w:p w14:paraId="2D85777B" w14:textId="5C57BCB8" w:rsidR="001A464A" w:rsidRPr="001A464A" w:rsidDel="008176CC" w:rsidRDefault="001A464A">
            <w:pPr>
              <w:rPr>
                <w:del w:id="2157" w:author="Tanuj Kumar" w:date="2024-03-03T14:10:00Z"/>
              </w:rPr>
            </w:pPr>
            <w:del w:id="2158" w:author="Tanuj Kumar" w:date="2024-03-03T14:10:00Z">
              <w:r w:rsidRPr="001A464A" w:rsidDel="008176CC">
                <w:delText>91.3)</w:delText>
              </w:r>
            </w:del>
          </w:p>
        </w:tc>
        <w:tc>
          <w:tcPr>
            <w:tcW w:w="791" w:type="dxa"/>
            <w:noWrap/>
            <w:hideMark/>
          </w:tcPr>
          <w:p w14:paraId="74456792" w14:textId="063064DC" w:rsidR="001A464A" w:rsidRPr="001A464A" w:rsidDel="008176CC" w:rsidRDefault="001A464A" w:rsidP="001A464A">
            <w:pPr>
              <w:rPr>
                <w:del w:id="2159" w:author="Tanuj Kumar" w:date="2024-03-03T14:10:00Z"/>
              </w:rPr>
            </w:pPr>
            <w:del w:id="216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5A34D98" w14:textId="726F2EAA" w:rsidR="001A464A" w:rsidRPr="001A464A" w:rsidDel="008176CC" w:rsidRDefault="001A464A" w:rsidP="001A464A">
            <w:pPr>
              <w:rPr>
                <w:del w:id="2161" w:author="Tanuj Kumar" w:date="2024-03-03T14:10:00Z"/>
              </w:rPr>
            </w:pPr>
            <w:del w:id="2162" w:author="Tanuj Kumar" w:date="2024-03-03T14:10:00Z">
              <w:r w:rsidRPr="001A464A" w:rsidDel="008176CC">
                <w:delText>79.6</w:delText>
              </w:r>
            </w:del>
          </w:p>
        </w:tc>
        <w:tc>
          <w:tcPr>
            <w:tcW w:w="673" w:type="dxa"/>
            <w:noWrap/>
            <w:hideMark/>
          </w:tcPr>
          <w:p w14:paraId="04E475F2" w14:textId="6EBBDE2D" w:rsidR="001A464A" w:rsidRPr="001A464A" w:rsidDel="008176CC" w:rsidRDefault="001A464A" w:rsidP="001A464A">
            <w:pPr>
              <w:rPr>
                <w:del w:id="2163" w:author="Tanuj Kumar" w:date="2024-03-03T14:10:00Z"/>
              </w:rPr>
            </w:pPr>
            <w:del w:id="2164" w:author="Tanuj Kumar" w:date="2024-03-03T14:10:00Z">
              <w:r w:rsidRPr="001A464A" w:rsidDel="008176CC">
                <w:delText>(77.1 -</w:delText>
              </w:r>
            </w:del>
          </w:p>
        </w:tc>
        <w:tc>
          <w:tcPr>
            <w:tcW w:w="673" w:type="dxa"/>
            <w:noWrap/>
            <w:hideMark/>
          </w:tcPr>
          <w:p w14:paraId="4B8D8175" w14:textId="2608E5A0" w:rsidR="001A464A" w:rsidRPr="001A464A" w:rsidDel="008176CC" w:rsidRDefault="001A464A">
            <w:pPr>
              <w:rPr>
                <w:del w:id="2165" w:author="Tanuj Kumar" w:date="2024-03-03T14:10:00Z"/>
              </w:rPr>
            </w:pPr>
            <w:del w:id="2166" w:author="Tanuj Kumar" w:date="2024-03-03T14:10:00Z">
              <w:r w:rsidRPr="001A464A" w:rsidDel="008176CC">
                <w:delText>81.8)</w:delText>
              </w:r>
            </w:del>
          </w:p>
        </w:tc>
        <w:tc>
          <w:tcPr>
            <w:tcW w:w="804" w:type="dxa"/>
            <w:noWrap/>
            <w:hideMark/>
          </w:tcPr>
          <w:p w14:paraId="0EAC365B" w14:textId="332BA05E" w:rsidR="001A464A" w:rsidRPr="001A464A" w:rsidDel="008176CC" w:rsidRDefault="001A464A" w:rsidP="001A464A">
            <w:pPr>
              <w:rPr>
                <w:del w:id="2167" w:author="Tanuj Kumar" w:date="2024-03-03T14:10:00Z"/>
              </w:rPr>
            </w:pPr>
            <w:del w:id="216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FADF428" w14:textId="33C82640" w:rsidR="001A464A" w:rsidRPr="001A464A" w:rsidDel="008176CC" w:rsidRDefault="001A464A" w:rsidP="001A464A">
            <w:pPr>
              <w:rPr>
                <w:del w:id="2169" w:author="Tanuj Kumar" w:date="2024-03-03T14:10:00Z"/>
              </w:rPr>
            </w:pPr>
            <w:del w:id="2170" w:author="Tanuj Kumar" w:date="2024-03-03T14:10:00Z">
              <w:r w:rsidRPr="001A464A" w:rsidDel="008176CC">
                <w:delText>73.3</w:delText>
              </w:r>
            </w:del>
          </w:p>
        </w:tc>
        <w:tc>
          <w:tcPr>
            <w:tcW w:w="673" w:type="dxa"/>
            <w:noWrap/>
            <w:hideMark/>
          </w:tcPr>
          <w:p w14:paraId="4F7C9E16" w14:textId="0B28DE70" w:rsidR="001A464A" w:rsidRPr="001A464A" w:rsidDel="008176CC" w:rsidRDefault="001A464A" w:rsidP="001A464A">
            <w:pPr>
              <w:rPr>
                <w:del w:id="2171" w:author="Tanuj Kumar" w:date="2024-03-03T14:10:00Z"/>
              </w:rPr>
            </w:pPr>
            <w:del w:id="2172" w:author="Tanuj Kumar" w:date="2024-03-03T14:10:00Z">
              <w:r w:rsidRPr="001A464A" w:rsidDel="008176CC">
                <w:delText>(70.9 -</w:delText>
              </w:r>
            </w:del>
          </w:p>
        </w:tc>
        <w:tc>
          <w:tcPr>
            <w:tcW w:w="673" w:type="dxa"/>
            <w:noWrap/>
            <w:hideMark/>
          </w:tcPr>
          <w:p w14:paraId="7AC9A00F" w14:textId="68A8BA59" w:rsidR="001A464A" w:rsidRPr="001A464A" w:rsidDel="008176CC" w:rsidRDefault="001A464A">
            <w:pPr>
              <w:rPr>
                <w:del w:id="2173" w:author="Tanuj Kumar" w:date="2024-03-03T14:10:00Z"/>
              </w:rPr>
            </w:pPr>
            <w:del w:id="2174" w:author="Tanuj Kumar" w:date="2024-03-03T14:10:00Z">
              <w:r w:rsidRPr="001A464A" w:rsidDel="008176CC">
                <w:delText>75.6)</w:delText>
              </w:r>
            </w:del>
          </w:p>
        </w:tc>
        <w:tc>
          <w:tcPr>
            <w:tcW w:w="813" w:type="dxa"/>
            <w:noWrap/>
            <w:hideMark/>
          </w:tcPr>
          <w:p w14:paraId="240E5923" w14:textId="5BEFF33B" w:rsidR="001A464A" w:rsidRPr="001A464A" w:rsidDel="008176CC" w:rsidRDefault="001A464A" w:rsidP="001A464A">
            <w:pPr>
              <w:rPr>
                <w:del w:id="2175" w:author="Tanuj Kumar" w:date="2024-03-03T14:10:00Z"/>
              </w:rPr>
            </w:pPr>
            <w:del w:id="21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57E4697" w14:textId="4F083036" w:rsidR="001A464A" w:rsidRPr="001A464A" w:rsidDel="008176CC" w:rsidRDefault="001A464A" w:rsidP="001A464A">
            <w:pPr>
              <w:rPr>
                <w:del w:id="2177" w:author="Tanuj Kumar" w:date="2024-03-03T14:10:00Z"/>
              </w:rPr>
            </w:pPr>
            <w:del w:id="2178" w:author="Tanuj Kumar" w:date="2024-03-03T14:10:00Z">
              <w:r w:rsidRPr="001A464A" w:rsidDel="008176CC">
                <w:delText>94.9</w:delText>
              </w:r>
            </w:del>
          </w:p>
        </w:tc>
        <w:tc>
          <w:tcPr>
            <w:tcW w:w="673" w:type="dxa"/>
            <w:noWrap/>
            <w:hideMark/>
          </w:tcPr>
          <w:p w14:paraId="6866F581" w14:textId="763838DB" w:rsidR="001A464A" w:rsidRPr="001A464A" w:rsidDel="008176CC" w:rsidRDefault="001A464A" w:rsidP="001A464A">
            <w:pPr>
              <w:rPr>
                <w:del w:id="2179" w:author="Tanuj Kumar" w:date="2024-03-03T14:10:00Z"/>
              </w:rPr>
            </w:pPr>
            <w:del w:id="2180" w:author="Tanuj Kumar" w:date="2024-03-03T14:10:00Z">
              <w:r w:rsidRPr="001A464A" w:rsidDel="008176CC">
                <w:delText>(93.3 -</w:delText>
              </w:r>
            </w:del>
          </w:p>
        </w:tc>
        <w:tc>
          <w:tcPr>
            <w:tcW w:w="673" w:type="dxa"/>
            <w:noWrap/>
            <w:hideMark/>
          </w:tcPr>
          <w:p w14:paraId="50E55038" w14:textId="5FC7783F" w:rsidR="001A464A" w:rsidRPr="001A464A" w:rsidDel="008176CC" w:rsidRDefault="001A464A">
            <w:pPr>
              <w:rPr>
                <w:del w:id="2181" w:author="Tanuj Kumar" w:date="2024-03-03T14:10:00Z"/>
              </w:rPr>
            </w:pPr>
            <w:del w:id="2182" w:author="Tanuj Kumar" w:date="2024-03-03T14:10:00Z">
              <w:r w:rsidRPr="001A464A" w:rsidDel="008176CC">
                <w:delText>96.2)</w:delText>
              </w:r>
            </w:del>
          </w:p>
        </w:tc>
        <w:tc>
          <w:tcPr>
            <w:tcW w:w="830" w:type="dxa"/>
            <w:noWrap/>
            <w:hideMark/>
          </w:tcPr>
          <w:p w14:paraId="084365F0" w14:textId="025D026D" w:rsidR="001A464A" w:rsidRPr="001A464A" w:rsidDel="008176CC" w:rsidRDefault="001A464A">
            <w:pPr>
              <w:rPr>
                <w:del w:id="2183" w:author="Tanuj Kumar" w:date="2024-03-03T14:10:00Z"/>
              </w:rPr>
            </w:pPr>
          </w:p>
        </w:tc>
      </w:tr>
      <w:tr w:rsidR="003A4958" w:rsidRPr="001A464A" w:rsidDel="008176CC" w14:paraId="56B8F62D" w14:textId="634CC38A" w:rsidTr="003A4958">
        <w:trPr>
          <w:trHeight w:val="300"/>
          <w:del w:id="2184" w:author="Tanuj Kumar" w:date="2024-03-03T14:10:00Z"/>
        </w:trPr>
        <w:tc>
          <w:tcPr>
            <w:tcW w:w="1908" w:type="dxa"/>
            <w:noWrap/>
            <w:hideMark/>
          </w:tcPr>
          <w:p w14:paraId="50A7C21E" w14:textId="7D859601" w:rsidR="001A464A" w:rsidRPr="001A464A" w:rsidDel="008176CC" w:rsidRDefault="001A464A">
            <w:pPr>
              <w:rPr>
                <w:del w:id="2185" w:author="Tanuj Kumar" w:date="2024-03-03T14:10:00Z"/>
                <w:b/>
                <w:bCs/>
              </w:rPr>
            </w:pPr>
            <w:del w:id="2186" w:author="Tanuj Kumar" w:date="2024-03-03T14:10:00Z">
              <w:r w:rsidRPr="001A464A" w:rsidDel="008176CC">
                <w:rPr>
                  <w:b/>
                  <w:bCs/>
                </w:rPr>
                <w:delText>Food Sufficiency</w:delText>
              </w:r>
            </w:del>
          </w:p>
        </w:tc>
        <w:tc>
          <w:tcPr>
            <w:tcW w:w="1361" w:type="dxa"/>
            <w:noWrap/>
            <w:hideMark/>
          </w:tcPr>
          <w:p w14:paraId="4ECECACB" w14:textId="08D893EF" w:rsidR="001A464A" w:rsidRPr="001A464A" w:rsidDel="008176CC" w:rsidRDefault="001A464A" w:rsidP="00286E93">
            <w:pPr>
              <w:jc w:val="center"/>
              <w:rPr>
                <w:del w:id="2187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6E46BC0A" w14:textId="358EDBDE" w:rsidR="001A464A" w:rsidRPr="001A464A" w:rsidDel="008176CC" w:rsidRDefault="001A464A" w:rsidP="001A464A">
            <w:pPr>
              <w:rPr>
                <w:del w:id="2188" w:author="Tanuj Kumar" w:date="2024-03-03T14:10:00Z"/>
              </w:rPr>
            </w:pPr>
            <w:del w:id="21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2AA8B3DC" w14:textId="4495974F" w:rsidR="001A464A" w:rsidRPr="001A464A" w:rsidDel="008176CC" w:rsidRDefault="001A464A" w:rsidP="001A464A">
            <w:pPr>
              <w:rPr>
                <w:del w:id="219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508CBE0" w14:textId="39DA8C5D" w:rsidR="001A464A" w:rsidRPr="001A464A" w:rsidDel="008176CC" w:rsidRDefault="001A464A">
            <w:pPr>
              <w:rPr>
                <w:del w:id="2191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5D8218C1" w14:textId="266D8B06" w:rsidR="001A464A" w:rsidRPr="001A464A" w:rsidDel="008176CC" w:rsidRDefault="001A464A" w:rsidP="001A464A">
            <w:pPr>
              <w:rPr>
                <w:del w:id="2192" w:author="Tanuj Kumar" w:date="2024-03-03T14:10:00Z"/>
              </w:rPr>
            </w:pPr>
            <w:del w:id="219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62FC8FC9" w14:textId="390E016C" w:rsidR="001A464A" w:rsidRPr="001A464A" w:rsidDel="008176CC" w:rsidRDefault="001A464A" w:rsidP="001A464A">
            <w:pPr>
              <w:rPr>
                <w:del w:id="2194" w:author="Tanuj Kumar" w:date="2024-03-03T14:10:00Z"/>
              </w:rPr>
            </w:pPr>
            <w:del w:id="219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E24EC89" w14:textId="69595BBB" w:rsidR="001A464A" w:rsidRPr="001A464A" w:rsidDel="008176CC" w:rsidRDefault="001A464A" w:rsidP="001A464A">
            <w:pPr>
              <w:rPr>
                <w:del w:id="219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993076E" w14:textId="24210A6C" w:rsidR="001A464A" w:rsidRPr="001A464A" w:rsidDel="008176CC" w:rsidRDefault="001A464A">
            <w:pPr>
              <w:rPr>
                <w:del w:id="2197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5890E19F" w14:textId="7B30D5FC" w:rsidR="001A464A" w:rsidRPr="001A464A" w:rsidDel="008176CC" w:rsidRDefault="001A464A" w:rsidP="001A464A">
            <w:pPr>
              <w:rPr>
                <w:del w:id="2198" w:author="Tanuj Kumar" w:date="2024-03-03T14:10:00Z"/>
              </w:rPr>
            </w:pPr>
            <w:del w:id="219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492C88B9" w14:textId="38DF5795" w:rsidR="001A464A" w:rsidRPr="001A464A" w:rsidDel="008176CC" w:rsidRDefault="001A464A" w:rsidP="001A464A">
            <w:pPr>
              <w:rPr>
                <w:del w:id="2200" w:author="Tanuj Kumar" w:date="2024-03-03T14:10:00Z"/>
              </w:rPr>
            </w:pPr>
            <w:del w:id="220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C85F3A1" w14:textId="6B2FBAA8" w:rsidR="001A464A" w:rsidRPr="001A464A" w:rsidDel="008176CC" w:rsidRDefault="001A464A" w:rsidP="001A464A">
            <w:pPr>
              <w:rPr>
                <w:del w:id="220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9E039D6" w14:textId="21189C78" w:rsidR="001A464A" w:rsidRPr="001A464A" w:rsidDel="008176CC" w:rsidRDefault="001A464A">
            <w:pPr>
              <w:rPr>
                <w:del w:id="2203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3A17921F" w14:textId="1198F197" w:rsidR="001A464A" w:rsidRPr="001A464A" w:rsidDel="008176CC" w:rsidRDefault="001A464A" w:rsidP="001A464A">
            <w:pPr>
              <w:rPr>
                <w:del w:id="2204" w:author="Tanuj Kumar" w:date="2024-03-03T14:10:00Z"/>
              </w:rPr>
            </w:pPr>
            <w:del w:id="220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354D7EC3" w14:textId="3FBF87AC" w:rsidR="001A464A" w:rsidRPr="001A464A" w:rsidDel="008176CC" w:rsidRDefault="001A464A" w:rsidP="001A464A">
            <w:pPr>
              <w:rPr>
                <w:del w:id="2206" w:author="Tanuj Kumar" w:date="2024-03-03T14:10:00Z"/>
              </w:rPr>
            </w:pPr>
            <w:del w:id="220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904CDF6" w14:textId="31C4A255" w:rsidR="001A464A" w:rsidRPr="001A464A" w:rsidDel="008176CC" w:rsidRDefault="001A464A" w:rsidP="001A464A">
            <w:pPr>
              <w:rPr>
                <w:del w:id="220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85E4F60" w14:textId="5F947057" w:rsidR="001A464A" w:rsidRPr="001A464A" w:rsidDel="008176CC" w:rsidRDefault="001A464A">
            <w:pPr>
              <w:rPr>
                <w:del w:id="2209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6517FD33" w14:textId="0280D3E5" w:rsidR="001A464A" w:rsidRPr="001A464A" w:rsidDel="008176CC" w:rsidRDefault="001A464A" w:rsidP="001A464A">
            <w:pPr>
              <w:rPr>
                <w:del w:id="2210" w:author="Tanuj Kumar" w:date="2024-03-03T14:10:00Z"/>
              </w:rPr>
            </w:pPr>
            <w:del w:id="221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645979DF" w14:textId="234D9E2F" w:rsidR="001A464A" w:rsidRPr="001A464A" w:rsidDel="008176CC" w:rsidRDefault="001A464A" w:rsidP="001A464A">
            <w:pPr>
              <w:rPr>
                <w:del w:id="221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7A552E0" w14:textId="73BA2812" w:rsidR="001A464A" w:rsidRPr="001A464A" w:rsidDel="008176CC" w:rsidRDefault="001A464A" w:rsidP="001A464A">
            <w:pPr>
              <w:rPr>
                <w:del w:id="221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C6946AB" w14:textId="47A037D2" w:rsidR="001A464A" w:rsidRPr="001A464A" w:rsidDel="008176CC" w:rsidRDefault="001A464A">
            <w:pPr>
              <w:rPr>
                <w:del w:id="2214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6DC91284" w14:textId="1B08D052" w:rsidR="001A464A" w:rsidRPr="001A464A" w:rsidDel="008176CC" w:rsidRDefault="001A464A" w:rsidP="001A464A">
            <w:pPr>
              <w:rPr>
                <w:del w:id="2215" w:author="Tanuj Kumar" w:date="2024-03-03T14:10:00Z"/>
              </w:rPr>
            </w:pPr>
            <w:del w:id="2216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55D850A8" w14:textId="3C2C9967" w:rsidR="001A464A" w:rsidRPr="001A464A" w:rsidDel="008176CC" w:rsidRDefault="001A464A" w:rsidP="001A464A">
            <w:pPr>
              <w:rPr>
                <w:del w:id="221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69B1CDD" w14:textId="1605E66D" w:rsidR="001A464A" w:rsidRPr="001A464A" w:rsidDel="008176CC" w:rsidRDefault="001A464A" w:rsidP="001A464A">
            <w:pPr>
              <w:rPr>
                <w:del w:id="221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7AF3056" w14:textId="7B65AD8C" w:rsidR="001A464A" w:rsidRPr="001A464A" w:rsidDel="008176CC" w:rsidRDefault="001A464A">
            <w:pPr>
              <w:rPr>
                <w:del w:id="2219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46DE3C37" w14:textId="09D24925" w:rsidR="001A464A" w:rsidRPr="001A464A" w:rsidDel="008176CC" w:rsidRDefault="001A464A" w:rsidP="001A464A">
            <w:pPr>
              <w:rPr>
                <w:del w:id="2220" w:author="Tanuj Kumar" w:date="2024-03-03T14:10:00Z"/>
              </w:rPr>
            </w:pPr>
            <w:del w:id="2221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4F938DF8" w14:textId="1905FEDC" w:rsidTr="003A4958">
        <w:trPr>
          <w:trHeight w:val="300"/>
          <w:del w:id="2222" w:author="Tanuj Kumar" w:date="2024-03-03T14:10:00Z"/>
        </w:trPr>
        <w:tc>
          <w:tcPr>
            <w:tcW w:w="1908" w:type="dxa"/>
            <w:noWrap/>
            <w:hideMark/>
          </w:tcPr>
          <w:p w14:paraId="10C90147" w14:textId="2DF0162D" w:rsidR="001A464A" w:rsidRPr="001A464A" w:rsidDel="008176CC" w:rsidRDefault="001A464A" w:rsidP="001A464A">
            <w:pPr>
              <w:rPr>
                <w:del w:id="2223" w:author="Tanuj Kumar" w:date="2024-03-03T14:10:00Z"/>
              </w:rPr>
            </w:pPr>
            <w:del w:id="2224" w:author="Tanuj Kumar" w:date="2024-03-03T14:10:00Z">
              <w:r w:rsidRPr="001A464A" w:rsidDel="008176CC">
                <w:delText>Could always afford to eat good nutritious meals</w:delText>
              </w:r>
            </w:del>
          </w:p>
        </w:tc>
        <w:tc>
          <w:tcPr>
            <w:tcW w:w="1361" w:type="dxa"/>
            <w:noWrap/>
            <w:hideMark/>
          </w:tcPr>
          <w:p w14:paraId="0A42CDF9" w14:textId="16089B09" w:rsidR="001A464A" w:rsidRPr="001A464A" w:rsidDel="008176CC" w:rsidRDefault="001A464A" w:rsidP="00286E93">
            <w:pPr>
              <w:jc w:val="center"/>
              <w:rPr>
                <w:del w:id="2225" w:author="Tanuj Kumar" w:date="2024-03-03T14:10:00Z"/>
              </w:rPr>
            </w:pPr>
            <w:del w:id="2226" w:author="Tanuj Kumar" w:date="2024-03-03T14:10:00Z">
              <w:r w:rsidRPr="001A464A" w:rsidDel="008176CC">
                <w:delText>68.0</w:delText>
              </w:r>
            </w:del>
          </w:p>
        </w:tc>
        <w:tc>
          <w:tcPr>
            <w:tcW w:w="859" w:type="dxa"/>
            <w:noWrap/>
            <w:hideMark/>
          </w:tcPr>
          <w:p w14:paraId="3FE48061" w14:textId="50E643F0" w:rsidR="001A464A" w:rsidRPr="001A464A" w:rsidDel="008176CC" w:rsidRDefault="001A464A" w:rsidP="001A464A">
            <w:pPr>
              <w:rPr>
                <w:del w:id="2227" w:author="Tanuj Kumar" w:date="2024-03-03T14:10:00Z"/>
              </w:rPr>
            </w:pPr>
            <w:del w:id="2228" w:author="Tanuj Kumar" w:date="2024-03-03T14:10:00Z">
              <w:r w:rsidRPr="001A464A" w:rsidDel="008176CC">
                <w:delText>70.6</w:delText>
              </w:r>
            </w:del>
          </w:p>
        </w:tc>
        <w:tc>
          <w:tcPr>
            <w:tcW w:w="823" w:type="dxa"/>
            <w:noWrap/>
            <w:hideMark/>
          </w:tcPr>
          <w:p w14:paraId="3C1DE88C" w14:textId="3D47D840" w:rsidR="001A464A" w:rsidRPr="001A464A" w:rsidDel="008176CC" w:rsidRDefault="001A464A" w:rsidP="001A464A">
            <w:pPr>
              <w:rPr>
                <w:del w:id="2229" w:author="Tanuj Kumar" w:date="2024-03-03T14:10:00Z"/>
              </w:rPr>
            </w:pPr>
            <w:del w:id="2230" w:author="Tanuj Kumar" w:date="2024-03-03T14:10:00Z">
              <w:r w:rsidRPr="001A464A" w:rsidDel="008176CC">
                <w:delText xml:space="preserve">(68.3 - </w:delText>
              </w:r>
            </w:del>
          </w:p>
        </w:tc>
        <w:tc>
          <w:tcPr>
            <w:tcW w:w="673" w:type="dxa"/>
            <w:noWrap/>
            <w:hideMark/>
          </w:tcPr>
          <w:p w14:paraId="626F1E7F" w14:textId="135751A4" w:rsidR="001A464A" w:rsidRPr="001A464A" w:rsidDel="008176CC" w:rsidRDefault="001A464A">
            <w:pPr>
              <w:rPr>
                <w:del w:id="2231" w:author="Tanuj Kumar" w:date="2024-03-03T14:10:00Z"/>
              </w:rPr>
            </w:pPr>
            <w:del w:id="2232" w:author="Tanuj Kumar" w:date="2024-03-03T14:10:00Z">
              <w:r w:rsidRPr="001A464A" w:rsidDel="008176CC">
                <w:delText>72.8)</w:delText>
              </w:r>
            </w:del>
          </w:p>
        </w:tc>
        <w:tc>
          <w:tcPr>
            <w:tcW w:w="754" w:type="dxa"/>
            <w:noWrap/>
            <w:hideMark/>
          </w:tcPr>
          <w:p w14:paraId="5BF1CD98" w14:textId="13E16162" w:rsidR="001A464A" w:rsidRPr="001A464A" w:rsidDel="008176CC" w:rsidRDefault="001A464A" w:rsidP="001A464A">
            <w:pPr>
              <w:rPr>
                <w:del w:id="2233" w:author="Tanuj Kumar" w:date="2024-03-03T14:10:00Z"/>
              </w:rPr>
            </w:pPr>
            <w:del w:id="22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66929CA" w14:textId="66E792AC" w:rsidR="001A464A" w:rsidRPr="001A464A" w:rsidDel="008176CC" w:rsidRDefault="001A464A" w:rsidP="001A464A">
            <w:pPr>
              <w:rPr>
                <w:del w:id="2235" w:author="Tanuj Kumar" w:date="2024-03-03T14:10:00Z"/>
              </w:rPr>
            </w:pPr>
            <w:del w:id="2236" w:author="Tanuj Kumar" w:date="2024-03-03T14:10:00Z">
              <w:r w:rsidRPr="001A464A" w:rsidDel="008176CC">
                <w:delText>74.1</w:delText>
              </w:r>
            </w:del>
          </w:p>
        </w:tc>
        <w:tc>
          <w:tcPr>
            <w:tcW w:w="673" w:type="dxa"/>
            <w:noWrap/>
            <w:hideMark/>
          </w:tcPr>
          <w:p w14:paraId="6B7527F6" w14:textId="69624B70" w:rsidR="001A464A" w:rsidRPr="001A464A" w:rsidDel="008176CC" w:rsidRDefault="001A464A" w:rsidP="001A464A">
            <w:pPr>
              <w:rPr>
                <w:del w:id="2237" w:author="Tanuj Kumar" w:date="2024-03-03T14:10:00Z"/>
              </w:rPr>
            </w:pPr>
            <w:del w:id="2238" w:author="Tanuj Kumar" w:date="2024-03-03T14:10:00Z">
              <w:r w:rsidRPr="001A464A" w:rsidDel="008176CC">
                <w:delText>(71.8 -</w:delText>
              </w:r>
            </w:del>
          </w:p>
        </w:tc>
        <w:tc>
          <w:tcPr>
            <w:tcW w:w="673" w:type="dxa"/>
            <w:noWrap/>
            <w:hideMark/>
          </w:tcPr>
          <w:p w14:paraId="088AF2B2" w14:textId="205CFFA1" w:rsidR="001A464A" w:rsidRPr="001A464A" w:rsidDel="008176CC" w:rsidRDefault="001A464A">
            <w:pPr>
              <w:rPr>
                <w:del w:id="2239" w:author="Tanuj Kumar" w:date="2024-03-03T14:10:00Z"/>
              </w:rPr>
            </w:pPr>
            <w:del w:id="2240" w:author="Tanuj Kumar" w:date="2024-03-03T14:10:00Z">
              <w:r w:rsidRPr="001A464A" w:rsidDel="008176CC">
                <w:delText>76.3)</w:delText>
              </w:r>
            </w:del>
          </w:p>
        </w:tc>
        <w:tc>
          <w:tcPr>
            <w:tcW w:w="774" w:type="dxa"/>
            <w:noWrap/>
            <w:hideMark/>
          </w:tcPr>
          <w:p w14:paraId="558D408C" w14:textId="44AC8B0D" w:rsidR="001A464A" w:rsidRPr="001A464A" w:rsidDel="008176CC" w:rsidRDefault="001A464A" w:rsidP="001A464A">
            <w:pPr>
              <w:rPr>
                <w:del w:id="2241" w:author="Tanuj Kumar" w:date="2024-03-03T14:10:00Z"/>
              </w:rPr>
            </w:pPr>
            <w:del w:id="224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26F2294E" w14:textId="279A45B0" w:rsidR="001A464A" w:rsidRPr="001A464A" w:rsidDel="008176CC" w:rsidRDefault="001A464A" w:rsidP="001A464A">
            <w:pPr>
              <w:rPr>
                <w:del w:id="2243" w:author="Tanuj Kumar" w:date="2024-03-03T14:10:00Z"/>
              </w:rPr>
            </w:pPr>
            <w:del w:id="2244" w:author="Tanuj Kumar" w:date="2024-03-03T14:10:00Z">
              <w:r w:rsidRPr="001A464A" w:rsidDel="008176CC">
                <w:delText>86.3</w:delText>
              </w:r>
            </w:del>
          </w:p>
        </w:tc>
        <w:tc>
          <w:tcPr>
            <w:tcW w:w="673" w:type="dxa"/>
            <w:noWrap/>
            <w:hideMark/>
          </w:tcPr>
          <w:p w14:paraId="33276523" w14:textId="42E6067B" w:rsidR="001A464A" w:rsidRPr="001A464A" w:rsidDel="008176CC" w:rsidRDefault="001A464A" w:rsidP="001A464A">
            <w:pPr>
              <w:rPr>
                <w:del w:id="2245" w:author="Tanuj Kumar" w:date="2024-03-03T14:10:00Z"/>
              </w:rPr>
            </w:pPr>
            <w:del w:id="2246" w:author="Tanuj Kumar" w:date="2024-03-03T14:10:00Z">
              <w:r w:rsidRPr="001A464A" w:rsidDel="008176CC">
                <w:delText>(84.1 -</w:delText>
              </w:r>
            </w:del>
          </w:p>
        </w:tc>
        <w:tc>
          <w:tcPr>
            <w:tcW w:w="673" w:type="dxa"/>
            <w:noWrap/>
            <w:hideMark/>
          </w:tcPr>
          <w:p w14:paraId="095FB45A" w14:textId="6F9DE8AC" w:rsidR="001A464A" w:rsidRPr="001A464A" w:rsidDel="008176CC" w:rsidRDefault="001A464A">
            <w:pPr>
              <w:rPr>
                <w:del w:id="2247" w:author="Tanuj Kumar" w:date="2024-03-03T14:10:00Z"/>
              </w:rPr>
            </w:pPr>
            <w:del w:id="2248" w:author="Tanuj Kumar" w:date="2024-03-03T14:10:00Z">
              <w:r w:rsidRPr="001A464A" w:rsidDel="008176CC">
                <w:delText>88.3)</w:delText>
              </w:r>
            </w:del>
          </w:p>
        </w:tc>
        <w:tc>
          <w:tcPr>
            <w:tcW w:w="791" w:type="dxa"/>
            <w:noWrap/>
            <w:hideMark/>
          </w:tcPr>
          <w:p w14:paraId="3796A2DC" w14:textId="08E447B0" w:rsidR="001A464A" w:rsidRPr="001A464A" w:rsidDel="008176CC" w:rsidRDefault="001A464A" w:rsidP="001A464A">
            <w:pPr>
              <w:rPr>
                <w:del w:id="2249" w:author="Tanuj Kumar" w:date="2024-03-03T14:10:00Z"/>
              </w:rPr>
            </w:pPr>
            <w:del w:id="225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8F2944F" w14:textId="42C16EEE" w:rsidR="001A464A" w:rsidRPr="001A464A" w:rsidDel="008176CC" w:rsidRDefault="001A464A" w:rsidP="001A464A">
            <w:pPr>
              <w:rPr>
                <w:del w:id="2251" w:author="Tanuj Kumar" w:date="2024-03-03T14:10:00Z"/>
              </w:rPr>
            </w:pPr>
            <w:del w:id="2252" w:author="Tanuj Kumar" w:date="2024-03-03T14:10:00Z">
              <w:r w:rsidRPr="001A464A" w:rsidDel="008176CC">
                <w:delText>77.7</w:delText>
              </w:r>
            </w:del>
          </w:p>
        </w:tc>
        <w:tc>
          <w:tcPr>
            <w:tcW w:w="673" w:type="dxa"/>
            <w:noWrap/>
            <w:hideMark/>
          </w:tcPr>
          <w:p w14:paraId="7D3071FD" w14:textId="7757A54F" w:rsidR="001A464A" w:rsidRPr="001A464A" w:rsidDel="008176CC" w:rsidRDefault="001A464A" w:rsidP="001A464A">
            <w:pPr>
              <w:rPr>
                <w:del w:id="2253" w:author="Tanuj Kumar" w:date="2024-03-03T14:10:00Z"/>
              </w:rPr>
            </w:pPr>
            <w:del w:id="2254" w:author="Tanuj Kumar" w:date="2024-03-03T14:10:00Z">
              <w:r w:rsidRPr="001A464A" w:rsidDel="008176CC">
                <w:delText>(75.6 -</w:delText>
              </w:r>
            </w:del>
          </w:p>
        </w:tc>
        <w:tc>
          <w:tcPr>
            <w:tcW w:w="673" w:type="dxa"/>
            <w:noWrap/>
            <w:hideMark/>
          </w:tcPr>
          <w:p w14:paraId="4691E834" w14:textId="24927226" w:rsidR="001A464A" w:rsidRPr="001A464A" w:rsidDel="008176CC" w:rsidRDefault="001A464A">
            <w:pPr>
              <w:rPr>
                <w:del w:id="2255" w:author="Tanuj Kumar" w:date="2024-03-03T14:10:00Z"/>
              </w:rPr>
            </w:pPr>
            <w:del w:id="2256" w:author="Tanuj Kumar" w:date="2024-03-03T14:10:00Z">
              <w:r w:rsidRPr="001A464A" w:rsidDel="008176CC">
                <w:delText>79.6)</w:delText>
              </w:r>
            </w:del>
          </w:p>
        </w:tc>
        <w:tc>
          <w:tcPr>
            <w:tcW w:w="804" w:type="dxa"/>
            <w:noWrap/>
            <w:hideMark/>
          </w:tcPr>
          <w:p w14:paraId="6685DEF1" w14:textId="137E9A11" w:rsidR="001A464A" w:rsidRPr="001A464A" w:rsidDel="008176CC" w:rsidRDefault="001A464A" w:rsidP="001A464A">
            <w:pPr>
              <w:rPr>
                <w:del w:id="2257" w:author="Tanuj Kumar" w:date="2024-03-03T14:10:00Z"/>
              </w:rPr>
            </w:pPr>
            <w:del w:id="225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8C6AB67" w14:textId="600E5ABC" w:rsidR="001A464A" w:rsidRPr="001A464A" w:rsidDel="008176CC" w:rsidRDefault="001A464A" w:rsidP="001A464A">
            <w:pPr>
              <w:rPr>
                <w:del w:id="2259" w:author="Tanuj Kumar" w:date="2024-03-03T14:10:00Z"/>
              </w:rPr>
            </w:pPr>
            <w:del w:id="2260" w:author="Tanuj Kumar" w:date="2024-03-03T14:10:00Z">
              <w:r w:rsidRPr="001A464A" w:rsidDel="008176CC">
                <w:delText>71.4</w:delText>
              </w:r>
            </w:del>
          </w:p>
        </w:tc>
        <w:tc>
          <w:tcPr>
            <w:tcW w:w="673" w:type="dxa"/>
            <w:noWrap/>
            <w:hideMark/>
          </w:tcPr>
          <w:p w14:paraId="38AA5ED1" w14:textId="3A9C5C7D" w:rsidR="001A464A" w:rsidRPr="001A464A" w:rsidDel="008176CC" w:rsidRDefault="001A464A" w:rsidP="001A464A">
            <w:pPr>
              <w:rPr>
                <w:del w:id="2261" w:author="Tanuj Kumar" w:date="2024-03-03T14:10:00Z"/>
              </w:rPr>
            </w:pPr>
            <w:del w:id="2262" w:author="Tanuj Kumar" w:date="2024-03-03T14:10:00Z">
              <w:r w:rsidRPr="001A464A" w:rsidDel="008176CC">
                <w:delText>(69.4 -</w:delText>
              </w:r>
            </w:del>
          </w:p>
        </w:tc>
        <w:tc>
          <w:tcPr>
            <w:tcW w:w="673" w:type="dxa"/>
            <w:noWrap/>
            <w:hideMark/>
          </w:tcPr>
          <w:p w14:paraId="7B044DF1" w14:textId="3EF8FEF0" w:rsidR="001A464A" w:rsidRPr="001A464A" w:rsidDel="008176CC" w:rsidRDefault="001A464A">
            <w:pPr>
              <w:rPr>
                <w:del w:id="2263" w:author="Tanuj Kumar" w:date="2024-03-03T14:10:00Z"/>
              </w:rPr>
            </w:pPr>
            <w:del w:id="2264" w:author="Tanuj Kumar" w:date="2024-03-03T14:10:00Z">
              <w:r w:rsidRPr="001A464A" w:rsidDel="008176CC">
                <w:delText>73.4)</w:delText>
              </w:r>
            </w:del>
          </w:p>
        </w:tc>
        <w:tc>
          <w:tcPr>
            <w:tcW w:w="813" w:type="dxa"/>
            <w:noWrap/>
            <w:hideMark/>
          </w:tcPr>
          <w:p w14:paraId="6F2F0478" w14:textId="02E92CCE" w:rsidR="001A464A" w:rsidRPr="001A464A" w:rsidDel="008176CC" w:rsidRDefault="001A464A" w:rsidP="001A464A">
            <w:pPr>
              <w:rPr>
                <w:del w:id="2265" w:author="Tanuj Kumar" w:date="2024-03-03T14:10:00Z"/>
              </w:rPr>
            </w:pPr>
            <w:del w:id="226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9CB5B6A" w14:textId="3250F9F3" w:rsidR="001A464A" w:rsidRPr="001A464A" w:rsidDel="008176CC" w:rsidRDefault="001A464A" w:rsidP="001A464A">
            <w:pPr>
              <w:rPr>
                <w:del w:id="2267" w:author="Tanuj Kumar" w:date="2024-03-03T14:10:00Z"/>
              </w:rPr>
            </w:pPr>
            <w:del w:id="2268" w:author="Tanuj Kumar" w:date="2024-03-03T14:10:00Z">
              <w:r w:rsidRPr="001A464A" w:rsidDel="008176CC">
                <w:delText>92.7</w:delText>
              </w:r>
            </w:del>
          </w:p>
        </w:tc>
        <w:tc>
          <w:tcPr>
            <w:tcW w:w="673" w:type="dxa"/>
            <w:noWrap/>
            <w:hideMark/>
          </w:tcPr>
          <w:p w14:paraId="097EDA09" w14:textId="57E59A34" w:rsidR="001A464A" w:rsidRPr="001A464A" w:rsidDel="008176CC" w:rsidRDefault="001A464A" w:rsidP="001A464A">
            <w:pPr>
              <w:rPr>
                <w:del w:id="2269" w:author="Tanuj Kumar" w:date="2024-03-03T14:10:00Z"/>
              </w:rPr>
            </w:pPr>
            <w:del w:id="2270" w:author="Tanuj Kumar" w:date="2024-03-03T14:10:00Z">
              <w:r w:rsidRPr="001A464A" w:rsidDel="008176CC">
                <w:delText>(91.4 -</w:delText>
              </w:r>
            </w:del>
          </w:p>
        </w:tc>
        <w:tc>
          <w:tcPr>
            <w:tcW w:w="673" w:type="dxa"/>
            <w:noWrap/>
            <w:hideMark/>
          </w:tcPr>
          <w:p w14:paraId="627F4DBB" w14:textId="720BC6A8" w:rsidR="001A464A" w:rsidRPr="001A464A" w:rsidDel="008176CC" w:rsidRDefault="001A464A">
            <w:pPr>
              <w:rPr>
                <w:del w:id="2271" w:author="Tanuj Kumar" w:date="2024-03-03T14:10:00Z"/>
              </w:rPr>
            </w:pPr>
            <w:del w:id="2272" w:author="Tanuj Kumar" w:date="2024-03-03T14:10:00Z">
              <w:r w:rsidRPr="001A464A" w:rsidDel="008176CC">
                <w:delText>93.8)</w:delText>
              </w:r>
            </w:del>
          </w:p>
        </w:tc>
        <w:tc>
          <w:tcPr>
            <w:tcW w:w="830" w:type="dxa"/>
            <w:noWrap/>
            <w:hideMark/>
          </w:tcPr>
          <w:p w14:paraId="48D5DD31" w14:textId="48D11B02" w:rsidR="001A464A" w:rsidRPr="001A464A" w:rsidDel="008176CC" w:rsidRDefault="001A464A">
            <w:pPr>
              <w:rPr>
                <w:del w:id="2273" w:author="Tanuj Kumar" w:date="2024-03-03T14:10:00Z"/>
              </w:rPr>
            </w:pPr>
          </w:p>
        </w:tc>
      </w:tr>
      <w:tr w:rsidR="003A4958" w:rsidRPr="001A464A" w:rsidDel="008176CC" w14:paraId="6191EA31" w14:textId="246AA016" w:rsidTr="003A4958">
        <w:trPr>
          <w:trHeight w:val="300"/>
          <w:del w:id="2274" w:author="Tanuj Kumar" w:date="2024-03-03T14:10:00Z"/>
        </w:trPr>
        <w:tc>
          <w:tcPr>
            <w:tcW w:w="1908" w:type="dxa"/>
            <w:noWrap/>
            <w:hideMark/>
          </w:tcPr>
          <w:p w14:paraId="6ABA55E2" w14:textId="5818B32A" w:rsidR="001A464A" w:rsidRPr="001A464A" w:rsidDel="008176CC" w:rsidRDefault="001A464A" w:rsidP="001A464A">
            <w:pPr>
              <w:rPr>
                <w:del w:id="2275" w:author="Tanuj Kumar" w:date="2024-03-03T14:10:00Z"/>
              </w:rPr>
            </w:pPr>
            <w:del w:id="2276" w:author="Tanuj Kumar" w:date="2024-03-03T14:10:00Z">
              <w:r w:rsidRPr="001A464A" w:rsidDel="008176CC">
                <w:delText>Could not afford enough to eat or not always nutritious meals</w:delText>
              </w:r>
            </w:del>
          </w:p>
        </w:tc>
        <w:tc>
          <w:tcPr>
            <w:tcW w:w="1361" w:type="dxa"/>
            <w:noWrap/>
            <w:hideMark/>
          </w:tcPr>
          <w:p w14:paraId="097DA36F" w14:textId="3C8772D5" w:rsidR="001A464A" w:rsidRPr="001A464A" w:rsidDel="008176CC" w:rsidRDefault="001A464A" w:rsidP="00286E93">
            <w:pPr>
              <w:jc w:val="center"/>
              <w:rPr>
                <w:del w:id="2277" w:author="Tanuj Kumar" w:date="2024-03-03T14:10:00Z"/>
              </w:rPr>
            </w:pPr>
            <w:del w:id="2278" w:author="Tanuj Kumar" w:date="2024-03-03T14:10:00Z">
              <w:r w:rsidRPr="001A464A" w:rsidDel="008176CC">
                <w:delText>32.0</w:delText>
              </w:r>
            </w:del>
          </w:p>
        </w:tc>
        <w:tc>
          <w:tcPr>
            <w:tcW w:w="859" w:type="dxa"/>
            <w:noWrap/>
            <w:hideMark/>
          </w:tcPr>
          <w:p w14:paraId="33F3951E" w14:textId="334FE68F" w:rsidR="001A464A" w:rsidRPr="001A464A" w:rsidDel="008176CC" w:rsidRDefault="001A464A" w:rsidP="001A464A">
            <w:pPr>
              <w:rPr>
                <w:del w:id="2279" w:author="Tanuj Kumar" w:date="2024-03-03T14:10:00Z"/>
              </w:rPr>
            </w:pPr>
            <w:del w:id="2280" w:author="Tanuj Kumar" w:date="2024-03-03T14:10:00Z">
              <w:r w:rsidRPr="001A464A" w:rsidDel="008176CC">
                <w:delText>49.7</w:delText>
              </w:r>
            </w:del>
          </w:p>
        </w:tc>
        <w:tc>
          <w:tcPr>
            <w:tcW w:w="823" w:type="dxa"/>
            <w:noWrap/>
            <w:hideMark/>
          </w:tcPr>
          <w:p w14:paraId="22AC77CB" w14:textId="6D64DB8B" w:rsidR="001A464A" w:rsidRPr="001A464A" w:rsidDel="008176CC" w:rsidRDefault="001A464A" w:rsidP="001A464A">
            <w:pPr>
              <w:rPr>
                <w:del w:id="2281" w:author="Tanuj Kumar" w:date="2024-03-03T14:10:00Z"/>
              </w:rPr>
            </w:pPr>
            <w:del w:id="2282" w:author="Tanuj Kumar" w:date="2024-03-03T14:10:00Z">
              <w:r w:rsidRPr="001A464A" w:rsidDel="008176CC">
                <w:delText xml:space="preserve">(45.8 - </w:delText>
              </w:r>
            </w:del>
          </w:p>
        </w:tc>
        <w:tc>
          <w:tcPr>
            <w:tcW w:w="673" w:type="dxa"/>
            <w:noWrap/>
            <w:hideMark/>
          </w:tcPr>
          <w:p w14:paraId="4D7C5CB2" w14:textId="3A24C339" w:rsidR="001A464A" w:rsidRPr="001A464A" w:rsidDel="008176CC" w:rsidRDefault="001A464A">
            <w:pPr>
              <w:rPr>
                <w:del w:id="2283" w:author="Tanuj Kumar" w:date="2024-03-03T14:10:00Z"/>
              </w:rPr>
            </w:pPr>
            <w:del w:id="2284" w:author="Tanuj Kumar" w:date="2024-03-03T14:10:00Z">
              <w:r w:rsidRPr="001A464A" w:rsidDel="008176CC">
                <w:delText>53.6)</w:delText>
              </w:r>
            </w:del>
          </w:p>
        </w:tc>
        <w:tc>
          <w:tcPr>
            <w:tcW w:w="754" w:type="dxa"/>
            <w:noWrap/>
            <w:hideMark/>
          </w:tcPr>
          <w:p w14:paraId="36FCEA1D" w14:textId="638DFE51" w:rsidR="001A464A" w:rsidRPr="001A464A" w:rsidDel="008176CC" w:rsidRDefault="001A464A" w:rsidP="001A464A">
            <w:pPr>
              <w:rPr>
                <w:del w:id="2285" w:author="Tanuj Kumar" w:date="2024-03-03T14:10:00Z"/>
              </w:rPr>
            </w:pPr>
            <w:del w:id="228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FAE1F06" w14:textId="2ED17ECB" w:rsidR="001A464A" w:rsidRPr="001A464A" w:rsidDel="008176CC" w:rsidRDefault="001A464A" w:rsidP="001A464A">
            <w:pPr>
              <w:rPr>
                <w:del w:id="2287" w:author="Tanuj Kumar" w:date="2024-03-03T14:10:00Z"/>
              </w:rPr>
            </w:pPr>
            <w:del w:id="2288" w:author="Tanuj Kumar" w:date="2024-03-03T14:10:00Z">
              <w:r w:rsidRPr="001A464A" w:rsidDel="008176CC">
                <w:delText>58.2</w:delText>
              </w:r>
            </w:del>
          </w:p>
        </w:tc>
        <w:tc>
          <w:tcPr>
            <w:tcW w:w="673" w:type="dxa"/>
            <w:noWrap/>
            <w:hideMark/>
          </w:tcPr>
          <w:p w14:paraId="75E8DD67" w14:textId="50BB97C8" w:rsidR="001A464A" w:rsidRPr="001A464A" w:rsidDel="008176CC" w:rsidRDefault="001A464A" w:rsidP="001A464A">
            <w:pPr>
              <w:rPr>
                <w:del w:id="2289" w:author="Tanuj Kumar" w:date="2024-03-03T14:10:00Z"/>
              </w:rPr>
            </w:pPr>
            <w:del w:id="2290" w:author="Tanuj Kumar" w:date="2024-03-03T14:10:00Z">
              <w:r w:rsidRPr="001A464A" w:rsidDel="008176CC">
                <w:delText>(54.1 -</w:delText>
              </w:r>
            </w:del>
          </w:p>
        </w:tc>
        <w:tc>
          <w:tcPr>
            <w:tcW w:w="673" w:type="dxa"/>
            <w:noWrap/>
            <w:hideMark/>
          </w:tcPr>
          <w:p w14:paraId="0182A96A" w14:textId="5FE68F93" w:rsidR="001A464A" w:rsidRPr="001A464A" w:rsidDel="008176CC" w:rsidRDefault="001A464A">
            <w:pPr>
              <w:rPr>
                <w:del w:id="2291" w:author="Tanuj Kumar" w:date="2024-03-03T14:10:00Z"/>
              </w:rPr>
            </w:pPr>
            <w:del w:id="2292" w:author="Tanuj Kumar" w:date="2024-03-03T14:10:00Z">
              <w:r w:rsidRPr="001A464A" w:rsidDel="008176CC">
                <w:delText>62.2)</w:delText>
              </w:r>
            </w:del>
          </w:p>
        </w:tc>
        <w:tc>
          <w:tcPr>
            <w:tcW w:w="774" w:type="dxa"/>
            <w:noWrap/>
            <w:hideMark/>
          </w:tcPr>
          <w:p w14:paraId="0CA9F7B1" w14:textId="5A7EAC26" w:rsidR="001A464A" w:rsidRPr="001A464A" w:rsidDel="008176CC" w:rsidRDefault="001A464A" w:rsidP="001A464A">
            <w:pPr>
              <w:rPr>
                <w:del w:id="2293" w:author="Tanuj Kumar" w:date="2024-03-03T14:10:00Z"/>
              </w:rPr>
            </w:pPr>
            <w:del w:id="229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F8FECE8" w14:textId="19E6603E" w:rsidR="001A464A" w:rsidRPr="001A464A" w:rsidDel="008176CC" w:rsidRDefault="001A464A" w:rsidP="001A464A">
            <w:pPr>
              <w:rPr>
                <w:del w:id="2295" w:author="Tanuj Kumar" w:date="2024-03-03T14:10:00Z"/>
              </w:rPr>
            </w:pPr>
            <w:del w:id="2296" w:author="Tanuj Kumar" w:date="2024-03-03T14:10:00Z">
              <w:r w:rsidRPr="001A464A" w:rsidDel="008176CC">
                <w:delText>76.2</w:delText>
              </w:r>
            </w:del>
          </w:p>
        </w:tc>
        <w:tc>
          <w:tcPr>
            <w:tcW w:w="673" w:type="dxa"/>
            <w:noWrap/>
            <w:hideMark/>
          </w:tcPr>
          <w:p w14:paraId="7F80810B" w14:textId="42D27CE7" w:rsidR="001A464A" w:rsidRPr="001A464A" w:rsidDel="008176CC" w:rsidRDefault="001A464A" w:rsidP="001A464A">
            <w:pPr>
              <w:rPr>
                <w:del w:id="2297" w:author="Tanuj Kumar" w:date="2024-03-03T14:10:00Z"/>
              </w:rPr>
            </w:pPr>
            <w:del w:id="2298" w:author="Tanuj Kumar" w:date="2024-03-03T14:10:00Z">
              <w:r w:rsidRPr="001A464A" w:rsidDel="008176CC">
                <w:delText>(72.5 -</w:delText>
              </w:r>
            </w:del>
          </w:p>
        </w:tc>
        <w:tc>
          <w:tcPr>
            <w:tcW w:w="673" w:type="dxa"/>
            <w:noWrap/>
            <w:hideMark/>
          </w:tcPr>
          <w:p w14:paraId="7FE375DC" w14:textId="66746B92" w:rsidR="001A464A" w:rsidRPr="001A464A" w:rsidDel="008176CC" w:rsidRDefault="001A464A">
            <w:pPr>
              <w:rPr>
                <w:del w:id="2299" w:author="Tanuj Kumar" w:date="2024-03-03T14:10:00Z"/>
              </w:rPr>
            </w:pPr>
            <w:del w:id="2300" w:author="Tanuj Kumar" w:date="2024-03-03T14:10:00Z">
              <w:r w:rsidRPr="001A464A" w:rsidDel="008176CC">
                <w:delText>79.5)</w:delText>
              </w:r>
            </w:del>
          </w:p>
        </w:tc>
        <w:tc>
          <w:tcPr>
            <w:tcW w:w="791" w:type="dxa"/>
            <w:noWrap/>
            <w:hideMark/>
          </w:tcPr>
          <w:p w14:paraId="542D644B" w14:textId="5B6F94A3" w:rsidR="001A464A" w:rsidRPr="001A464A" w:rsidDel="008176CC" w:rsidRDefault="001A464A" w:rsidP="001A464A">
            <w:pPr>
              <w:rPr>
                <w:del w:id="2301" w:author="Tanuj Kumar" w:date="2024-03-03T14:10:00Z"/>
              </w:rPr>
            </w:pPr>
            <w:del w:id="230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6C6D7652" w14:textId="18AF367E" w:rsidR="001A464A" w:rsidRPr="001A464A" w:rsidDel="008176CC" w:rsidRDefault="001A464A" w:rsidP="001A464A">
            <w:pPr>
              <w:rPr>
                <w:del w:id="2303" w:author="Tanuj Kumar" w:date="2024-03-03T14:10:00Z"/>
              </w:rPr>
            </w:pPr>
            <w:del w:id="2304" w:author="Tanuj Kumar" w:date="2024-03-03T14:10:00Z">
              <w:r w:rsidRPr="001A464A" w:rsidDel="008176CC">
                <w:delText>62.5</w:delText>
              </w:r>
            </w:del>
          </w:p>
        </w:tc>
        <w:tc>
          <w:tcPr>
            <w:tcW w:w="673" w:type="dxa"/>
            <w:noWrap/>
            <w:hideMark/>
          </w:tcPr>
          <w:p w14:paraId="3E612944" w14:textId="2C031116" w:rsidR="001A464A" w:rsidRPr="001A464A" w:rsidDel="008176CC" w:rsidRDefault="001A464A" w:rsidP="001A464A">
            <w:pPr>
              <w:rPr>
                <w:del w:id="2305" w:author="Tanuj Kumar" w:date="2024-03-03T14:10:00Z"/>
              </w:rPr>
            </w:pPr>
            <w:del w:id="2306" w:author="Tanuj Kumar" w:date="2024-03-03T14:10:00Z">
              <w:r w:rsidRPr="001A464A" w:rsidDel="008176CC">
                <w:delText>(58.7 -</w:delText>
              </w:r>
            </w:del>
          </w:p>
        </w:tc>
        <w:tc>
          <w:tcPr>
            <w:tcW w:w="673" w:type="dxa"/>
            <w:noWrap/>
            <w:hideMark/>
          </w:tcPr>
          <w:p w14:paraId="3078EABF" w14:textId="563B6A06" w:rsidR="001A464A" w:rsidRPr="001A464A" w:rsidDel="008176CC" w:rsidRDefault="001A464A">
            <w:pPr>
              <w:rPr>
                <w:del w:id="2307" w:author="Tanuj Kumar" w:date="2024-03-03T14:10:00Z"/>
              </w:rPr>
            </w:pPr>
            <w:del w:id="2308" w:author="Tanuj Kumar" w:date="2024-03-03T14:10:00Z">
              <w:r w:rsidRPr="001A464A" w:rsidDel="008176CC">
                <w:delText>66.2)</w:delText>
              </w:r>
            </w:del>
          </w:p>
        </w:tc>
        <w:tc>
          <w:tcPr>
            <w:tcW w:w="804" w:type="dxa"/>
            <w:noWrap/>
            <w:hideMark/>
          </w:tcPr>
          <w:p w14:paraId="29D28172" w14:textId="24180D19" w:rsidR="001A464A" w:rsidRPr="001A464A" w:rsidDel="008176CC" w:rsidRDefault="001A464A" w:rsidP="001A464A">
            <w:pPr>
              <w:rPr>
                <w:del w:id="2309" w:author="Tanuj Kumar" w:date="2024-03-03T14:10:00Z"/>
              </w:rPr>
            </w:pPr>
            <w:del w:id="231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0BBCC703" w14:textId="30CA0D59" w:rsidR="001A464A" w:rsidRPr="001A464A" w:rsidDel="008176CC" w:rsidRDefault="001A464A" w:rsidP="001A464A">
            <w:pPr>
              <w:rPr>
                <w:del w:id="2311" w:author="Tanuj Kumar" w:date="2024-03-03T14:10:00Z"/>
              </w:rPr>
            </w:pPr>
            <w:del w:id="2312" w:author="Tanuj Kumar" w:date="2024-03-03T14:10:00Z">
              <w:r w:rsidRPr="001A464A" w:rsidDel="008176CC">
                <w:delText>61.1</w:delText>
              </w:r>
            </w:del>
          </w:p>
        </w:tc>
        <w:tc>
          <w:tcPr>
            <w:tcW w:w="673" w:type="dxa"/>
            <w:noWrap/>
            <w:hideMark/>
          </w:tcPr>
          <w:p w14:paraId="642B7456" w14:textId="044D2AA7" w:rsidR="001A464A" w:rsidRPr="001A464A" w:rsidDel="008176CC" w:rsidRDefault="001A464A" w:rsidP="001A464A">
            <w:pPr>
              <w:rPr>
                <w:del w:id="2313" w:author="Tanuj Kumar" w:date="2024-03-03T14:10:00Z"/>
              </w:rPr>
            </w:pPr>
            <w:del w:id="2314" w:author="Tanuj Kumar" w:date="2024-03-03T14:10:00Z">
              <w:r w:rsidRPr="001A464A" w:rsidDel="008176CC">
                <w:delText>(57.1 -</w:delText>
              </w:r>
            </w:del>
          </w:p>
        </w:tc>
        <w:tc>
          <w:tcPr>
            <w:tcW w:w="673" w:type="dxa"/>
            <w:noWrap/>
            <w:hideMark/>
          </w:tcPr>
          <w:p w14:paraId="721AF48F" w14:textId="3E03DFBF" w:rsidR="001A464A" w:rsidRPr="001A464A" w:rsidDel="008176CC" w:rsidRDefault="001A464A">
            <w:pPr>
              <w:rPr>
                <w:del w:id="2315" w:author="Tanuj Kumar" w:date="2024-03-03T14:10:00Z"/>
              </w:rPr>
            </w:pPr>
            <w:del w:id="2316" w:author="Tanuj Kumar" w:date="2024-03-03T14:10:00Z">
              <w:r w:rsidRPr="001A464A" w:rsidDel="008176CC">
                <w:delText>65.0)</w:delText>
              </w:r>
            </w:del>
          </w:p>
        </w:tc>
        <w:tc>
          <w:tcPr>
            <w:tcW w:w="813" w:type="dxa"/>
            <w:noWrap/>
            <w:hideMark/>
          </w:tcPr>
          <w:p w14:paraId="0F2512AE" w14:textId="0D903CD8" w:rsidR="001A464A" w:rsidRPr="001A464A" w:rsidDel="008176CC" w:rsidRDefault="001A464A" w:rsidP="001A464A">
            <w:pPr>
              <w:rPr>
                <w:del w:id="2317" w:author="Tanuj Kumar" w:date="2024-03-03T14:10:00Z"/>
              </w:rPr>
            </w:pPr>
            <w:del w:id="23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C4A5316" w14:textId="0FE3D2A2" w:rsidR="001A464A" w:rsidRPr="001A464A" w:rsidDel="008176CC" w:rsidRDefault="001A464A" w:rsidP="001A464A">
            <w:pPr>
              <w:rPr>
                <w:del w:id="2319" w:author="Tanuj Kumar" w:date="2024-03-03T14:10:00Z"/>
              </w:rPr>
            </w:pPr>
            <w:del w:id="2320" w:author="Tanuj Kumar" w:date="2024-03-03T14:10:00Z">
              <w:r w:rsidRPr="001A464A" w:rsidDel="008176CC">
                <w:delText>81.8</w:delText>
              </w:r>
            </w:del>
          </w:p>
        </w:tc>
        <w:tc>
          <w:tcPr>
            <w:tcW w:w="673" w:type="dxa"/>
            <w:noWrap/>
            <w:hideMark/>
          </w:tcPr>
          <w:p w14:paraId="6A623D78" w14:textId="523CF1C5" w:rsidR="001A464A" w:rsidRPr="001A464A" w:rsidDel="008176CC" w:rsidRDefault="001A464A" w:rsidP="001A464A">
            <w:pPr>
              <w:rPr>
                <w:del w:id="2321" w:author="Tanuj Kumar" w:date="2024-03-03T14:10:00Z"/>
              </w:rPr>
            </w:pPr>
            <w:del w:id="2322" w:author="Tanuj Kumar" w:date="2024-03-03T14:10:00Z">
              <w:r w:rsidRPr="001A464A" w:rsidDel="008176CC">
                <w:delText>(78.6 -</w:delText>
              </w:r>
            </w:del>
          </w:p>
        </w:tc>
        <w:tc>
          <w:tcPr>
            <w:tcW w:w="673" w:type="dxa"/>
            <w:noWrap/>
            <w:hideMark/>
          </w:tcPr>
          <w:p w14:paraId="55DD1390" w14:textId="20F6F3C0" w:rsidR="001A464A" w:rsidRPr="001A464A" w:rsidDel="008176CC" w:rsidRDefault="001A464A">
            <w:pPr>
              <w:rPr>
                <w:del w:id="2323" w:author="Tanuj Kumar" w:date="2024-03-03T14:10:00Z"/>
              </w:rPr>
            </w:pPr>
            <w:del w:id="2324" w:author="Tanuj Kumar" w:date="2024-03-03T14:10:00Z">
              <w:r w:rsidRPr="001A464A" w:rsidDel="008176CC">
                <w:delText>84.7)</w:delText>
              </w:r>
            </w:del>
          </w:p>
        </w:tc>
        <w:tc>
          <w:tcPr>
            <w:tcW w:w="830" w:type="dxa"/>
            <w:noWrap/>
            <w:hideMark/>
          </w:tcPr>
          <w:p w14:paraId="1D445587" w14:textId="3CF1D44F" w:rsidR="001A464A" w:rsidRPr="001A464A" w:rsidDel="008176CC" w:rsidRDefault="001A464A">
            <w:pPr>
              <w:rPr>
                <w:del w:id="2325" w:author="Tanuj Kumar" w:date="2024-03-03T14:10:00Z"/>
              </w:rPr>
            </w:pPr>
          </w:p>
        </w:tc>
      </w:tr>
      <w:tr w:rsidR="003A4958" w:rsidRPr="001A464A" w:rsidDel="008176CC" w14:paraId="2D621AB5" w14:textId="22CDAF7F" w:rsidTr="003A4958">
        <w:trPr>
          <w:trHeight w:val="300"/>
          <w:del w:id="2326" w:author="Tanuj Kumar" w:date="2024-03-03T14:10:00Z"/>
        </w:trPr>
        <w:tc>
          <w:tcPr>
            <w:tcW w:w="1908" w:type="dxa"/>
            <w:noWrap/>
            <w:hideMark/>
          </w:tcPr>
          <w:p w14:paraId="35D244F3" w14:textId="00C54314" w:rsidR="001A464A" w:rsidRPr="001A464A" w:rsidDel="008176CC" w:rsidRDefault="001A464A">
            <w:pPr>
              <w:rPr>
                <w:del w:id="2327" w:author="Tanuj Kumar" w:date="2024-03-03T14:10:00Z"/>
                <w:b/>
                <w:bCs/>
              </w:rPr>
            </w:pPr>
            <w:del w:id="2328" w:author="Tanuj Kumar" w:date="2024-03-03T14:10:00Z">
              <w:r w:rsidRPr="001A464A" w:rsidDel="008176CC">
                <w:rPr>
                  <w:b/>
                  <w:bCs/>
                </w:rPr>
                <w:delText>Housing Instability</w:delText>
              </w:r>
            </w:del>
          </w:p>
        </w:tc>
        <w:tc>
          <w:tcPr>
            <w:tcW w:w="1361" w:type="dxa"/>
            <w:noWrap/>
            <w:hideMark/>
          </w:tcPr>
          <w:p w14:paraId="5EABEE60" w14:textId="2AAB0AF1" w:rsidR="001A464A" w:rsidRPr="001A464A" w:rsidDel="008176CC" w:rsidRDefault="001A464A" w:rsidP="00286E93">
            <w:pPr>
              <w:jc w:val="center"/>
              <w:rPr>
                <w:del w:id="2329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4E4B963" w14:textId="7B7922CD" w:rsidR="001A464A" w:rsidRPr="001A464A" w:rsidDel="008176CC" w:rsidRDefault="001A464A" w:rsidP="001A464A">
            <w:pPr>
              <w:rPr>
                <w:del w:id="2330" w:author="Tanuj Kumar" w:date="2024-03-03T14:10:00Z"/>
              </w:rPr>
            </w:pPr>
            <w:del w:id="233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55A8BCA4" w14:textId="71391BD0" w:rsidR="001A464A" w:rsidRPr="001A464A" w:rsidDel="008176CC" w:rsidRDefault="001A464A" w:rsidP="001A464A">
            <w:pPr>
              <w:rPr>
                <w:del w:id="233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559C9D4" w14:textId="36ECF8D1" w:rsidR="001A464A" w:rsidRPr="001A464A" w:rsidDel="008176CC" w:rsidRDefault="001A464A">
            <w:pPr>
              <w:rPr>
                <w:del w:id="2333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20A09339" w14:textId="2420437B" w:rsidR="001A464A" w:rsidRPr="001A464A" w:rsidDel="008176CC" w:rsidRDefault="001A464A" w:rsidP="001A464A">
            <w:pPr>
              <w:rPr>
                <w:del w:id="2334" w:author="Tanuj Kumar" w:date="2024-03-03T14:10:00Z"/>
              </w:rPr>
            </w:pPr>
            <w:del w:id="233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4B3CB6F1" w14:textId="42285553" w:rsidR="001A464A" w:rsidRPr="001A464A" w:rsidDel="008176CC" w:rsidRDefault="001A464A" w:rsidP="001A464A">
            <w:pPr>
              <w:rPr>
                <w:del w:id="2336" w:author="Tanuj Kumar" w:date="2024-03-03T14:10:00Z"/>
              </w:rPr>
            </w:pPr>
            <w:del w:id="233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3430F18" w14:textId="205E1843" w:rsidR="001A464A" w:rsidRPr="001A464A" w:rsidDel="008176CC" w:rsidRDefault="001A464A" w:rsidP="001A464A">
            <w:pPr>
              <w:rPr>
                <w:del w:id="233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EA6F9DC" w14:textId="54D58447" w:rsidR="001A464A" w:rsidRPr="001A464A" w:rsidDel="008176CC" w:rsidRDefault="001A464A">
            <w:pPr>
              <w:rPr>
                <w:del w:id="2339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16CC6DBA" w14:textId="286E2FDF" w:rsidR="001A464A" w:rsidRPr="001A464A" w:rsidDel="008176CC" w:rsidRDefault="001A464A" w:rsidP="001A464A">
            <w:pPr>
              <w:rPr>
                <w:del w:id="2340" w:author="Tanuj Kumar" w:date="2024-03-03T14:10:00Z"/>
              </w:rPr>
            </w:pPr>
            <w:del w:id="234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3B9A3556" w14:textId="7EE2F38A" w:rsidR="001A464A" w:rsidRPr="001A464A" w:rsidDel="008176CC" w:rsidRDefault="001A464A" w:rsidP="001A464A">
            <w:pPr>
              <w:rPr>
                <w:del w:id="2342" w:author="Tanuj Kumar" w:date="2024-03-03T14:10:00Z"/>
              </w:rPr>
            </w:pPr>
            <w:del w:id="234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5FD09FF" w14:textId="63A5F46F" w:rsidR="001A464A" w:rsidRPr="001A464A" w:rsidDel="008176CC" w:rsidRDefault="001A464A" w:rsidP="001A464A">
            <w:pPr>
              <w:rPr>
                <w:del w:id="234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77548BC" w14:textId="709F378A" w:rsidR="001A464A" w:rsidRPr="001A464A" w:rsidDel="008176CC" w:rsidRDefault="001A464A">
            <w:pPr>
              <w:rPr>
                <w:del w:id="2345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697450FA" w14:textId="74AADDE2" w:rsidR="001A464A" w:rsidRPr="001A464A" w:rsidDel="008176CC" w:rsidRDefault="001A464A" w:rsidP="001A464A">
            <w:pPr>
              <w:rPr>
                <w:del w:id="2346" w:author="Tanuj Kumar" w:date="2024-03-03T14:10:00Z"/>
              </w:rPr>
            </w:pPr>
            <w:del w:id="234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2E536A40" w14:textId="1301C60C" w:rsidR="001A464A" w:rsidRPr="001A464A" w:rsidDel="008176CC" w:rsidRDefault="001A464A" w:rsidP="001A464A">
            <w:pPr>
              <w:rPr>
                <w:del w:id="2348" w:author="Tanuj Kumar" w:date="2024-03-03T14:10:00Z"/>
              </w:rPr>
            </w:pPr>
            <w:del w:id="23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511FF483" w14:textId="46177ED8" w:rsidR="001A464A" w:rsidRPr="001A464A" w:rsidDel="008176CC" w:rsidRDefault="001A464A" w:rsidP="001A464A">
            <w:pPr>
              <w:rPr>
                <w:del w:id="235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1F42892" w14:textId="0E69FF0F" w:rsidR="001A464A" w:rsidRPr="001A464A" w:rsidDel="008176CC" w:rsidRDefault="001A464A">
            <w:pPr>
              <w:rPr>
                <w:del w:id="2351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1EC540DB" w14:textId="7E7EAECE" w:rsidR="001A464A" w:rsidRPr="001A464A" w:rsidDel="008176CC" w:rsidRDefault="001A464A" w:rsidP="001A464A">
            <w:pPr>
              <w:rPr>
                <w:del w:id="2352" w:author="Tanuj Kumar" w:date="2024-03-03T14:10:00Z"/>
              </w:rPr>
            </w:pPr>
            <w:del w:id="235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1055E6E8" w14:textId="5D050D2B" w:rsidR="001A464A" w:rsidRPr="001A464A" w:rsidDel="008176CC" w:rsidRDefault="001A464A" w:rsidP="001A464A">
            <w:pPr>
              <w:rPr>
                <w:del w:id="235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A88017C" w14:textId="25D72009" w:rsidR="001A464A" w:rsidRPr="001A464A" w:rsidDel="008176CC" w:rsidRDefault="001A464A" w:rsidP="001A464A">
            <w:pPr>
              <w:rPr>
                <w:del w:id="235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EADDC85" w14:textId="48F4C4F2" w:rsidR="001A464A" w:rsidRPr="001A464A" w:rsidDel="008176CC" w:rsidRDefault="001A464A">
            <w:pPr>
              <w:rPr>
                <w:del w:id="2356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4EF1B86D" w14:textId="01D1CC87" w:rsidR="001A464A" w:rsidRPr="001A464A" w:rsidDel="008176CC" w:rsidRDefault="001A464A" w:rsidP="001A464A">
            <w:pPr>
              <w:rPr>
                <w:del w:id="2357" w:author="Tanuj Kumar" w:date="2024-03-03T14:10:00Z"/>
              </w:rPr>
            </w:pPr>
            <w:del w:id="2358" w:author="Tanuj Kumar" w:date="2024-03-03T14:10:00Z">
              <w:r w:rsidRPr="001A464A" w:rsidDel="008176CC">
                <w:delText>0.01</w:delText>
              </w:r>
            </w:del>
          </w:p>
        </w:tc>
        <w:tc>
          <w:tcPr>
            <w:tcW w:w="915" w:type="dxa"/>
            <w:noWrap/>
            <w:hideMark/>
          </w:tcPr>
          <w:p w14:paraId="2A3D0CD5" w14:textId="68A004D2" w:rsidR="001A464A" w:rsidRPr="001A464A" w:rsidDel="008176CC" w:rsidRDefault="001A464A" w:rsidP="001A464A">
            <w:pPr>
              <w:rPr>
                <w:del w:id="235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3221C0D" w14:textId="5DE5EBD1" w:rsidR="001A464A" w:rsidRPr="001A464A" w:rsidDel="008176CC" w:rsidRDefault="001A464A" w:rsidP="001A464A">
            <w:pPr>
              <w:rPr>
                <w:del w:id="236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E9ADBF0" w14:textId="5894A79C" w:rsidR="001A464A" w:rsidRPr="001A464A" w:rsidDel="008176CC" w:rsidRDefault="001A464A">
            <w:pPr>
              <w:rPr>
                <w:del w:id="2361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25F46F64" w14:textId="410974AC" w:rsidR="001A464A" w:rsidRPr="001A464A" w:rsidDel="008176CC" w:rsidRDefault="001A464A" w:rsidP="001A464A">
            <w:pPr>
              <w:rPr>
                <w:del w:id="2362" w:author="Tanuj Kumar" w:date="2024-03-03T14:10:00Z"/>
              </w:rPr>
            </w:pPr>
            <w:del w:id="2363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44F2ACA3" w14:textId="47F86333" w:rsidTr="003A4958">
        <w:trPr>
          <w:trHeight w:val="300"/>
          <w:del w:id="2364" w:author="Tanuj Kumar" w:date="2024-03-03T14:10:00Z"/>
        </w:trPr>
        <w:tc>
          <w:tcPr>
            <w:tcW w:w="1908" w:type="dxa"/>
            <w:noWrap/>
            <w:hideMark/>
          </w:tcPr>
          <w:p w14:paraId="27A76141" w14:textId="6BCAFB6F" w:rsidR="001A464A" w:rsidRPr="001A464A" w:rsidDel="008176CC" w:rsidRDefault="001A464A">
            <w:pPr>
              <w:rPr>
                <w:del w:id="2365" w:author="Tanuj Kumar" w:date="2024-03-03T14:10:00Z"/>
              </w:rPr>
            </w:pPr>
            <w:del w:id="2366" w:author="Tanuj Kumar" w:date="2024-03-03T14:10:00Z">
              <w:r w:rsidRPr="001A464A" w:rsidDel="008176CC">
                <w:delText>Stable housing</w:delText>
              </w:r>
            </w:del>
          </w:p>
        </w:tc>
        <w:tc>
          <w:tcPr>
            <w:tcW w:w="1361" w:type="dxa"/>
            <w:noWrap/>
            <w:hideMark/>
          </w:tcPr>
          <w:p w14:paraId="5B4AC9BC" w14:textId="1D851B08" w:rsidR="001A464A" w:rsidRPr="001A464A" w:rsidDel="008176CC" w:rsidRDefault="001A464A" w:rsidP="00286E93">
            <w:pPr>
              <w:jc w:val="center"/>
              <w:rPr>
                <w:del w:id="2367" w:author="Tanuj Kumar" w:date="2024-03-03T14:10:00Z"/>
              </w:rPr>
            </w:pPr>
            <w:del w:id="2368" w:author="Tanuj Kumar" w:date="2024-03-03T14:10:00Z">
              <w:r w:rsidRPr="001A464A" w:rsidDel="008176CC">
                <w:delText>83.0</w:delText>
              </w:r>
            </w:del>
          </w:p>
        </w:tc>
        <w:tc>
          <w:tcPr>
            <w:tcW w:w="859" w:type="dxa"/>
            <w:noWrap/>
            <w:hideMark/>
          </w:tcPr>
          <w:p w14:paraId="5F2A2A4E" w14:textId="1891CD32" w:rsidR="001A464A" w:rsidRPr="001A464A" w:rsidDel="008176CC" w:rsidRDefault="001A464A" w:rsidP="001A464A">
            <w:pPr>
              <w:rPr>
                <w:del w:id="2369" w:author="Tanuj Kumar" w:date="2024-03-03T14:10:00Z"/>
              </w:rPr>
            </w:pPr>
            <w:del w:id="2370" w:author="Tanuj Kumar" w:date="2024-03-03T14:10:00Z">
              <w:r w:rsidRPr="001A464A" w:rsidDel="008176CC">
                <w:delText>67.3</w:delText>
              </w:r>
            </w:del>
          </w:p>
        </w:tc>
        <w:tc>
          <w:tcPr>
            <w:tcW w:w="823" w:type="dxa"/>
            <w:noWrap/>
            <w:hideMark/>
          </w:tcPr>
          <w:p w14:paraId="6FA5D996" w14:textId="55546790" w:rsidR="001A464A" w:rsidRPr="001A464A" w:rsidDel="008176CC" w:rsidRDefault="001A464A" w:rsidP="001A464A">
            <w:pPr>
              <w:rPr>
                <w:del w:id="2371" w:author="Tanuj Kumar" w:date="2024-03-03T14:10:00Z"/>
              </w:rPr>
            </w:pPr>
            <w:del w:id="2372" w:author="Tanuj Kumar" w:date="2024-03-03T14:10:00Z">
              <w:r w:rsidRPr="001A464A" w:rsidDel="008176CC">
                <w:delText xml:space="preserve">(65.2 - </w:delText>
              </w:r>
            </w:del>
          </w:p>
        </w:tc>
        <w:tc>
          <w:tcPr>
            <w:tcW w:w="673" w:type="dxa"/>
            <w:noWrap/>
            <w:hideMark/>
          </w:tcPr>
          <w:p w14:paraId="489934DF" w14:textId="3F12727B" w:rsidR="001A464A" w:rsidRPr="001A464A" w:rsidDel="008176CC" w:rsidRDefault="001A464A">
            <w:pPr>
              <w:rPr>
                <w:del w:id="2373" w:author="Tanuj Kumar" w:date="2024-03-03T14:10:00Z"/>
              </w:rPr>
            </w:pPr>
            <w:del w:id="2374" w:author="Tanuj Kumar" w:date="2024-03-03T14:10:00Z">
              <w:r w:rsidRPr="001A464A" w:rsidDel="008176CC">
                <w:delText>69.3)</w:delText>
              </w:r>
            </w:del>
          </w:p>
        </w:tc>
        <w:tc>
          <w:tcPr>
            <w:tcW w:w="754" w:type="dxa"/>
            <w:noWrap/>
            <w:hideMark/>
          </w:tcPr>
          <w:p w14:paraId="388E1FB6" w14:textId="4CA566E9" w:rsidR="001A464A" w:rsidRPr="001A464A" w:rsidDel="008176CC" w:rsidRDefault="001A464A" w:rsidP="001A464A">
            <w:pPr>
              <w:rPr>
                <w:del w:id="2375" w:author="Tanuj Kumar" w:date="2024-03-03T14:10:00Z"/>
              </w:rPr>
            </w:pPr>
            <w:del w:id="23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3F6354A5" w14:textId="77944704" w:rsidR="001A464A" w:rsidRPr="001A464A" w:rsidDel="008176CC" w:rsidRDefault="001A464A" w:rsidP="001A464A">
            <w:pPr>
              <w:rPr>
                <w:del w:id="2377" w:author="Tanuj Kumar" w:date="2024-03-03T14:10:00Z"/>
              </w:rPr>
            </w:pPr>
            <w:del w:id="2378" w:author="Tanuj Kumar" w:date="2024-03-03T14:10:00Z">
              <w:r w:rsidRPr="001A464A" w:rsidDel="008176CC">
                <w:delText>71.6</w:delText>
              </w:r>
            </w:del>
          </w:p>
        </w:tc>
        <w:tc>
          <w:tcPr>
            <w:tcW w:w="673" w:type="dxa"/>
            <w:noWrap/>
            <w:hideMark/>
          </w:tcPr>
          <w:p w14:paraId="60B31B60" w14:textId="483EC59E" w:rsidR="001A464A" w:rsidRPr="001A464A" w:rsidDel="008176CC" w:rsidRDefault="001A464A" w:rsidP="001A464A">
            <w:pPr>
              <w:rPr>
                <w:del w:id="2379" w:author="Tanuj Kumar" w:date="2024-03-03T14:10:00Z"/>
              </w:rPr>
            </w:pPr>
            <w:del w:id="2380" w:author="Tanuj Kumar" w:date="2024-03-03T14:10:00Z">
              <w:r w:rsidRPr="001A464A" w:rsidDel="008176CC">
                <w:delText>(69.5 -</w:delText>
              </w:r>
            </w:del>
          </w:p>
        </w:tc>
        <w:tc>
          <w:tcPr>
            <w:tcW w:w="673" w:type="dxa"/>
            <w:noWrap/>
            <w:hideMark/>
          </w:tcPr>
          <w:p w14:paraId="522E1F1F" w14:textId="6CF3E6CA" w:rsidR="001A464A" w:rsidRPr="001A464A" w:rsidDel="008176CC" w:rsidRDefault="001A464A">
            <w:pPr>
              <w:rPr>
                <w:del w:id="2381" w:author="Tanuj Kumar" w:date="2024-03-03T14:10:00Z"/>
              </w:rPr>
            </w:pPr>
            <w:del w:id="2382" w:author="Tanuj Kumar" w:date="2024-03-03T14:10:00Z">
              <w:r w:rsidRPr="001A464A" w:rsidDel="008176CC">
                <w:delText>73.6)</w:delText>
              </w:r>
            </w:del>
          </w:p>
        </w:tc>
        <w:tc>
          <w:tcPr>
            <w:tcW w:w="774" w:type="dxa"/>
            <w:noWrap/>
            <w:hideMark/>
          </w:tcPr>
          <w:p w14:paraId="4E6CBBA8" w14:textId="1ACBE5A9" w:rsidR="001A464A" w:rsidRPr="001A464A" w:rsidDel="008176CC" w:rsidRDefault="001A464A" w:rsidP="001A464A">
            <w:pPr>
              <w:rPr>
                <w:del w:id="2383" w:author="Tanuj Kumar" w:date="2024-03-03T14:10:00Z"/>
              </w:rPr>
            </w:pPr>
            <w:del w:id="238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C67FC3D" w14:textId="0C0CC08A" w:rsidR="001A464A" w:rsidRPr="001A464A" w:rsidDel="008176CC" w:rsidRDefault="001A464A" w:rsidP="001A464A">
            <w:pPr>
              <w:rPr>
                <w:del w:id="2385" w:author="Tanuj Kumar" w:date="2024-03-03T14:10:00Z"/>
              </w:rPr>
            </w:pPr>
            <w:del w:id="2386" w:author="Tanuj Kumar" w:date="2024-03-03T14:10:00Z">
              <w:r w:rsidRPr="001A464A" w:rsidDel="008176CC">
                <w:delText>84.8</w:delText>
              </w:r>
            </w:del>
          </w:p>
        </w:tc>
        <w:tc>
          <w:tcPr>
            <w:tcW w:w="673" w:type="dxa"/>
            <w:noWrap/>
            <w:hideMark/>
          </w:tcPr>
          <w:p w14:paraId="7C4492B0" w14:textId="090B9F41" w:rsidR="001A464A" w:rsidRPr="001A464A" w:rsidDel="008176CC" w:rsidRDefault="001A464A" w:rsidP="001A464A">
            <w:pPr>
              <w:rPr>
                <w:del w:id="2387" w:author="Tanuj Kumar" w:date="2024-03-03T14:10:00Z"/>
              </w:rPr>
            </w:pPr>
            <w:del w:id="2388" w:author="Tanuj Kumar" w:date="2024-03-03T14:10:00Z">
              <w:r w:rsidRPr="001A464A" w:rsidDel="008176CC">
                <w:delText>(82.9 -</w:delText>
              </w:r>
            </w:del>
          </w:p>
        </w:tc>
        <w:tc>
          <w:tcPr>
            <w:tcW w:w="673" w:type="dxa"/>
            <w:noWrap/>
            <w:hideMark/>
          </w:tcPr>
          <w:p w14:paraId="6DBC64AB" w14:textId="17A83AB6" w:rsidR="001A464A" w:rsidRPr="001A464A" w:rsidDel="008176CC" w:rsidRDefault="001A464A">
            <w:pPr>
              <w:rPr>
                <w:del w:id="2389" w:author="Tanuj Kumar" w:date="2024-03-03T14:10:00Z"/>
              </w:rPr>
            </w:pPr>
            <w:del w:id="2390" w:author="Tanuj Kumar" w:date="2024-03-03T14:10:00Z">
              <w:r w:rsidRPr="001A464A" w:rsidDel="008176CC">
                <w:delText>86.6)</w:delText>
              </w:r>
            </w:del>
          </w:p>
        </w:tc>
        <w:tc>
          <w:tcPr>
            <w:tcW w:w="791" w:type="dxa"/>
            <w:noWrap/>
            <w:hideMark/>
          </w:tcPr>
          <w:p w14:paraId="6F6EE257" w14:textId="73167CEE" w:rsidR="001A464A" w:rsidRPr="001A464A" w:rsidDel="008176CC" w:rsidRDefault="001A464A" w:rsidP="001A464A">
            <w:pPr>
              <w:rPr>
                <w:del w:id="2391" w:author="Tanuj Kumar" w:date="2024-03-03T14:10:00Z"/>
              </w:rPr>
            </w:pPr>
            <w:del w:id="23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0BEE04F1" w14:textId="3048FDD0" w:rsidR="001A464A" w:rsidRPr="001A464A" w:rsidDel="008176CC" w:rsidRDefault="001A464A" w:rsidP="001A464A">
            <w:pPr>
              <w:rPr>
                <w:del w:id="2393" w:author="Tanuj Kumar" w:date="2024-03-03T14:10:00Z"/>
              </w:rPr>
            </w:pPr>
            <w:del w:id="2394" w:author="Tanuj Kumar" w:date="2024-03-03T14:10:00Z">
              <w:r w:rsidRPr="001A464A" w:rsidDel="008176CC">
                <w:delText>74.7</w:delText>
              </w:r>
            </w:del>
          </w:p>
        </w:tc>
        <w:tc>
          <w:tcPr>
            <w:tcW w:w="673" w:type="dxa"/>
            <w:noWrap/>
            <w:hideMark/>
          </w:tcPr>
          <w:p w14:paraId="4540433A" w14:textId="0F7FF328" w:rsidR="001A464A" w:rsidRPr="001A464A" w:rsidDel="008176CC" w:rsidRDefault="001A464A" w:rsidP="001A464A">
            <w:pPr>
              <w:rPr>
                <w:del w:id="2395" w:author="Tanuj Kumar" w:date="2024-03-03T14:10:00Z"/>
              </w:rPr>
            </w:pPr>
            <w:del w:id="2396" w:author="Tanuj Kumar" w:date="2024-03-03T14:10:00Z">
              <w:r w:rsidRPr="001A464A" w:rsidDel="008176CC">
                <w:delText>(72.7 -</w:delText>
              </w:r>
            </w:del>
          </w:p>
        </w:tc>
        <w:tc>
          <w:tcPr>
            <w:tcW w:w="673" w:type="dxa"/>
            <w:noWrap/>
            <w:hideMark/>
          </w:tcPr>
          <w:p w14:paraId="4D5FF251" w14:textId="27DB3F7C" w:rsidR="001A464A" w:rsidRPr="001A464A" w:rsidDel="008176CC" w:rsidRDefault="001A464A">
            <w:pPr>
              <w:rPr>
                <w:del w:id="2397" w:author="Tanuj Kumar" w:date="2024-03-03T14:10:00Z"/>
              </w:rPr>
            </w:pPr>
            <w:del w:id="2398" w:author="Tanuj Kumar" w:date="2024-03-03T14:10:00Z">
              <w:r w:rsidRPr="001A464A" w:rsidDel="008176CC">
                <w:delText>76.5)</w:delText>
              </w:r>
            </w:del>
          </w:p>
        </w:tc>
        <w:tc>
          <w:tcPr>
            <w:tcW w:w="804" w:type="dxa"/>
            <w:noWrap/>
            <w:hideMark/>
          </w:tcPr>
          <w:p w14:paraId="74DFFCFE" w14:textId="4664E7DD" w:rsidR="001A464A" w:rsidRPr="001A464A" w:rsidDel="008176CC" w:rsidRDefault="001A464A" w:rsidP="001A464A">
            <w:pPr>
              <w:rPr>
                <w:del w:id="2399" w:author="Tanuj Kumar" w:date="2024-03-03T14:10:00Z"/>
              </w:rPr>
            </w:pPr>
            <w:del w:id="240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FF987DF" w14:textId="6D333372" w:rsidR="001A464A" w:rsidRPr="001A464A" w:rsidDel="008176CC" w:rsidRDefault="001A464A" w:rsidP="001A464A">
            <w:pPr>
              <w:rPr>
                <w:del w:id="2401" w:author="Tanuj Kumar" w:date="2024-03-03T14:10:00Z"/>
              </w:rPr>
            </w:pPr>
            <w:del w:id="2402" w:author="Tanuj Kumar" w:date="2024-03-03T14:10:00Z">
              <w:r w:rsidRPr="001A464A" w:rsidDel="008176CC">
                <w:delText>69.6</w:delText>
              </w:r>
            </w:del>
          </w:p>
        </w:tc>
        <w:tc>
          <w:tcPr>
            <w:tcW w:w="673" w:type="dxa"/>
            <w:noWrap/>
            <w:hideMark/>
          </w:tcPr>
          <w:p w14:paraId="32DE498F" w14:textId="01553ECF" w:rsidR="001A464A" w:rsidRPr="001A464A" w:rsidDel="008176CC" w:rsidRDefault="001A464A" w:rsidP="001A464A">
            <w:pPr>
              <w:rPr>
                <w:del w:id="2403" w:author="Tanuj Kumar" w:date="2024-03-03T14:10:00Z"/>
              </w:rPr>
            </w:pPr>
            <w:del w:id="2404" w:author="Tanuj Kumar" w:date="2024-03-03T14:10:00Z">
              <w:r w:rsidRPr="001A464A" w:rsidDel="008176CC">
                <w:delText>(67.7 -</w:delText>
              </w:r>
            </w:del>
          </w:p>
        </w:tc>
        <w:tc>
          <w:tcPr>
            <w:tcW w:w="673" w:type="dxa"/>
            <w:noWrap/>
            <w:hideMark/>
          </w:tcPr>
          <w:p w14:paraId="14B8BABC" w14:textId="312985C2" w:rsidR="001A464A" w:rsidRPr="001A464A" w:rsidDel="008176CC" w:rsidRDefault="001A464A">
            <w:pPr>
              <w:rPr>
                <w:del w:id="2405" w:author="Tanuj Kumar" w:date="2024-03-03T14:10:00Z"/>
              </w:rPr>
            </w:pPr>
            <w:del w:id="2406" w:author="Tanuj Kumar" w:date="2024-03-03T14:10:00Z">
              <w:r w:rsidRPr="001A464A" w:rsidDel="008176CC">
                <w:delText>71.4)</w:delText>
              </w:r>
            </w:del>
          </w:p>
        </w:tc>
        <w:tc>
          <w:tcPr>
            <w:tcW w:w="813" w:type="dxa"/>
            <w:noWrap/>
            <w:hideMark/>
          </w:tcPr>
          <w:p w14:paraId="0DE0723A" w14:textId="2D8AE515" w:rsidR="001A464A" w:rsidRPr="001A464A" w:rsidDel="008176CC" w:rsidRDefault="001A464A" w:rsidP="001A464A">
            <w:pPr>
              <w:rPr>
                <w:del w:id="2407" w:author="Tanuj Kumar" w:date="2024-03-03T14:10:00Z"/>
              </w:rPr>
            </w:pPr>
            <w:del w:id="240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68AC9D3" w14:textId="76B0CB3B" w:rsidR="001A464A" w:rsidRPr="001A464A" w:rsidDel="008176CC" w:rsidRDefault="001A464A" w:rsidP="001A464A">
            <w:pPr>
              <w:rPr>
                <w:del w:id="2409" w:author="Tanuj Kumar" w:date="2024-03-03T14:10:00Z"/>
              </w:rPr>
            </w:pPr>
            <w:del w:id="2410" w:author="Tanuj Kumar" w:date="2024-03-03T14:10:00Z">
              <w:r w:rsidRPr="001A464A" w:rsidDel="008176CC">
                <w:delText>90.8</w:delText>
              </w:r>
            </w:del>
          </w:p>
        </w:tc>
        <w:tc>
          <w:tcPr>
            <w:tcW w:w="673" w:type="dxa"/>
            <w:noWrap/>
            <w:hideMark/>
          </w:tcPr>
          <w:p w14:paraId="456D8AAE" w14:textId="5951181E" w:rsidR="001A464A" w:rsidRPr="001A464A" w:rsidDel="008176CC" w:rsidRDefault="001A464A" w:rsidP="001A464A">
            <w:pPr>
              <w:rPr>
                <w:del w:id="2411" w:author="Tanuj Kumar" w:date="2024-03-03T14:10:00Z"/>
              </w:rPr>
            </w:pPr>
            <w:del w:id="2412" w:author="Tanuj Kumar" w:date="2024-03-03T14:10:00Z">
              <w:r w:rsidRPr="001A464A" w:rsidDel="008176CC">
                <w:delText>(89.4 -</w:delText>
              </w:r>
            </w:del>
          </w:p>
        </w:tc>
        <w:tc>
          <w:tcPr>
            <w:tcW w:w="673" w:type="dxa"/>
            <w:noWrap/>
            <w:hideMark/>
          </w:tcPr>
          <w:p w14:paraId="166E05C3" w14:textId="6F1D03F6" w:rsidR="001A464A" w:rsidRPr="001A464A" w:rsidDel="008176CC" w:rsidRDefault="001A464A">
            <w:pPr>
              <w:rPr>
                <w:del w:id="2413" w:author="Tanuj Kumar" w:date="2024-03-03T14:10:00Z"/>
              </w:rPr>
            </w:pPr>
            <w:del w:id="2414" w:author="Tanuj Kumar" w:date="2024-03-03T14:10:00Z">
              <w:r w:rsidRPr="001A464A" w:rsidDel="008176CC">
                <w:delText>92.1)</w:delText>
              </w:r>
            </w:del>
          </w:p>
        </w:tc>
        <w:tc>
          <w:tcPr>
            <w:tcW w:w="830" w:type="dxa"/>
            <w:noWrap/>
            <w:hideMark/>
          </w:tcPr>
          <w:p w14:paraId="15DFC76F" w14:textId="472DED60" w:rsidR="001A464A" w:rsidRPr="001A464A" w:rsidDel="008176CC" w:rsidRDefault="001A464A">
            <w:pPr>
              <w:rPr>
                <w:del w:id="2415" w:author="Tanuj Kumar" w:date="2024-03-03T14:10:00Z"/>
              </w:rPr>
            </w:pPr>
          </w:p>
        </w:tc>
      </w:tr>
      <w:tr w:rsidR="003A4958" w:rsidRPr="001A464A" w:rsidDel="008176CC" w14:paraId="51A98C8A" w14:textId="51AE9C26" w:rsidTr="003A4958">
        <w:trPr>
          <w:trHeight w:val="300"/>
          <w:del w:id="2416" w:author="Tanuj Kumar" w:date="2024-03-03T14:10:00Z"/>
        </w:trPr>
        <w:tc>
          <w:tcPr>
            <w:tcW w:w="1908" w:type="dxa"/>
            <w:noWrap/>
            <w:hideMark/>
          </w:tcPr>
          <w:p w14:paraId="2CD5D5B6" w14:textId="30065885" w:rsidR="001A464A" w:rsidRPr="001A464A" w:rsidDel="008176CC" w:rsidRDefault="001A464A">
            <w:pPr>
              <w:rPr>
                <w:del w:id="2417" w:author="Tanuj Kumar" w:date="2024-03-03T14:10:00Z"/>
              </w:rPr>
            </w:pPr>
            <w:del w:id="2418" w:author="Tanuj Kumar" w:date="2024-03-03T14:10:00Z">
              <w:r w:rsidRPr="001A464A" w:rsidDel="008176CC">
                <w:delText xml:space="preserve">Could not pay </w:delText>
              </w:r>
              <w:r w:rsidR="003A4958" w:rsidRPr="001A464A" w:rsidDel="008176CC">
                <w:delText>mortgage</w:delText>
              </w:r>
              <w:r w:rsidRPr="001A464A" w:rsidDel="008176CC">
                <w:delText xml:space="preserve"> on time or lived in 3+ places in past year OR ever experienced homelessness</w:delText>
              </w:r>
            </w:del>
          </w:p>
        </w:tc>
        <w:tc>
          <w:tcPr>
            <w:tcW w:w="1361" w:type="dxa"/>
            <w:noWrap/>
            <w:hideMark/>
          </w:tcPr>
          <w:p w14:paraId="2274818F" w14:textId="5F6232EB" w:rsidR="001A464A" w:rsidRPr="001A464A" w:rsidDel="008176CC" w:rsidRDefault="001A464A" w:rsidP="00286E93">
            <w:pPr>
              <w:jc w:val="center"/>
              <w:rPr>
                <w:del w:id="2419" w:author="Tanuj Kumar" w:date="2024-03-03T14:10:00Z"/>
              </w:rPr>
            </w:pPr>
            <w:del w:id="2420" w:author="Tanuj Kumar" w:date="2024-03-03T14:10:00Z">
              <w:r w:rsidRPr="001A464A" w:rsidDel="008176CC">
                <w:delText>17.0</w:delText>
              </w:r>
            </w:del>
          </w:p>
        </w:tc>
        <w:tc>
          <w:tcPr>
            <w:tcW w:w="859" w:type="dxa"/>
            <w:noWrap/>
            <w:hideMark/>
          </w:tcPr>
          <w:p w14:paraId="6A9B07A4" w14:textId="507E87FE" w:rsidR="001A464A" w:rsidRPr="001A464A" w:rsidDel="008176CC" w:rsidRDefault="001A464A" w:rsidP="001A464A">
            <w:pPr>
              <w:rPr>
                <w:del w:id="2421" w:author="Tanuj Kumar" w:date="2024-03-03T14:10:00Z"/>
              </w:rPr>
            </w:pPr>
            <w:del w:id="2422" w:author="Tanuj Kumar" w:date="2024-03-03T14:10:00Z">
              <w:r w:rsidRPr="001A464A" w:rsidDel="008176CC">
                <w:delText>47.4</w:delText>
              </w:r>
            </w:del>
          </w:p>
        </w:tc>
        <w:tc>
          <w:tcPr>
            <w:tcW w:w="823" w:type="dxa"/>
            <w:noWrap/>
            <w:hideMark/>
          </w:tcPr>
          <w:p w14:paraId="5880FD5C" w14:textId="63EA0D34" w:rsidR="001A464A" w:rsidRPr="001A464A" w:rsidDel="008176CC" w:rsidRDefault="001A464A" w:rsidP="001A464A">
            <w:pPr>
              <w:rPr>
                <w:del w:id="2423" w:author="Tanuj Kumar" w:date="2024-03-03T14:10:00Z"/>
              </w:rPr>
            </w:pPr>
            <w:del w:id="2424" w:author="Tanuj Kumar" w:date="2024-03-03T14:10:00Z">
              <w:r w:rsidRPr="001A464A" w:rsidDel="008176CC">
                <w:delText xml:space="preserve">(41.7 - </w:delText>
              </w:r>
            </w:del>
          </w:p>
        </w:tc>
        <w:tc>
          <w:tcPr>
            <w:tcW w:w="673" w:type="dxa"/>
            <w:noWrap/>
            <w:hideMark/>
          </w:tcPr>
          <w:p w14:paraId="6784AA01" w14:textId="73BF5C35" w:rsidR="001A464A" w:rsidRPr="001A464A" w:rsidDel="008176CC" w:rsidRDefault="001A464A">
            <w:pPr>
              <w:rPr>
                <w:del w:id="2425" w:author="Tanuj Kumar" w:date="2024-03-03T14:10:00Z"/>
              </w:rPr>
            </w:pPr>
            <w:del w:id="2426" w:author="Tanuj Kumar" w:date="2024-03-03T14:10:00Z">
              <w:r w:rsidRPr="001A464A" w:rsidDel="008176CC">
                <w:delText>53.2)</w:delText>
              </w:r>
            </w:del>
          </w:p>
        </w:tc>
        <w:tc>
          <w:tcPr>
            <w:tcW w:w="754" w:type="dxa"/>
            <w:noWrap/>
            <w:hideMark/>
          </w:tcPr>
          <w:p w14:paraId="677AE4AB" w14:textId="55D9CF38" w:rsidR="001A464A" w:rsidRPr="001A464A" w:rsidDel="008176CC" w:rsidRDefault="001A464A" w:rsidP="001A464A">
            <w:pPr>
              <w:rPr>
                <w:del w:id="2427" w:author="Tanuj Kumar" w:date="2024-03-03T14:10:00Z"/>
              </w:rPr>
            </w:pPr>
            <w:del w:id="24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0A35B12" w14:textId="43D25BD6" w:rsidR="001A464A" w:rsidRPr="001A464A" w:rsidDel="008176CC" w:rsidRDefault="001A464A" w:rsidP="001A464A">
            <w:pPr>
              <w:rPr>
                <w:del w:id="2429" w:author="Tanuj Kumar" w:date="2024-03-03T14:10:00Z"/>
              </w:rPr>
            </w:pPr>
            <w:del w:id="2430" w:author="Tanuj Kumar" w:date="2024-03-03T14:10:00Z">
              <w:r w:rsidRPr="001A464A" w:rsidDel="008176CC">
                <w:delText>57.3</w:delText>
              </w:r>
            </w:del>
          </w:p>
        </w:tc>
        <w:tc>
          <w:tcPr>
            <w:tcW w:w="673" w:type="dxa"/>
            <w:noWrap/>
            <w:hideMark/>
          </w:tcPr>
          <w:p w14:paraId="45E9B168" w14:textId="16D76181" w:rsidR="001A464A" w:rsidRPr="001A464A" w:rsidDel="008176CC" w:rsidRDefault="001A464A" w:rsidP="001A464A">
            <w:pPr>
              <w:rPr>
                <w:del w:id="2431" w:author="Tanuj Kumar" w:date="2024-03-03T14:10:00Z"/>
              </w:rPr>
            </w:pPr>
            <w:del w:id="2432" w:author="Tanuj Kumar" w:date="2024-03-03T14:10:00Z">
              <w:r w:rsidRPr="001A464A" w:rsidDel="008176CC">
                <w:delText>(51.1 -</w:delText>
              </w:r>
            </w:del>
          </w:p>
        </w:tc>
        <w:tc>
          <w:tcPr>
            <w:tcW w:w="673" w:type="dxa"/>
            <w:noWrap/>
            <w:hideMark/>
          </w:tcPr>
          <w:p w14:paraId="3147C3F7" w14:textId="07E9E92D" w:rsidR="001A464A" w:rsidRPr="001A464A" w:rsidDel="008176CC" w:rsidRDefault="001A464A">
            <w:pPr>
              <w:rPr>
                <w:del w:id="2433" w:author="Tanuj Kumar" w:date="2024-03-03T14:10:00Z"/>
              </w:rPr>
            </w:pPr>
            <w:del w:id="2434" w:author="Tanuj Kumar" w:date="2024-03-03T14:10:00Z">
              <w:r w:rsidRPr="001A464A" w:rsidDel="008176CC">
                <w:delText>63.2)</w:delText>
              </w:r>
            </w:del>
          </w:p>
        </w:tc>
        <w:tc>
          <w:tcPr>
            <w:tcW w:w="774" w:type="dxa"/>
            <w:noWrap/>
            <w:hideMark/>
          </w:tcPr>
          <w:p w14:paraId="2935A4C3" w14:textId="150B132B" w:rsidR="001A464A" w:rsidRPr="001A464A" w:rsidDel="008176CC" w:rsidRDefault="001A464A" w:rsidP="001A464A">
            <w:pPr>
              <w:rPr>
                <w:del w:id="2435" w:author="Tanuj Kumar" w:date="2024-03-03T14:10:00Z"/>
              </w:rPr>
            </w:pPr>
            <w:del w:id="243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9FE9201" w14:textId="2AB4504E" w:rsidR="001A464A" w:rsidRPr="001A464A" w:rsidDel="008176CC" w:rsidRDefault="001A464A" w:rsidP="001A464A">
            <w:pPr>
              <w:rPr>
                <w:del w:id="2437" w:author="Tanuj Kumar" w:date="2024-03-03T14:10:00Z"/>
              </w:rPr>
            </w:pPr>
            <w:del w:id="2438" w:author="Tanuj Kumar" w:date="2024-03-03T14:10:00Z">
              <w:r w:rsidRPr="001A464A" w:rsidDel="008176CC">
                <w:delText>75.2</w:delText>
              </w:r>
            </w:del>
          </w:p>
        </w:tc>
        <w:tc>
          <w:tcPr>
            <w:tcW w:w="673" w:type="dxa"/>
            <w:noWrap/>
            <w:hideMark/>
          </w:tcPr>
          <w:p w14:paraId="0633D695" w14:textId="6A67ECB2" w:rsidR="001A464A" w:rsidRPr="001A464A" w:rsidDel="008176CC" w:rsidRDefault="001A464A" w:rsidP="001A464A">
            <w:pPr>
              <w:rPr>
                <w:del w:id="2439" w:author="Tanuj Kumar" w:date="2024-03-03T14:10:00Z"/>
              </w:rPr>
            </w:pPr>
            <w:del w:id="2440" w:author="Tanuj Kumar" w:date="2024-03-03T14:10:00Z">
              <w:r w:rsidRPr="001A464A" w:rsidDel="008176CC">
                <w:delText>(69.4 -</w:delText>
              </w:r>
            </w:del>
          </w:p>
        </w:tc>
        <w:tc>
          <w:tcPr>
            <w:tcW w:w="673" w:type="dxa"/>
            <w:noWrap/>
            <w:hideMark/>
          </w:tcPr>
          <w:p w14:paraId="0DBBB7AC" w14:textId="31B80391" w:rsidR="001A464A" w:rsidRPr="001A464A" w:rsidDel="008176CC" w:rsidRDefault="001A464A">
            <w:pPr>
              <w:rPr>
                <w:del w:id="2441" w:author="Tanuj Kumar" w:date="2024-03-03T14:10:00Z"/>
              </w:rPr>
            </w:pPr>
            <w:del w:id="2442" w:author="Tanuj Kumar" w:date="2024-03-03T14:10:00Z">
              <w:r w:rsidRPr="001A464A" w:rsidDel="008176CC">
                <w:delText>80.1)</w:delText>
              </w:r>
            </w:del>
          </w:p>
        </w:tc>
        <w:tc>
          <w:tcPr>
            <w:tcW w:w="791" w:type="dxa"/>
            <w:noWrap/>
            <w:hideMark/>
          </w:tcPr>
          <w:p w14:paraId="7581F508" w14:textId="38EC7D8A" w:rsidR="001A464A" w:rsidRPr="001A464A" w:rsidDel="008176CC" w:rsidRDefault="001A464A" w:rsidP="001A464A">
            <w:pPr>
              <w:rPr>
                <w:del w:id="2443" w:author="Tanuj Kumar" w:date="2024-03-03T14:10:00Z"/>
              </w:rPr>
            </w:pPr>
            <w:del w:id="244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5A232EA" w14:textId="7DC8CD78" w:rsidR="001A464A" w:rsidRPr="001A464A" w:rsidDel="008176CC" w:rsidRDefault="001A464A" w:rsidP="001A464A">
            <w:pPr>
              <w:rPr>
                <w:del w:id="2445" w:author="Tanuj Kumar" w:date="2024-03-03T14:10:00Z"/>
              </w:rPr>
            </w:pPr>
            <w:del w:id="2446" w:author="Tanuj Kumar" w:date="2024-03-03T14:10:00Z">
              <w:r w:rsidRPr="001A464A" w:rsidDel="008176CC">
                <w:delText>63.4</w:delText>
              </w:r>
            </w:del>
          </w:p>
        </w:tc>
        <w:tc>
          <w:tcPr>
            <w:tcW w:w="673" w:type="dxa"/>
            <w:noWrap/>
            <w:hideMark/>
          </w:tcPr>
          <w:p w14:paraId="0A87E9FE" w14:textId="0462BFD8" w:rsidR="001A464A" w:rsidRPr="001A464A" w:rsidDel="008176CC" w:rsidRDefault="001A464A" w:rsidP="001A464A">
            <w:pPr>
              <w:rPr>
                <w:del w:id="2447" w:author="Tanuj Kumar" w:date="2024-03-03T14:10:00Z"/>
              </w:rPr>
            </w:pPr>
            <w:del w:id="2448" w:author="Tanuj Kumar" w:date="2024-03-03T14:10:00Z">
              <w:r w:rsidRPr="001A464A" w:rsidDel="008176CC">
                <w:delText>(58.0 -</w:delText>
              </w:r>
            </w:del>
          </w:p>
        </w:tc>
        <w:tc>
          <w:tcPr>
            <w:tcW w:w="673" w:type="dxa"/>
            <w:noWrap/>
            <w:hideMark/>
          </w:tcPr>
          <w:p w14:paraId="1B28647B" w14:textId="01CFBA0D" w:rsidR="001A464A" w:rsidRPr="001A464A" w:rsidDel="008176CC" w:rsidRDefault="001A464A">
            <w:pPr>
              <w:rPr>
                <w:del w:id="2449" w:author="Tanuj Kumar" w:date="2024-03-03T14:10:00Z"/>
              </w:rPr>
            </w:pPr>
            <w:del w:id="2450" w:author="Tanuj Kumar" w:date="2024-03-03T14:10:00Z">
              <w:r w:rsidRPr="001A464A" w:rsidDel="008176CC">
                <w:delText>68.4)</w:delText>
              </w:r>
            </w:del>
          </w:p>
        </w:tc>
        <w:tc>
          <w:tcPr>
            <w:tcW w:w="804" w:type="dxa"/>
            <w:noWrap/>
            <w:hideMark/>
          </w:tcPr>
          <w:p w14:paraId="77A386CA" w14:textId="2A2DF170" w:rsidR="001A464A" w:rsidRPr="001A464A" w:rsidDel="008176CC" w:rsidRDefault="001A464A" w:rsidP="001A464A">
            <w:pPr>
              <w:rPr>
                <w:del w:id="2451" w:author="Tanuj Kumar" w:date="2024-03-03T14:10:00Z"/>
              </w:rPr>
            </w:pPr>
            <w:del w:id="245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776F7DB" w14:textId="2EC2CFD3" w:rsidR="001A464A" w:rsidRPr="001A464A" w:rsidDel="008176CC" w:rsidRDefault="001A464A" w:rsidP="001A464A">
            <w:pPr>
              <w:rPr>
                <w:del w:id="2453" w:author="Tanuj Kumar" w:date="2024-03-03T14:10:00Z"/>
              </w:rPr>
            </w:pPr>
            <w:del w:id="2454" w:author="Tanuj Kumar" w:date="2024-03-03T14:10:00Z">
              <w:r w:rsidRPr="001A464A" w:rsidDel="008176CC">
                <w:delText>61.3</w:delText>
              </w:r>
            </w:del>
          </w:p>
        </w:tc>
        <w:tc>
          <w:tcPr>
            <w:tcW w:w="673" w:type="dxa"/>
            <w:noWrap/>
            <w:hideMark/>
          </w:tcPr>
          <w:p w14:paraId="0A0F6BCC" w14:textId="0E9415D0" w:rsidR="001A464A" w:rsidRPr="001A464A" w:rsidDel="008176CC" w:rsidRDefault="001A464A" w:rsidP="001A464A">
            <w:pPr>
              <w:rPr>
                <w:del w:id="2455" w:author="Tanuj Kumar" w:date="2024-03-03T14:10:00Z"/>
              </w:rPr>
            </w:pPr>
            <w:del w:id="2456" w:author="Tanuj Kumar" w:date="2024-03-03T14:10:00Z">
              <w:r w:rsidRPr="001A464A" w:rsidDel="008176CC">
                <w:delText>(55.0 -</w:delText>
              </w:r>
            </w:del>
          </w:p>
        </w:tc>
        <w:tc>
          <w:tcPr>
            <w:tcW w:w="673" w:type="dxa"/>
            <w:noWrap/>
            <w:hideMark/>
          </w:tcPr>
          <w:p w14:paraId="0CA71F6B" w14:textId="6C9BF6CA" w:rsidR="001A464A" w:rsidRPr="001A464A" w:rsidDel="008176CC" w:rsidRDefault="001A464A">
            <w:pPr>
              <w:rPr>
                <w:del w:id="2457" w:author="Tanuj Kumar" w:date="2024-03-03T14:10:00Z"/>
              </w:rPr>
            </w:pPr>
            <w:del w:id="2458" w:author="Tanuj Kumar" w:date="2024-03-03T14:10:00Z">
              <w:r w:rsidRPr="001A464A" w:rsidDel="008176CC">
                <w:delText>67.2)</w:delText>
              </w:r>
            </w:del>
          </w:p>
        </w:tc>
        <w:tc>
          <w:tcPr>
            <w:tcW w:w="813" w:type="dxa"/>
            <w:noWrap/>
            <w:hideMark/>
          </w:tcPr>
          <w:p w14:paraId="026D0917" w14:textId="59EC7185" w:rsidR="001A464A" w:rsidRPr="001A464A" w:rsidDel="008176CC" w:rsidRDefault="001A464A" w:rsidP="001A464A">
            <w:pPr>
              <w:rPr>
                <w:del w:id="2459" w:author="Tanuj Kumar" w:date="2024-03-03T14:10:00Z"/>
              </w:rPr>
            </w:pPr>
            <w:del w:id="246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C027A31" w14:textId="4C3BD706" w:rsidR="001A464A" w:rsidRPr="001A464A" w:rsidDel="008176CC" w:rsidRDefault="001A464A" w:rsidP="001A464A">
            <w:pPr>
              <w:rPr>
                <w:del w:id="2461" w:author="Tanuj Kumar" w:date="2024-03-03T14:10:00Z"/>
              </w:rPr>
            </w:pPr>
            <w:del w:id="2462" w:author="Tanuj Kumar" w:date="2024-03-03T14:10:00Z">
              <w:r w:rsidRPr="001A464A" w:rsidDel="008176CC">
                <w:delText>81.0</w:delText>
              </w:r>
            </w:del>
          </w:p>
        </w:tc>
        <w:tc>
          <w:tcPr>
            <w:tcW w:w="673" w:type="dxa"/>
            <w:noWrap/>
            <w:hideMark/>
          </w:tcPr>
          <w:p w14:paraId="7616848A" w14:textId="6A3D8C41" w:rsidR="001A464A" w:rsidRPr="001A464A" w:rsidDel="008176CC" w:rsidRDefault="001A464A" w:rsidP="001A464A">
            <w:pPr>
              <w:rPr>
                <w:del w:id="2463" w:author="Tanuj Kumar" w:date="2024-03-03T14:10:00Z"/>
              </w:rPr>
            </w:pPr>
            <w:del w:id="2464" w:author="Tanuj Kumar" w:date="2024-03-03T14:10:00Z">
              <w:r w:rsidRPr="001A464A" w:rsidDel="008176CC">
                <w:delText>(76.6 -</w:delText>
              </w:r>
            </w:del>
          </w:p>
        </w:tc>
        <w:tc>
          <w:tcPr>
            <w:tcW w:w="673" w:type="dxa"/>
            <w:noWrap/>
            <w:hideMark/>
          </w:tcPr>
          <w:p w14:paraId="58E791B3" w14:textId="1FCFE840" w:rsidR="001A464A" w:rsidRPr="001A464A" w:rsidDel="008176CC" w:rsidRDefault="001A464A">
            <w:pPr>
              <w:rPr>
                <w:del w:id="2465" w:author="Tanuj Kumar" w:date="2024-03-03T14:10:00Z"/>
              </w:rPr>
            </w:pPr>
            <w:del w:id="2466" w:author="Tanuj Kumar" w:date="2024-03-03T14:10:00Z">
              <w:r w:rsidRPr="001A464A" w:rsidDel="008176CC">
                <w:delText>84.7)</w:delText>
              </w:r>
            </w:del>
          </w:p>
        </w:tc>
        <w:tc>
          <w:tcPr>
            <w:tcW w:w="830" w:type="dxa"/>
            <w:noWrap/>
            <w:hideMark/>
          </w:tcPr>
          <w:p w14:paraId="46CD6BB3" w14:textId="060D9235" w:rsidR="001A464A" w:rsidRPr="001A464A" w:rsidDel="008176CC" w:rsidRDefault="001A464A">
            <w:pPr>
              <w:rPr>
                <w:del w:id="2467" w:author="Tanuj Kumar" w:date="2024-03-03T14:10:00Z"/>
              </w:rPr>
            </w:pPr>
          </w:p>
        </w:tc>
      </w:tr>
      <w:tr w:rsidR="003A4958" w:rsidRPr="001A464A" w:rsidDel="008176CC" w14:paraId="7C7D9997" w14:textId="46CCDA19" w:rsidTr="003A4958">
        <w:trPr>
          <w:trHeight w:val="345"/>
          <w:del w:id="2468" w:author="Tanuj Kumar" w:date="2024-03-03T14:10:00Z"/>
        </w:trPr>
        <w:tc>
          <w:tcPr>
            <w:tcW w:w="1908" w:type="dxa"/>
            <w:noWrap/>
            <w:hideMark/>
          </w:tcPr>
          <w:p w14:paraId="70817427" w14:textId="7D4C0AF7" w:rsidR="001A464A" w:rsidRPr="001A464A" w:rsidDel="008176CC" w:rsidRDefault="001A464A">
            <w:pPr>
              <w:rPr>
                <w:del w:id="2469" w:author="Tanuj Kumar" w:date="2024-03-03T14:10:00Z"/>
                <w:b/>
                <w:bCs/>
              </w:rPr>
            </w:pPr>
            <w:del w:id="2470" w:author="Tanuj Kumar" w:date="2024-03-03T14:10:00Z">
              <w:r w:rsidRPr="001A464A" w:rsidDel="008176CC">
                <w:rPr>
                  <w:b/>
                  <w:bCs/>
                </w:rPr>
                <w:delText>Caregiver Mental Health</w:delText>
              </w:r>
              <w:r w:rsidRPr="001A464A" w:rsidDel="008176CC">
                <w:rPr>
                  <w:vertAlign w:val="superscript"/>
                </w:rPr>
                <w:delText>∆</w:delText>
              </w:r>
            </w:del>
          </w:p>
        </w:tc>
        <w:tc>
          <w:tcPr>
            <w:tcW w:w="1361" w:type="dxa"/>
            <w:noWrap/>
            <w:hideMark/>
          </w:tcPr>
          <w:p w14:paraId="3151FD32" w14:textId="694D8EDA" w:rsidR="001A464A" w:rsidRPr="001A464A" w:rsidDel="008176CC" w:rsidRDefault="001A464A" w:rsidP="00286E93">
            <w:pPr>
              <w:jc w:val="center"/>
              <w:rPr>
                <w:del w:id="2471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316B38E9" w14:textId="22E9C213" w:rsidR="001A464A" w:rsidRPr="001A464A" w:rsidDel="008176CC" w:rsidRDefault="001A464A" w:rsidP="001A464A">
            <w:pPr>
              <w:rPr>
                <w:del w:id="2472" w:author="Tanuj Kumar" w:date="2024-03-03T14:10:00Z"/>
              </w:rPr>
            </w:pPr>
            <w:del w:id="247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79732300" w14:textId="7CC71CB4" w:rsidR="001A464A" w:rsidRPr="001A464A" w:rsidDel="008176CC" w:rsidRDefault="001A464A" w:rsidP="001A464A">
            <w:pPr>
              <w:rPr>
                <w:del w:id="247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112A777" w14:textId="7DA5225E" w:rsidR="001A464A" w:rsidRPr="001A464A" w:rsidDel="008176CC" w:rsidRDefault="001A464A">
            <w:pPr>
              <w:rPr>
                <w:del w:id="2475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53AF72CC" w14:textId="67D47FFE" w:rsidR="001A464A" w:rsidRPr="001A464A" w:rsidDel="008176CC" w:rsidRDefault="001A464A" w:rsidP="001A464A">
            <w:pPr>
              <w:rPr>
                <w:del w:id="2476" w:author="Tanuj Kumar" w:date="2024-03-03T14:10:00Z"/>
              </w:rPr>
            </w:pPr>
            <w:del w:id="247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0CD3CB89" w14:textId="368A64D1" w:rsidR="001A464A" w:rsidRPr="001A464A" w:rsidDel="008176CC" w:rsidRDefault="001A464A" w:rsidP="001A464A">
            <w:pPr>
              <w:rPr>
                <w:del w:id="2478" w:author="Tanuj Kumar" w:date="2024-03-03T14:10:00Z"/>
              </w:rPr>
            </w:pPr>
            <w:del w:id="247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4340EED" w14:textId="764A75F2" w:rsidR="001A464A" w:rsidRPr="001A464A" w:rsidDel="008176CC" w:rsidRDefault="001A464A" w:rsidP="001A464A">
            <w:pPr>
              <w:rPr>
                <w:del w:id="248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C2D70DD" w14:textId="219BC4D2" w:rsidR="001A464A" w:rsidRPr="001A464A" w:rsidDel="008176CC" w:rsidRDefault="001A464A">
            <w:pPr>
              <w:rPr>
                <w:del w:id="2481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64FB52A" w14:textId="27F4AFBD" w:rsidR="001A464A" w:rsidRPr="001A464A" w:rsidDel="008176CC" w:rsidRDefault="001A464A" w:rsidP="001A464A">
            <w:pPr>
              <w:rPr>
                <w:del w:id="2482" w:author="Tanuj Kumar" w:date="2024-03-03T14:10:00Z"/>
              </w:rPr>
            </w:pPr>
            <w:del w:id="248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3AE5CECB" w14:textId="285E00A9" w:rsidR="001A464A" w:rsidRPr="001A464A" w:rsidDel="008176CC" w:rsidRDefault="001A464A" w:rsidP="001A464A">
            <w:pPr>
              <w:rPr>
                <w:del w:id="2484" w:author="Tanuj Kumar" w:date="2024-03-03T14:10:00Z"/>
              </w:rPr>
            </w:pPr>
            <w:del w:id="248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1D3B26FA" w14:textId="394C1974" w:rsidR="001A464A" w:rsidRPr="001A464A" w:rsidDel="008176CC" w:rsidRDefault="001A464A" w:rsidP="001A464A">
            <w:pPr>
              <w:rPr>
                <w:del w:id="248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1530783" w14:textId="37794A9D" w:rsidR="001A464A" w:rsidRPr="001A464A" w:rsidDel="008176CC" w:rsidRDefault="001A464A">
            <w:pPr>
              <w:rPr>
                <w:del w:id="2487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6953D307" w14:textId="29C2483E" w:rsidR="001A464A" w:rsidRPr="001A464A" w:rsidDel="008176CC" w:rsidRDefault="001A464A" w:rsidP="001A464A">
            <w:pPr>
              <w:rPr>
                <w:del w:id="2488" w:author="Tanuj Kumar" w:date="2024-03-03T14:10:00Z"/>
              </w:rPr>
            </w:pPr>
            <w:del w:id="248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4FD3945A" w14:textId="2B6CE641" w:rsidR="001A464A" w:rsidRPr="001A464A" w:rsidDel="008176CC" w:rsidRDefault="001A464A" w:rsidP="001A464A">
            <w:pPr>
              <w:rPr>
                <w:del w:id="2490" w:author="Tanuj Kumar" w:date="2024-03-03T14:10:00Z"/>
              </w:rPr>
            </w:pPr>
            <w:del w:id="249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02EF19B7" w14:textId="0BCA0A55" w:rsidR="001A464A" w:rsidRPr="001A464A" w:rsidDel="008176CC" w:rsidRDefault="001A464A" w:rsidP="001A464A">
            <w:pPr>
              <w:rPr>
                <w:del w:id="249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9BA2CDE" w14:textId="60FB13A0" w:rsidR="001A464A" w:rsidRPr="001A464A" w:rsidDel="008176CC" w:rsidRDefault="001A464A">
            <w:pPr>
              <w:rPr>
                <w:del w:id="2493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6657FAA5" w14:textId="23152D77" w:rsidR="001A464A" w:rsidRPr="001A464A" w:rsidDel="008176CC" w:rsidRDefault="001A464A" w:rsidP="001A464A">
            <w:pPr>
              <w:rPr>
                <w:del w:id="2494" w:author="Tanuj Kumar" w:date="2024-03-03T14:10:00Z"/>
              </w:rPr>
            </w:pPr>
            <w:del w:id="249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58376D0C" w14:textId="7E7E02D2" w:rsidR="001A464A" w:rsidRPr="001A464A" w:rsidDel="008176CC" w:rsidRDefault="001A464A" w:rsidP="001A464A">
            <w:pPr>
              <w:rPr>
                <w:del w:id="249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15F4EC8" w14:textId="433F3544" w:rsidR="001A464A" w:rsidRPr="001A464A" w:rsidDel="008176CC" w:rsidRDefault="001A464A" w:rsidP="001A464A">
            <w:pPr>
              <w:rPr>
                <w:del w:id="249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05E3E4D" w14:textId="6AEB38A8" w:rsidR="001A464A" w:rsidRPr="001A464A" w:rsidDel="008176CC" w:rsidRDefault="001A464A">
            <w:pPr>
              <w:rPr>
                <w:del w:id="2498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5A88DC2C" w14:textId="05BD3FB8" w:rsidR="001A464A" w:rsidRPr="001A464A" w:rsidDel="008176CC" w:rsidRDefault="001A464A" w:rsidP="001A464A">
            <w:pPr>
              <w:rPr>
                <w:del w:id="2499" w:author="Tanuj Kumar" w:date="2024-03-03T14:10:00Z"/>
              </w:rPr>
            </w:pPr>
            <w:del w:id="250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4F7379C5" w14:textId="484219F6" w:rsidR="001A464A" w:rsidRPr="001A464A" w:rsidDel="008176CC" w:rsidRDefault="001A464A" w:rsidP="001A464A">
            <w:pPr>
              <w:rPr>
                <w:del w:id="250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C136917" w14:textId="2AEABAF9" w:rsidR="001A464A" w:rsidRPr="001A464A" w:rsidDel="008176CC" w:rsidRDefault="001A464A" w:rsidP="001A464A">
            <w:pPr>
              <w:rPr>
                <w:del w:id="250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FB347C3" w14:textId="0A13BCAD" w:rsidR="001A464A" w:rsidRPr="001A464A" w:rsidDel="008176CC" w:rsidRDefault="001A464A">
            <w:pPr>
              <w:rPr>
                <w:del w:id="2503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0BD4C45B" w14:textId="716B91FF" w:rsidR="001A464A" w:rsidRPr="001A464A" w:rsidDel="008176CC" w:rsidRDefault="001A464A" w:rsidP="001A464A">
            <w:pPr>
              <w:rPr>
                <w:del w:id="2504" w:author="Tanuj Kumar" w:date="2024-03-03T14:10:00Z"/>
              </w:rPr>
            </w:pPr>
            <w:del w:id="2505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7C03A6C1" w14:textId="091EA442" w:rsidTr="003A4958">
        <w:trPr>
          <w:trHeight w:val="300"/>
          <w:del w:id="2506" w:author="Tanuj Kumar" w:date="2024-03-03T14:10:00Z"/>
        </w:trPr>
        <w:tc>
          <w:tcPr>
            <w:tcW w:w="1908" w:type="dxa"/>
            <w:noWrap/>
            <w:hideMark/>
          </w:tcPr>
          <w:p w14:paraId="797A4172" w14:textId="619345C4" w:rsidR="001A464A" w:rsidRPr="001A464A" w:rsidDel="008176CC" w:rsidRDefault="001A464A" w:rsidP="001A464A">
            <w:pPr>
              <w:rPr>
                <w:del w:id="2507" w:author="Tanuj Kumar" w:date="2024-03-03T14:10:00Z"/>
              </w:rPr>
            </w:pPr>
            <w:del w:id="2508" w:author="Tanuj Kumar" w:date="2024-03-03T14:10:00Z">
              <w:r w:rsidRPr="001A464A" w:rsidDel="008176CC">
                <w:delText>Excellent or Very Good</w:delText>
              </w:r>
            </w:del>
          </w:p>
        </w:tc>
        <w:tc>
          <w:tcPr>
            <w:tcW w:w="1361" w:type="dxa"/>
            <w:noWrap/>
            <w:hideMark/>
          </w:tcPr>
          <w:p w14:paraId="622D9B89" w14:textId="1144C476" w:rsidR="001A464A" w:rsidRPr="001A464A" w:rsidDel="008176CC" w:rsidRDefault="001A464A" w:rsidP="00286E93">
            <w:pPr>
              <w:jc w:val="center"/>
              <w:rPr>
                <w:del w:id="2509" w:author="Tanuj Kumar" w:date="2024-03-03T14:10:00Z"/>
              </w:rPr>
            </w:pPr>
            <w:del w:id="2510" w:author="Tanuj Kumar" w:date="2024-03-03T14:10:00Z">
              <w:r w:rsidRPr="001A464A" w:rsidDel="008176CC">
                <w:delText>59.7</w:delText>
              </w:r>
            </w:del>
          </w:p>
        </w:tc>
        <w:tc>
          <w:tcPr>
            <w:tcW w:w="859" w:type="dxa"/>
            <w:noWrap/>
            <w:hideMark/>
          </w:tcPr>
          <w:p w14:paraId="0AB4D0FB" w14:textId="0983A713" w:rsidR="001A464A" w:rsidRPr="001A464A" w:rsidDel="008176CC" w:rsidRDefault="001A464A" w:rsidP="001A464A">
            <w:pPr>
              <w:rPr>
                <w:del w:id="2511" w:author="Tanuj Kumar" w:date="2024-03-03T14:10:00Z"/>
              </w:rPr>
            </w:pPr>
            <w:del w:id="2512" w:author="Tanuj Kumar" w:date="2024-03-03T14:10:00Z">
              <w:r w:rsidRPr="001A464A" w:rsidDel="008176CC">
                <w:delText>71.6</w:delText>
              </w:r>
            </w:del>
          </w:p>
        </w:tc>
        <w:tc>
          <w:tcPr>
            <w:tcW w:w="823" w:type="dxa"/>
            <w:noWrap/>
            <w:hideMark/>
          </w:tcPr>
          <w:p w14:paraId="55C1EA79" w14:textId="7FC571D7" w:rsidR="001A464A" w:rsidRPr="001A464A" w:rsidDel="008176CC" w:rsidRDefault="001A464A" w:rsidP="001A464A">
            <w:pPr>
              <w:rPr>
                <w:del w:id="2513" w:author="Tanuj Kumar" w:date="2024-03-03T14:10:00Z"/>
              </w:rPr>
            </w:pPr>
            <w:del w:id="2514" w:author="Tanuj Kumar" w:date="2024-03-03T14:10:00Z">
              <w:r w:rsidRPr="001A464A" w:rsidDel="008176CC">
                <w:delText xml:space="preserve">(69.3 - </w:delText>
              </w:r>
            </w:del>
          </w:p>
        </w:tc>
        <w:tc>
          <w:tcPr>
            <w:tcW w:w="673" w:type="dxa"/>
            <w:noWrap/>
            <w:hideMark/>
          </w:tcPr>
          <w:p w14:paraId="0B4D1421" w14:textId="17626CC6" w:rsidR="001A464A" w:rsidRPr="001A464A" w:rsidDel="008176CC" w:rsidRDefault="001A464A">
            <w:pPr>
              <w:rPr>
                <w:del w:id="2515" w:author="Tanuj Kumar" w:date="2024-03-03T14:10:00Z"/>
              </w:rPr>
            </w:pPr>
            <w:del w:id="2516" w:author="Tanuj Kumar" w:date="2024-03-03T14:10:00Z">
              <w:r w:rsidRPr="001A464A" w:rsidDel="008176CC">
                <w:delText>73.7)</w:delText>
              </w:r>
            </w:del>
          </w:p>
        </w:tc>
        <w:tc>
          <w:tcPr>
            <w:tcW w:w="754" w:type="dxa"/>
            <w:noWrap/>
            <w:hideMark/>
          </w:tcPr>
          <w:p w14:paraId="2709E63E" w14:textId="614F6BE7" w:rsidR="001A464A" w:rsidRPr="001A464A" w:rsidDel="008176CC" w:rsidRDefault="001A464A" w:rsidP="001A464A">
            <w:pPr>
              <w:rPr>
                <w:del w:id="2517" w:author="Tanuj Kumar" w:date="2024-03-03T14:10:00Z"/>
              </w:rPr>
            </w:pPr>
            <w:del w:id="25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1D2B177" w14:textId="69239757" w:rsidR="001A464A" w:rsidRPr="001A464A" w:rsidDel="008176CC" w:rsidRDefault="001A464A" w:rsidP="001A464A">
            <w:pPr>
              <w:rPr>
                <w:del w:id="2519" w:author="Tanuj Kumar" w:date="2024-03-03T14:10:00Z"/>
              </w:rPr>
            </w:pPr>
            <w:del w:id="2520" w:author="Tanuj Kumar" w:date="2024-03-03T14:10:00Z">
              <w:r w:rsidRPr="001A464A" w:rsidDel="008176CC">
                <w:delText>75.7</w:delText>
              </w:r>
            </w:del>
          </w:p>
        </w:tc>
        <w:tc>
          <w:tcPr>
            <w:tcW w:w="673" w:type="dxa"/>
            <w:noWrap/>
            <w:hideMark/>
          </w:tcPr>
          <w:p w14:paraId="4AEEED02" w14:textId="4A1F3081" w:rsidR="001A464A" w:rsidRPr="001A464A" w:rsidDel="008176CC" w:rsidRDefault="001A464A" w:rsidP="001A464A">
            <w:pPr>
              <w:rPr>
                <w:del w:id="2521" w:author="Tanuj Kumar" w:date="2024-03-03T14:10:00Z"/>
              </w:rPr>
            </w:pPr>
            <w:del w:id="2522" w:author="Tanuj Kumar" w:date="2024-03-03T14:10:00Z">
              <w:r w:rsidRPr="001A464A" w:rsidDel="008176CC">
                <w:delText>(73.5 -</w:delText>
              </w:r>
            </w:del>
          </w:p>
        </w:tc>
        <w:tc>
          <w:tcPr>
            <w:tcW w:w="673" w:type="dxa"/>
            <w:noWrap/>
            <w:hideMark/>
          </w:tcPr>
          <w:p w14:paraId="4B074A34" w14:textId="470640A3" w:rsidR="001A464A" w:rsidRPr="001A464A" w:rsidDel="008176CC" w:rsidRDefault="001A464A">
            <w:pPr>
              <w:rPr>
                <w:del w:id="2523" w:author="Tanuj Kumar" w:date="2024-03-03T14:10:00Z"/>
              </w:rPr>
            </w:pPr>
            <w:del w:id="2524" w:author="Tanuj Kumar" w:date="2024-03-03T14:10:00Z">
              <w:r w:rsidRPr="001A464A" w:rsidDel="008176CC">
                <w:delText>77.7)</w:delText>
              </w:r>
            </w:del>
          </w:p>
        </w:tc>
        <w:tc>
          <w:tcPr>
            <w:tcW w:w="774" w:type="dxa"/>
            <w:noWrap/>
            <w:hideMark/>
          </w:tcPr>
          <w:p w14:paraId="71B69CFB" w14:textId="2348BEDF" w:rsidR="001A464A" w:rsidRPr="001A464A" w:rsidDel="008176CC" w:rsidRDefault="001A464A" w:rsidP="001A464A">
            <w:pPr>
              <w:rPr>
                <w:del w:id="2525" w:author="Tanuj Kumar" w:date="2024-03-03T14:10:00Z"/>
              </w:rPr>
            </w:pPr>
            <w:del w:id="252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5B13F33" w14:textId="7D9242C3" w:rsidR="001A464A" w:rsidRPr="001A464A" w:rsidDel="008176CC" w:rsidRDefault="001A464A" w:rsidP="001A464A">
            <w:pPr>
              <w:rPr>
                <w:del w:id="2527" w:author="Tanuj Kumar" w:date="2024-03-03T14:10:00Z"/>
              </w:rPr>
            </w:pPr>
            <w:del w:id="2528" w:author="Tanuj Kumar" w:date="2024-03-03T14:10:00Z">
              <w:r w:rsidRPr="001A464A" w:rsidDel="008176CC">
                <w:delText>87.6</w:delText>
              </w:r>
            </w:del>
          </w:p>
        </w:tc>
        <w:tc>
          <w:tcPr>
            <w:tcW w:w="673" w:type="dxa"/>
            <w:noWrap/>
            <w:hideMark/>
          </w:tcPr>
          <w:p w14:paraId="7BD23E4C" w14:textId="0AE18769" w:rsidR="001A464A" w:rsidRPr="001A464A" w:rsidDel="008176CC" w:rsidRDefault="001A464A" w:rsidP="001A464A">
            <w:pPr>
              <w:rPr>
                <w:del w:id="2529" w:author="Tanuj Kumar" w:date="2024-03-03T14:10:00Z"/>
              </w:rPr>
            </w:pPr>
            <w:del w:id="2530" w:author="Tanuj Kumar" w:date="2024-03-03T14:10:00Z">
              <w:r w:rsidRPr="001A464A" w:rsidDel="008176CC">
                <w:delText>(85.8 -</w:delText>
              </w:r>
            </w:del>
          </w:p>
        </w:tc>
        <w:tc>
          <w:tcPr>
            <w:tcW w:w="673" w:type="dxa"/>
            <w:noWrap/>
            <w:hideMark/>
          </w:tcPr>
          <w:p w14:paraId="4BACE158" w14:textId="70B402D0" w:rsidR="001A464A" w:rsidRPr="001A464A" w:rsidDel="008176CC" w:rsidRDefault="001A464A">
            <w:pPr>
              <w:rPr>
                <w:del w:id="2531" w:author="Tanuj Kumar" w:date="2024-03-03T14:10:00Z"/>
              </w:rPr>
            </w:pPr>
            <w:del w:id="2532" w:author="Tanuj Kumar" w:date="2024-03-03T14:10:00Z">
              <w:r w:rsidRPr="001A464A" w:rsidDel="008176CC">
                <w:delText>89.2)</w:delText>
              </w:r>
            </w:del>
          </w:p>
        </w:tc>
        <w:tc>
          <w:tcPr>
            <w:tcW w:w="791" w:type="dxa"/>
            <w:noWrap/>
            <w:hideMark/>
          </w:tcPr>
          <w:p w14:paraId="424DD100" w14:textId="663146EF" w:rsidR="001A464A" w:rsidRPr="001A464A" w:rsidDel="008176CC" w:rsidRDefault="001A464A" w:rsidP="001A464A">
            <w:pPr>
              <w:rPr>
                <w:del w:id="2533" w:author="Tanuj Kumar" w:date="2024-03-03T14:10:00Z"/>
              </w:rPr>
            </w:pPr>
            <w:del w:id="25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3E57B348" w14:textId="118FA855" w:rsidR="001A464A" w:rsidRPr="001A464A" w:rsidDel="008176CC" w:rsidRDefault="001A464A" w:rsidP="001A464A">
            <w:pPr>
              <w:rPr>
                <w:del w:id="2535" w:author="Tanuj Kumar" w:date="2024-03-03T14:10:00Z"/>
              </w:rPr>
            </w:pPr>
            <w:del w:id="2536" w:author="Tanuj Kumar" w:date="2024-03-03T14:10:00Z">
              <w:r w:rsidRPr="001A464A" w:rsidDel="008176CC">
                <w:delText>77.7</w:delText>
              </w:r>
            </w:del>
          </w:p>
        </w:tc>
        <w:tc>
          <w:tcPr>
            <w:tcW w:w="673" w:type="dxa"/>
            <w:noWrap/>
            <w:hideMark/>
          </w:tcPr>
          <w:p w14:paraId="4585B988" w14:textId="6A32B395" w:rsidR="001A464A" w:rsidRPr="001A464A" w:rsidDel="008176CC" w:rsidRDefault="001A464A" w:rsidP="001A464A">
            <w:pPr>
              <w:rPr>
                <w:del w:id="2537" w:author="Tanuj Kumar" w:date="2024-03-03T14:10:00Z"/>
              </w:rPr>
            </w:pPr>
            <w:del w:id="2538" w:author="Tanuj Kumar" w:date="2024-03-03T14:10:00Z">
              <w:r w:rsidRPr="001A464A" w:rsidDel="008176CC">
                <w:delText>(75.5 -</w:delText>
              </w:r>
            </w:del>
          </w:p>
        </w:tc>
        <w:tc>
          <w:tcPr>
            <w:tcW w:w="673" w:type="dxa"/>
            <w:noWrap/>
            <w:hideMark/>
          </w:tcPr>
          <w:p w14:paraId="362B7138" w14:textId="108812A2" w:rsidR="001A464A" w:rsidRPr="001A464A" w:rsidDel="008176CC" w:rsidRDefault="001A464A">
            <w:pPr>
              <w:rPr>
                <w:del w:id="2539" w:author="Tanuj Kumar" w:date="2024-03-03T14:10:00Z"/>
              </w:rPr>
            </w:pPr>
            <w:del w:id="2540" w:author="Tanuj Kumar" w:date="2024-03-03T14:10:00Z">
              <w:r w:rsidRPr="001A464A" w:rsidDel="008176CC">
                <w:delText>79.9)</w:delText>
              </w:r>
            </w:del>
          </w:p>
        </w:tc>
        <w:tc>
          <w:tcPr>
            <w:tcW w:w="804" w:type="dxa"/>
            <w:noWrap/>
            <w:hideMark/>
          </w:tcPr>
          <w:p w14:paraId="3BA350E1" w14:textId="55A15B35" w:rsidR="001A464A" w:rsidRPr="001A464A" w:rsidDel="008176CC" w:rsidRDefault="001A464A" w:rsidP="001A464A">
            <w:pPr>
              <w:rPr>
                <w:del w:id="2541" w:author="Tanuj Kumar" w:date="2024-03-03T14:10:00Z"/>
              </w:rPr>
            </w:pPr>
            <w:del w:id="254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036291EC" w14:textId="4C0C54F2" w:rsidR="001A464A" w:rsidRPr="001A464A" w:rsidDel="008176CC" w:rsidRDefault="001A464A" w:rsidP="001A464A">
            <w:pPr>
              <w:rPr>
                <w:del w:id="2543" w:author="Tanuj Kumar" w:date="2024-03-03T14:10:00Z"/>
              </w:rPr>
            </w:pPr>
            <w:del w:id="2544" w:author="Tanuj Kumar" w:date="2024-03-03T14:10:00Z">
              <w:r w:rsidRPr="001A464A" w:rsidDel="008176CC">
                <w:delText>72.5</w:delText>
              </w:r>
            </w:del>
          </w:p>
        </w:tc>
        <w:tc>
          <w:tcPr>
            <w:tcW w:w="673" w:type="dxa"/>
            <w:noWrap/>
            <w:hideMark/>
          </w:tcPr>
          <w:p w14:paraId="7784B777" w14:textId="434BCBEA" w:rsidR="001A464A" w:rsidRPr="001A464A" w:rsidDel="008176CC" w:rsidRDefault="001A464A" w:rsidP="001A464A">
            <w:pPr>
              <w:rPr>
                <w:del w:id="2545" w:author="Tanuj Kumar" w:date="2024-03-03T14:10:00Z"/>
              </w:rPr>
            </w:pPr>
            <w:del w:id="2546" w:author="Tanuj Kumar" w:date="2024-03-03T14:10:00Z">
              <w:r w:rsidRPr="001A464A" w:rsidDel="008176CC">
                <w:delText>(70.3 -</w:delText>
              </w:r>
            </w:del>
          </w:p>
        </w:tc>
        <w:tc>
          <w:tcPr>
            <w:tcW w:w="673" w:type="dxa"/>
            <w:noWrap/>
            <w:hideMark/>
          </w:tcPr>
          <w:p w14:paraId="397F3AEE" w14:textId="569933B0" w:rsidR="001A464A" w:rsidRPr="001A464A" w:rsidDel="008176CC" w:rsidRDefault="001A464A">
            <w:pPr>
              <w:rPr>
                <w:del w:id="2547" w:author="Tanuj Kumar" w:date="2024-03-03T14:10:00Z"/>
              </w:rPr>
            </w:pPr>
            <w:del w:id="2548" w:author="Tanuj Kumar" w:date="2024-03-03T14:10:00Z">
              <w:r w:rsidRPr="001A464A" w:rsidDel="008176CC">
                <w:delText>74.6)</w:delText>
              </w:r>
            </w:del>
          </w:p>
        </w:tc>
        <w:tc>
          <w:tcPr>
            <w:tcW w:w="813" w:type="dxa"/>
            <w:noWrap/>
            <w:hideMark/>
          </w:tcPr>
          <w:p w14:paraId="6104891C" w14:textId="71407EEB" w:rsidR="001A464A" w:rsidRPr="001A464A" w:rsidDel="008176CC" w:rsidRDefault="001A464A" w:rsidP="001A464A">
            <w:pPr>
              <w:rPr>
                <w:del w:id="2549" w:author="Tanuj Kumar" w:date="2024-03-03T14:10:00Z"/>
              </w:rPr>
            </w:pPr>
            <w:del w:id="255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60CF069" w14:textId="2D51AF65" w:rsidR="001A464A" w:rsidRPr="001A464A" w:rsidDel="008176CC" w:rsidRDefault="001A464A" w:rsidP="001A464A">
            <w:pPr>
              <w:rPr>
                <w:del w:id="2551" w:author="Tanuj Kumar" w:date="2024-03-03T14:10:00Z"/>
              </w:rPr>
            </w:pPr>
            <w:del w:id="2552" w:author="Tanuj Kumar" w:date="2024-03-03T14:10:00Z">
              <w:r w:rsidRPr="001A464A" w:rsidDel="008176CC">
                <w:delText>92.8</w:delText>
              </w:r>
            </w:del>
          </w:p>
        </w:tc>
        <w:tc>
          <w:tcPr>
            <w:tcW w:w="673" w:type="dxa"/>
            <w:noWrap/>
            <w:hideMark/>
          </w:tcPr>
          <w:p w14:paraId="396F9B93" w14:textId="1056C297" w:rsidR="001A464A" w:rsidRPr="001A464A" w:rsidDel="008176CC" w:rsidRDefault="001A464A" w:rsidP="001A464A">
            <w:pPr>
              <w:rPr>
                <w:del w:id="2553" w:author="Tanuj Kumar" w:date="2024-03-03T14:10:00Z"/>
              </w:rPr>
            </w:pPr>
            <w:del w:id="2554" w:author="Tanuj Kumar" w:date="2024-03-03T14:10:00Z">
              <w:r w:rsidRPr="001A464A" w:rsidDel="008176CC">
                <w:delText>(91.4 -</w:delText>
              </w:r>
            </w:del>
          </w:p>
        </w:tc>
        <w:tc>
          <w:tcPr>
            <w:tcW w:w="673" w:type="dxa"/>
            <w:noWrap/>
            <w:hideMark/>
          </w:tcPr>
          <w:p w14:paraId="09B02F6C" w14:textId="5540BEBB" w:rsidR="001A464A" w:rsidRPr="001A464A" w:rsidDel="008176CC" w:rsidRDefault="001A464A">
            <w:pPr>
              <w:rPr>
                <w:del w:id="2555" w:author="Tanuj Kumar" w:date="2024-03-03T14:10:00Z"/>
              </w:rPr>
            </w:pPr>
            <w:del w:id="2556" w:author="Tanuj Kumar" w:date="2024-03-03T14:10:00Z">
              <w:r w:rsidRPr="001A464A" w:rsidDel="008176CC">
                <w:delText>94.0)</w:delText>
              </w:r>
            </w:del>
          </w:p>
        </w:tc>
        <w:tc>
          <w:tcPr>
            <w:tcW w:w="830" w:type="dxa"/>
            <w:noWrap/>
            <w:hideMark/>
          </w:tcPr>
          <w:p w14:paraId="4717ED9E" w14:textId="2FE1EBC5" w:rsidR="001A464A" w:rsidRPr="001A464A" w:rsidDel="008176CC" w:rsidRDefault="001A464A">
            <w:pPr>
              <w:rPr>
                <w:del w:id="2557" w:author="Tanuj Kumar" w:date="2024-03-03T14:10:00Z"/>
              </w:rPr>
            </w:pPr>
          </w:p>
        </w:tc>
      </w:tr>
      <w:tr w:rsidR="003A4958" w:rsidRPr="001A464A" w:rsidDel="008176CC" w14:paraId="32EAA3FF" w14:textId="759DDBD8" w:rsidTr="003A4958">
        <w:trPr>
          <w:trHeight w:val="300"/>
          <w:del w:id="2558" w:author="Tanuj Kumar" w:date="2024-03-03T14:10:00Z"/>
        </w:trPr>
        <w:tc>
          <w:tcPr>
            <w:tcW w:w="1908" w:type="dxa"/>
            <w:noWrap/>
            <w:hideMark/>
          </w:tcPr>
          <w:p w14:paraId="33212A95" w14:textId="732478B0" w:rsidR="001A464A" w:rsidRPr="001A464A" w:rsidDel="008176CC" w:rsidRDefault="001A464A" w:rsidP="001A464A">
            <w:pPr>
              <w:rPr>
                <w:del w:id="2559" w:author="Tanuj Kumar" w:date="2024-03-03T14:10:00Z"/>
              </w:rPr>
            </w:pPr>
            <w:del w:id="2560" w:author="Tanuj Kumar" w:date="2024-03-03T14:10:00Z">
              <w:r w:rsidRPr="001A464A" w:rsidDel="008176CC">
                <w:delText>Good/Fair/Poor</w:delText>
              </w:r>
            </w:del>
          </w:p>
        </w:tc>
        <w:tc>
          <w:tcPr>
            <w:tcW w:w="1361" w:type="dxa"/>
            <w:noWrap/>
            <w:hideMark/>
          </w:tcPr>
          <w:p w14:paraId="1A6B6255" w14:textId="28C3FDE7" w:rsidR="001A464A" w:rsidRPr="001A464A" w:rsidDel="008176CC" w:rsidRDefault="001A464A" w:rsidP="00286E93">
            <w:pPr>
              <w:jc w:val="center"/>
              <w:rPr>
                <w:del w:id="2561" w:author="Tanuj Kumar" w:date="2024-03-03T14:10:00Z"/>
              </w:rPr>
            </w:pPr>
            <w:del w:id="2562" w:author="Tanuj Kumar" w:date="2024-03-03T14:10:00Z">
              <w:r w:rsidRPr="001A464A" w:rsidDel="008176CC">
                <w:delText>40.3</w:delText>
              </w:r>
            </w:del>
          </w:p>
        </w:tc>
        <w:tc>
          <w:tcPr>
            <w:tcW w:w="859" w:type="dxa"/>
            <w:noWrap/>
            <w:hideMark/>
          </w:tcPr>
          <w:p w14:paraId="24A8264E" w14:textId="798C9462" w:rsidR="001A464A" w:rsidRPr="001A464A" w:rsidDel="008176CC" w:rsidRDefault="001A464A" w:rsidP="001A464A">
            <w:pPr>
              <w:rPr>
                <w:del w:id="2563" w:author="Tanuj Kumar" w:date="2024-03-03T14:10:00Z"/>
              </w:rPr>
            </w:pPr>
            <w:del w:id="2564" w:author="Tanuj Kumar" w:date="2024-03-03T14:10:00Z">
              <w:r w:rsidRPr="001A464A" w:rsidDel="008176CC">
                <w:delText>53.6</w:delText>
              </w:r>
            </w:del>
          </w:p>
        </w:tc>
        <w:tc>
          <w:tcPr>
            <w:tcW w:w="823" w:type="dxa"/>
            <w:noWrap/>
            <w:hideMark/>
          </w:tcPr>
          <w:p w14:paraId="61D2467D" w14:textId="352BEAD6" w:rsidR="001A464A" w:rsidRPr="001A464A" w:rsidDel="008176CC" w:rsidRDefault="001A464A" w:rsidP="001A464A">
            <w:pPr>
              <w:rPr>
                <w:del w:id="2565" w:author="Tanuj Kumar" w:date="2024-03-03T14:10:00Z"/>
              </w:rPr>
            </w:pPr>
            <w:del w:id="2566" w:author="Tanuj Kumar" w:date="2024-03-03T14:10:00Z">
              <w:r w:rsidRPr="001A464A" w:rsidDel="008176CC">
                <w:delText xml:space="preserve">(50.3 - </w:delText>
              </w:r>
            </w:del>
          </w:p>
        </w:tc>
        <w:tc>
          <w:tcPr>
            <w:tcW w:w="673" w:type="dxa"/>
            <w:noWrap/>
            <w:hideMark/>
          </w:tcPr>
          <w:p w14:paraId="5AE7268A" w14:textId="6587EAD3" w:rsidR="001A464A" w:rsidRPr="001A464A" w:rsidDel="008176CC" w:rsidRDefault="001A464A">
            <w:pPr>
              <w:rPr>
                <w:del w:id="2567" w:author="Tanuj Kumar" w:date="2024-03-03T14:10:00Z"/>
              </w:rPr>
            </w:pPr>
            <w:del w:id="2568" w:author="Tanuj Kumar" w:date="2024-03-03T14:10:00Z">
              <w:r w:rsidRPr="001A464A" w:rsidDel="008176CC">
                <w:delText>56.9)</w:delText>
              </w:r>
            </w:del>
          </w:p>
        </w:tc>
        <w:tc>
          <w:tcPr>
            <w:tcW w:w="754" w:type="dxa"/>
            <w:noWrap/>
            <w:hideMark/>
          </w:tcPr>
          <w:p w14:paraId="70BE6302" w14:textId="3F330486" w:rsidR="001A464A" w:rsidRPr="001A464A" w:rsidDel="008176CC" w:rsidRDefault="001A464A" w:rsidP="001A464A">
            <w:pPr>
              <w:rPr>
                <w:del w:id="2569" w:author="Tanuj Kumar" w:date="2024-03-03T14:10:00Z"/>
              </w:rPr>
            </w:pPr>
            <w:del w:id="257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52E92CA0" w14:textId="1EC955DA" w:rsidR="001A464A" w:rsidRPr="001A464A" w:rsidDel="008176CC" w:rsidRDefault="001A464A" w:rsidP="001A464A">
            <w:pPr>
              <w:rPr>
                <w:del w:id="2571" w:author="Tanuj Kumar" w:date="2024-03-03T14:10:00Z"/>
              </w:rPr>
            </w:pPr>
            <w:del w:id="2572" w:author="Tanuj Kumar" w:date="2024-03-03T14:10:00Z">
              <w:r w:rsidRPr="001A464A" w:rsidDel="008176CC">
                <w:delText>60.1</w:delText>
              </w:r>
            </w:del>
          </w:p>
        </w:tc>
        <w:tc>
          <w:tcPr>
            <w:tcW w:w="673" w:type="dxa"/>
            <w:noWrap/>
            <w:hideMark/>
          </w:tcPr>
          <w:p w14:paraId="5661DB5A" w14:textId="749516AF" w:rsidR="001A464A" w:rsidRPr="001A464A" w:rsidDel="008176CC" w:rsidRDefault="001A464A" w:rsidP="001A464A">
            <w:pPr>
              <w:rPr>
                <w:del w:id="2573" w:author="Tanuj Kumar" w:date="2024-03-03T14:10:00Z"/>
              </w:rPr>
            </w:pPr>
            <w:del w:id="2574" w:author="Tanuj Kumar" w:date="2024-03-03T14:10:00Z">
              <w:r w:rsidRPr="001A464A" w:rsidDel="008176CC">
                <w:delText>(56.7 -</w:delText>
              </w:r>
            </w:del>
          </w:p>
        </w:tc>
        <w:tc>
          <w:tcPr>
            <w:tcW w:w="673" w:type="dxa"/>
            <w:noWrap/>
            <w:hideMark/>
          </w:tcPr>
          <w:p w14:paraId="0328F4C0" w14:textId="4D6C3337" w:rsidR="001A464A" w:rsidRPr="001A464A" w:rsidDel="008176CC" w:rsidRDefault="001A464A">
            <w:pPr>
              <w:rPr>
                <w:del w:id="2575" w:author="Tanuj Kumar" w:date="2024-03-03T14:10:00Z"/>
              </w:rPr>
            </w:pPr>
            <w:del w:id="2576" w:author="Tanuj Kumar" w:date="2024-03-03T14:10:00Z">
              <w:r w:rsidRPr="001A464A" w:rsidDel="008176CC">
                <w:delText>63.5)</w:delText>
              </w:r>
            </w:del>
          </w:p>
        </w:tc>
        <w:tc>
          <w:tcPr>
            <w:tcW w:w="774" w:type="dxa"/>
            <w:noWrap/>
            <w:hideMark/>
          </w:tcPr>
          <w:p w14:paraId="55421030" w14:textId="4B7054BF" w:rsidR="001A464A" w:rsidRPr="001A464A" w:rsidDel="008176CC" w:rsidRDefault="001A464A" w:rsidP="001A464A">
            <w:pPr>
              <w:rPr>
                <w:del w:id="2577" w:author="Tanuj Kumar" w:date="2024-03-03T14:10:00Z"/>
              </w:rPr>
            </w:pPr>
            <w:del w:id="257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273E23F" w14:textId="761BCE32" w:rsidR="001A464A" w:rsidRPr="001A464A" w:rsidDel="008176CC" w:rsidRDefault="001A464A" w:rsidP="001A464A">
            <w:pPr>
              <w:rPr>
                <w:del w:id="2579" w:author="Tanuj Kumar" w:date="2024-03-03T14:10:00Z"/>
              </w:rPr>
            </w:pPr>
            <w:del w:id="2580" w:author="Tanuj Kumar" w:date="2024-03-03T14:10:00Z">
              <w:r w:rsidRPr="001A464A" w:rsidDel="008176CC">
                <w:delText>77.4</w:delText>
              </w:r>
            </w:del>
          </w:p>
        </w:tc>
        <w:tc>
          <w:tcPr>
            <w:tcW w:w="673" w:type="dxa"/>
            <w:noWrap/>
            <w:hideMark/>
          </w:tcPr>
          <w:p w14:paraId="12BB6F72" w14:textId="71568A07" w:rsidR="001A464A" w:rsidRPr="001A464A" w:rsidDel="008176CC" w:rsidRDefault="001A464A" w:rsidP="001A464A">
            <w:pPr>
              <w:rPr>
                <w:del w:id="2581" w:author="Tanuj Kumar" w:date="2024-03-03T14:10:00Z"/>
              </w:rPr>
            </w:pPr>
            <w:del w:id="2582" w:author="Tanuj Kumar" w:date="2024-03-03T14:10:00Z">
              <w:r w:rsidRPr="001A464A" w:rsidDel="008176CC">
                <w:delText>(74.1 -</w:delText>
              </w:r>
            </w:del>
          </w:p>
        </w:tc>
        <w:tc>
          <w:tcPr>
            <w:tcW w:w="673" w:type="dxa"/>
            <w:noWrap/>
            <w:hideMark/>
          </w:tcPr>
          <w:p w14:paraId="3BAF12C0" w14:textId="5A61D868" w:rsidR="001A464A" w:rsidRPr="001A464A" w:rsidDel="008176CC" w:rsidRDefault="001A464A">
            <w:pPr>
              <w:rPr>
                <w:del w:id="2583" w:author="Tanuj Kumar" w:date="2024-03-03T14:10:00Z"/>
              </w:rPr>
            </w:pPr>
            <w:del w:id="2584" w:author="Tanuj Kumar" w:date="2024-03-03T14:10:00Z">
              <w:r w:rsidRPr="001A464A" w:rsidDel="008176CC">
                <w:delText>80.3)</w:delText>
              </w:r>
            </w:del>
          </w:p>
        </w:tc>
        <w:tc>
          <w:tcPr>
            <w:tcW w:w="791" w:type="dxa"/>
            <w:noWrap/>
            <w:hideMark/>
          </w:tcPr>
          <w:p w14:paraId="466F1B47" w14:textId="0BE98626" w:rsidR="001A464A" w:rsidRPr="001A464A" w:rsidDel="008176CC" w:rsidRDefault="001A464A" w:rsidP="001A464A">
            <w:pPr>
              <w:rPr>
                <w:del w:id="2585" w:author="Tanuj Kumar" w:date="2024-03-03T14:10:00Z"/>
              </w:rPr>
            </w:pPr>
            <w:del w:id="258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F76503B" w14:textId="67434BE1" w:rsidR="001A464A" w:rsidRPr="001A464A" w:rsidDel="008176CC" w:rsidRDefault="001A464A" w:rsidP="001A464A">
            <w:pPr>
              <w:rPr>
                <w:del w:id="2587" w:author="Tanuj Kumar" w:date="2024-03-03T14:10:00Z"/>
              </w:rPr>
            </w:pPr>
            <w:del w:id="2588" w:author="Tanuj Kumar" w:date="2024-03-03T14:10:00Z">
              <w:r w:rsidRPr="001A464A" w:rsidDel="008176CC">
                <w:delText>65.1</w:delText>
              </w:r>
            </w:del>
          </w:p>
        </w:tc>
        <w:tc>
          <w:tcPr>
            <w:tcW w:w="673" w:type="dxa"/>
            <w:noWrap/>
            <w:hideMark/>
          </w:tcPr>
          <w:p w14:paraId="68F0AE50" w14:textId="1EB3EDD1" w:rsidR="001A464A" w:rsidRPr="001A464A" w:rsidDel="008176CC" w:rsidRDefault="001A464A" w:rsidP="001A464A">
            <w:pPr>
              <w:rPr>
                <w:del w:id="2589" w:author="Tanuj Kumar" w:date="2024-03-03T14:10:00Z"/>
              </w:rPr>
            </w:pPr>
            <w:del w:id="2590" w:author="Tanuj Kumar" w:date="2024-03-03T14:10:00Z">
              <w:r w:rsidRPr="001A464A" w:rsidDel="008176CC">
                <w:delText>(61.9 -</w:delText>
              </w:r>
            </w:del>
          </w:p>
        </w:tc>
        <w:tc>
          <w:tcPr>
            <w:tcW w:w="673" w:type="dxa"/>
            <w:noWrap/>
            <w:hideMark/>
          </w:tcPr>
          <w:p w14:paraId="745C2CD1" w14:textId="476C6336" w:rsidR="001A464A" w:rsidRPr="001A464A" w:rsidDel="008176CC" w:rsidRDefault="001A464A">
            <w:pPr>
              <w:rPr>
                <w:del w:id="2591" w:author="Tanuj Kumar" w:date="2024-03-03T14:10:00Z"/>
              </w:rPr>
            </w:pPr>
            <w:del w:id="2592" w:author="Tanuj Kumar" w:date="2024-03-03T14:10:00Z">
              <w:r w:rsidRPr="001A464A" w:rsidDel="008176CC">
                <w:delText>68.1)</w:delText>
              </w:r>
            </w:del>
          </w:p>
        </w:tc>
        <w:tc>
          <w:tcPr>
            <w:tcW w:w="804" w:type="dxa"/>
            <w:noWrap/>
            <w:hideMark/>
          </w:tcPr>
          <w:p w14:paraId="0F305480" w14:textId="0257B1B3" w:rsidR="001A464A" w:rsidRPr="001A464A" w:rsidDel="008176CC" w:rsidRDefault="001A464A" w:rsidP="001A464A">
            <w:pPr>
              <w:rPr>
                <w:del w:id="2593" w:author="Tanuj Kumar" w:date="2024-03-03T14:10:00Z"/>
              </w:rPr>
            </w:pPr>
            <w:del w:id="259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C266EAB" w14:textId="7934958D" w:rsidR="001A464A" w:rsidRPr="001A464A" w:rsidDel="008176CC" w:rsidRDefault="001A464A" w:rsidP="001A464A">
            <w:pPr>
              <w:rPr>
                <w:del w:id="2595" w:author="Tanuj Kumar" w:date="2024-03-03T14:10:00Z"/>
              </w:rPr>
            </w:pPr>
            <w:del w:id="2596" w:author="Tanuj Kumar" w:date="2024-03-03T14:10:00Z">
              <w:r w:rsidRPr="001A464A" w:rsidDel="008176CC">
                <w:delText>61.4</w:delText>
              </w:r>
            </w:del>
          </w:p>
        </w:tc>
        <w:tc>
          <w:tcPr>
            <w:tcW w:w="673" w:type="dxa"/>
            <w:noWrap/>
            <w:hideMark/>
          </w:tcPr>
          <w:p w14:paraId="79706A7D" w14:textId="302310CB" w:rsidR="001A464A" w:rsidRPr="001A464A" w:rsidDel="008176CC" w:rsidRDefault="001A464A" w:rsidP="001A464A">
            <w:pPr>
              <w:rPr>
                <w:del w:id="2597" w:author="Tanuj Kumar" w:date="2024-03-03T14:10:00Z"/>
              </w:rPr>
            </w:pPr>
            <w:del w:id="2598" w:author="Tanuj Kumar" w:date="2024-03-03T14:10:00Z">
              <w:r w:rsidRPr="001A464A" w:rsidDel="008176CC">
                <w:delText>(58.0 -</w:delText>
              </w:r>
            </w:del>
          </w:p>
        </w:tc>
        <w:tc>
          <w:tcPr>
            <w:tcW w:w="673" w:type="dxa"/>
            <w:noWrap/>
            <w:hideMark/>
          </w:tcPr>
          <w:p w14:paraId="68B22B7A" w14:textId="011E1373" w:rsidR="001A464A" w:rsidRPr="001A464A" w:rsidDel="008176CC" w:rsidRDefault="001A464A">
            <w:pPr>
              <w:rPr>
                <w:del w:id="2599" w:author="Tanuj Kumar" w:date="2024-03-03T14:10:00Z"/>
              </w:rPr>
            </w:pPr>
            <w:del w:id="2600" w:author="Tanuj Kumar" w:date="2024-03-03T14:10:00Z">
              <w:r w:rsidRPr="001A464A" w:rsidDel="008176CC">
                <w:delText>64.7)</w:delText>
              </w:r>
            </w:del>
          </w:p>
        </w:tc>
        <w:tc>
          <w:tcPr>
            <w:tcW w:w="813" w:type="dxa"/>
            <w:noWrap/>
            <w:hideMark/>
          </w:tcPr>
          <w:p w14:paraId="163AE115" w14:textId="26D81B84" w:rsidR="001A464A" w:rsidRPr="001A464A" w:rsidDel="008176CC" w:rsidRDefault="001A464A" w:rsidP="001A464A">
            <w:pPr>
              <w:rPr>
                <w:del w:id="2601" w:author="Tanuj Kumar" w:date="2024-03-03T14:10:00Z"/>
              </w:rPr>
            </w:pPr>
            <w:del w:id="260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BD99C79" w14:textId="796368A5" w:rsidR="001A464A" w:rsidRPr="001A464A" w:rsidDel="008176CC" w:rsidRDefault="001A464A" w:rsidP="001A464A">
            <w:pPr>
              <w:rPr>
                <w:del w:id="2603" w:author="Tanuj Kumar" w:date="2024-03-03T14:10:00Z"/>
              </w:rPr>
            </w:pPr>
            <w:del w:id="2604" w:author="Tanuj Kumar" w:date="2024-03-03T14:10:00Z">
              <w:r w:rsidRPr="001A464A" w:rsidDel="008176CC">
                <w:delText>83.5</w:delText>
              </w:r>
            </w:del>
          </w:p>
        </w:tc>
        <w:tc>
          <w:tcPr>
            <w:tcW w:w="673" w:type="dxa"/>
            <w:noWrap/>
            <w:hideMark/>
          </w:tcPr>
          <w:p w14:paraId="1654B07E" w14:textId="5D4B8AC5" w:rsidR="001A464A" w:rsidRPr="001A464A" w:rsidDel="008176CC" w:rsidRDefault="001A464A" w:rsidP="001A464A">
            <w:pPr>
              <w:rPr>
                <w:del w:id="2605" w:author="Tanuj Kumar" w:date="2024-03-03T14:10:00Z"/>
              </w:rPr>
            </w:pPr>
            <w:del w:id="2606" w:author="Tanuj Kumar" w:date="2024-03-03T14:10:00Z">
              <w:r w:rsidRPr="001A464A" w:rsidDel="008176CC">
                <w:delText>(80.7 -</w:delText>
              </w:r>
            </w:del>
          </w:p>
        </w:tc>
        <w:tc>
          <w:tcPr>
            <w:tcW w:w="673" w:type="dxa"/>
            <w:noWrap/>
            <w:hideMark/>
          </w:tcPr>
          <w:p w14:paraId="4A037FDB" w14:textId="43BD0B8D" w:rsidR="001A464A" w:rsidRPr="001A464A" w:rsidDel="008176CC" w:rsidRDefault="001A464A">
            <w:pPr>
              <w:rPr>
                <w:del w:id="2607" w:author="Tanuj Kumar" w:date="2024-03-03T14:10:00Z"/>
              </w:rPr>
            </w:pPr>
            <w:del w:id="2608" w:author="Tanuj Kumar" w:date="2024-03-03T14:10:00Z">
              <w:r w:rsidRPr="001A464A" w:rsidDel="008176CC">
                <w:delText>86.0)</w:delText>
              </w:r>
            </w:del>
          </w:p>
        </w:tc>
        <w:tc>
          <w:tcPr>
            <w:tcW w:w="830" w:type="dxa"/>
            <w:noWrap/>
            <w:hideMark/>
          </w:tcPr>
          <w:p w14:paraId="034CC33D" w14:textId="4670EF6C" w:rsidR="001A464A" w:rsidRPr="001A464A" w:rsidDel="008176CC" w:rsidRDefault="001A464A">
            <w:pPr>
              <w:rPr>
                <w:del w:id="2609" w:author="Tanuj Kumar" w:date="2024-03-03T14:10:00Z"/>
              </w:rPr>
            </w:pPr>
          </w:p>
        </w:tc>
      </w:tr>
      <w:tr w:rsidR="003A4958" w:rsidRPr="001A464A" w:rsidDel="008176CC" w14:paraId="6CEC3998" w14:textId="07060F37" w:rsidTr="003A4958">
        <w:trPr>
          <w:trHeight w:val="300"/>
          <w:del w:id="2610" w:author="Tanuj Kumar" w:date="2024-03-03T14:10:00Z"/>
        </w:trPr>
        <w:tc>
          <w:tcPr>
            <w:tcW w:w="1908" w:type="dxa"/>
            <w:noWrap/>
            <w:hideMark/>
          </w:tcPr>
          <w:p w14:paraId="6EA24740" w14:textId="33F84F3C" w:rsidR="001A464A" w:rsidRPr="001A464A" w:rsidDel="008176CC" w:rsidRDefault="001A464A">
            <w:pPr>
              <w:rPr>
                <w:del w:id="2611" w:author="Tanuj Kumar" w:date="2024-03-03T14:10:00Z"/>
                <w:b/>
                <w:bCs/>
              </w:rPr>
            </w:pPr>
            <w:del w:id="2612" w:author="Tanuj Kumar" w:date="2024-03-03T14:10:00Z">
              <w:r w:rsidRPr="001A464A" w:rsidDel="008176CC">
                <w:rPr>
                  <w:b/>
                  <w:bCs/>
                </w:rPr>
                <w:delText>Adverse Childhood Experiences (ACEs)</w:delText>
              </w:r>
              <w:r w:rsidR="004D0EA8" w:rsidRPr="004D0EA8" w:rsidDel="008176CC">
                <w:rPr>
                  <w:rFonts w:cstheme="minorHAnsi"/>
                </w:rPr>
                <w:delText>◊</w:delText>
              </w:r>
            </w:del>
          </w:p>
        </w:tc>
        <w:tc>
          <w:tcPr>
            <w:tcW w:w="1361" w:type="dxa"/>
            <w:noWrap/>
            <w:hideMark/>
          </w:tcPr>
          <w:p w14:paraId="62945C62" w14:textId="580482FE" w:rsidR="001A464A" w:rsidRPr="001A464A" w:rsidDel="008176CC" w:rsidRDefault="001A464A" w:rsidP="00286E93">
            <w:pPr>
              <w:jc w:val="center"/>
              <w:rPr>
                <w:del w:id="2613" w:author="Tanuj Kumar" w:date="2024-03-03T14:10:00Z"/>
              </w:rPr>
            </w:pPr>
          </w:p>
        </w:tc>
        <w:tc>
          <w:tcPr>
            <w:tcW w:w="859" w:type="dxa"/>
            <w:hideMark/>
          </w:tcPr>
          <w:p w14:paraId="70A8F86F" w14:textId="7C07C91D" w:rsidR="001A464A" w:rsidRPr="001A464A" w:rsidDel="008176CC" w:rsidRDefault="001A464A" w:rsidP="001A464A">
            <w:pPr>
              <w:rPr>
                <w:del w:id="2614" w:author="Tanuj Kumar" w:date="2024-03-03T14:10:00Z"/>
              </w:rPr>
            </w:pPr>
            <w:del w:id="261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1D4FBC8D" w14:textId="51BB6262" w:rsidR="001A464A" w:rsidRPr="001A464A" w:rsidDel="008176CC" w:rsidRDefault="001A464A" w:rsidP="001A464A">
            <w:pPr>
              <w:rPr>
                <w:del w:id="2616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17013B60" w14:textId="1CBA2564" w:rsidR="001A464A" w:rsidRPr="001A464A" w:rsidDel="008176CC" w:rsidRDefault="001A464A">
            <w:pPr>
              <w:rPr>
                <w:del w:id="2617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254F96A9" w14:textId="299A8EC1" w:rsidR="001A464A" w:rsidRPr="001A464A" w:rsidDel="008176CC" w:rsidRDefault="001A464A" w:rsidP="001A464A">
            <w:pPr>
              <w:rPr>
                <w:del w:id="2618" w:author="Tanuj Kumar" w:date="2024-03-03T14:10:00Z"/>
              </w:rPr>
            </w:pPr>
            <w:del w:id="261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7953A17D" w14:textId="6383948B" w:rsidR="001A464A" w:rsidRPr="001A464A" w:rsidDel="008176CC" w:rsidRDefault="001A464A" w:rsidP="001A464A">
            <w:pPr>
              <w:rPr>
                <w:del w:id="2620" w:author="Tanuj Kumar" w:date="2024-03-03T14:10:00Z"/>
              </w:rPr>
            </w:pPr>
            <w:del w:id="262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18673F49" w14:textId="49E68C2F" w:rsidR="001A464A" w:rsidRPr="001A464A" w:rsidDel="008176CC" w:rsidRDefault="001A464A" w:rsidP="001A464A">
            <w:pPr>
              <w:rPr>
                <w:del w:id="2622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4BF38532" w14:textId="2C9CD24C" w:rsidR="001A464A" w:rsidRPr="001A464A" w:rsidDel="008176CC" w:rsidRDefault="001A464A">
            <w:pPr>
              <w:rPr>
                <w:del w:id="2623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5849B969" w14:textId="07BABD3D" w:rsidR="001A464A" w:rsidRPr="001A464A" w:rsidDel="008176CC" w:rsidRDefault="001A464A" w:rsidP="001A464A">
            <w:pPr>
              <w:rPr>
                <w:del w:id="2624" w:author="Tanuj Kumar" w:date="2024-03-03T14:10:00Z"/>
              </w:rPr>
            </w:pPr>
            <w:del w:id="262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1F5AE0B7" w14:textId="21EF2159" w:rsidR="001A464A" w:rsidRPr="001A464A" w:rsidDel="008176CC" w:rsidRDefault="001A464A" w:rsidP="001A464A">
            <w:pPr>
              <w:rPr>
                <w:del w:id="2626" w:author="Tanuj Kumar" w:date="2024-03-03T14:10:00Z"/>
              </w:rPr>
            </w:pPr>
            <w:del w:id="262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7C6B91B6" w14:textId="6DDF07EE" w:rsidR="001A464A" w:rsidRPr="001A464A" w:rsidDel="008176CC" w:rsidRDefault="001A464A" w:rsidP="001A464A">
            <w:pPr>
              <w:rPr>
                <w:del w:id="2628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45C1ED07" w14:textId="204022EF" w:rsidR="001A464A" w:rsidRPr="001A464A" w:rsidDel="008176CC" w:rsidRDefault="001A464A">
            <w:pPr>
              <w:rPr>
                <w:del w:id="2629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3BAEED66" w14:textId="3AF2A88E" w:rsidR="001A464A" w:rsidRPr="001A464A" w:rsidDel="008176CC" w:rsidRDefault="001A464A" w:rsidP="001A464A">
            <w:pPr>
              <w:rPr>
                <w:del w:id="2630" w:author="Tanuj Kumar" w:date="2024-03-03T14:10:00Z"/>
              </w:rPr>
            </w:pPr>
            <w:del w:id="263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40D64350" w14:textId="4ED18271" w:rsidR="001A464A" w:rsidRPr="001A464A" w:rsidDel="008176CC" w:rsidRDefault="001A464A" w:rsidP="001A464A">
            <w:pPr>
              <w:rPr>
                <w:del w:id="2632" w:author="Tanuj Kumar" w:date="2024-03-03T14:10:00Z"/>
              </w:rPr>
            </w:pPr>
            <w:del w:id="263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76E1250F" w14:textId="5685FC25" w:rsidR="001A464A" w:rsidRPr="001A464A" w:rsidDel="008176CC" w:rsidRDefault="001A464A" w:rsidP="001A464A">
            <w:pPr>
              <w:rPr>
                <w:del w:id="2634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365797DA" w14:textId="6D270223" w:rsidR="001A464A" w:rsidRPr="001A464A" w:rsidDel="008176CC" w:rsidRDefault="001A464A">
            <w:pPr>
              <w:rPr>
                <w:del w:id="2635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59695325" w14:textId="222537E2" w:rsidR="001A464A" w:rsidRPr="001A464A" w:rsidDel="008176CC" w:rsidRDefault="001A464A" w:rsidP="001A464A">
            <w:pPr>
              <w:rPr>
                <w:del w:id="2636" w:author="Tanuj Kumar" w:date="2024-03-03T14:10:00Z"/>
              </w:rPr>
            </w:pPr>
            <w:del w:id="263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38A7A130" w14:textId="08DD8F81" w:rsidR="001A464A" w:rsidRPr="001A464A" w:rsidDel="008176CC" w:rsidRDefault="001A464A" w:rsidP="001A464A">
            <w:pPr>
              <w:rPr>
                <w:del w:id="2638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11DF73C0" w14:textId="36D6F665" w:rsidR="001A464A" w:rsidRPr="001A464A" w:rsidDel="008176CC" w:rsidRDefault="001A464A" w:rsidP="001A464A">
            <w:pPr>
              <w:rPr>
                <w:del w:id="2639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446840E6" w14:textId="6FB752CF" w:rsidR="001A464A" w:rsidRPr="001A464A" w:rsidDel="008176CC" w:rsidRDefault="001A464A">
            <w:pPr>
              <w:rPr>
                <w:del w:id="2640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6E8EA193" w14:textId="3FC46EFE" w:rsidR="001A464A" w:rsidRPr="001A464A" w:rsidDel="008176CC" w:rsidRDefault="001A464A" w:rsidP="001A464A">
            <w:pPr>
              <w:rPr>
                <w:del w:id="2641" w:author="Tanuj Kumar" w:date="2024-03-03T14:10:00Z"/>
              </w:rPr>
            </w:pPr>
            <w:del w:id="264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70D9856D" w14:textId="6DE2DB3D" w:rsidR="001A464A" w:rsidRPr="001A464A" w:rsidDel="008176CC" w:rsidRDefault="001A464A" w:rsidP="001A464A">
            <w:pPr>
              <w:rPr>
                <w:del w:id="2643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63E09EB5" w14:textId="3301B29D" w:rsidR="001A464A" w:rsidRPr="001A464A" w:rsidDel="008176CC" w:rsidRDefault="001A464A" w:rsidP="001A464A">
            <w:pPr>
              <w:rPr>
                <w:del w:id="2644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3B356630" w14:textId="632E09D3" w:rsidR="001A464A" w:rsidRPr="001A464A" w:rsidDel="008176CC" w:rsidRDefault="001A464A">
            <w:pPr>
              <w:rPr>
                <w:del w:id="2645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0A9E1083" w14:textId="2848AC48" w:rsidR="001A464A" w:rsidRPr="001A464A" w:rsidDel="008176CC" w:rsidRDefault="001A464A" w:rsidP="001A464A">
            <w:pPr>
              <w:rPr>
                <w:del w:id="2646" w:author="Tanuj Kumar" w:date="2024-03-03T14:10:00Z"/>
              </w:rPr>
            </w:pPr>
            <w:del w:id="2647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58C5B6D7" w14:textId="10999271" w:rsidTr="003A4958">
        <w:trPr>
          <w:trHeight w:val="300"/>
          <w:del w:id="2648" w:author="Tanuj Kumar" w:date="2024-03-03T14:10:00Z"/>
        </w:trPr>
        <w:tc>
          <w:tcPr>
            <w:tcW w:w="1908" w:type="dxa"/>
            <w:hideMark/>
          </w:tcPr>
          <w:p w14:paraId="3D6A6B6A" w14:textId="3BE74795" w:rsidR="001A464A" w:rsidRPr="001A464A" w:rsidDel="008176CC" w:rsidRDefault="001A464A" w:rsidP="001A464A">
            <w:pPr>
              <w:rPr>
                <w:del w:id="2649" w:author="Tanuj Kumar" w:date="2024-03-03T14:10:00Z"/>
              </w:rPr>
            </w:pPr>
            <w:del w:id="2650" w:author="Tanuj Kumar" w:date="2024-03-03T14:10:00Z">
              <w:r w:rsidRPr="001A464A" w:rsidDel="008176CC">
                <w:delText>No ACEs</w:delText>
              </w:r>
            </w:del>
          </w:p>
        </w:tc>
        <w:tc>
          <w:tcPr>
            <w:tcW w:w="1361" w:type="dxa"/>
            <w:noWrap/>
            <w:hideMark/>
          </w:tcPr>
          <w:p w14:paraId="36A78A44" w14:textId="6DD79439" w:rsidR="001A464A" w:rsidRPr="001A464A" w:rsidDel="008176CC" w:rsidRDefault="001A464A" w:rsidP="00286E93">
            <w:pPr>
              <w:jc w:val="center"/>
              <w:rPr>
                <w:del w:id="2651" w:author="Tanuj Kumar" w:date="2024-03-03T14:10:00Z"/>
              </w:rPr>
            </w:pPr>
            <w:del w:id="2652" w:author="Tanuj Kumar" w:date="2024-03-03T14:10:00Z">
              <w:r w:rsidRPr="001A464A" w:rsidDel="008176CC">
                <w:delText>69.7</w:delText>
              </w:r>
            </w:del>
          </w:p>
        </w:tc>
        <w:tc>
          <w:tcPr>
            <w:tcW w:w="859" w:type="dxa"/>
            <w:noWrap/>
            <w:hideMark/>
          </w:tcPr>
          <w:p w14:paraId="5470147D" w14:textId="76BE35B2" w:rsidR="001A464A" w:rsidRPr="001A464A" w:rsidDel="008176CC" w:rsidRDefault="001A464A" w:rsidP="001A464A">
            <w:pPr>
              <w:rPr>
                <w:del w:id="2653" w:author="Tanuj Kumar" w:date="2024-03-03T14:10:00Z"/>
              </w:rPr>
            </w:pPr>
            <w:del w:id="2654" w:author="Tanuj Kumar" w:date="2024-03-03T14:10:00Z">
              <w:r w:rsidRPr="001A464A" w:rsidDel="008176CC">
                <w:delText>70.0</w:delText>
              </w:r>
            </w:del>
          </w:p>
        </w:tc>
        <w:tc>
          <w:tcPr>
            <w:tcW w:w="823" w:type="dxa"/>
            <w:noWrap/>
            <w:hideMark/>
          </w:tcPr>
          <w:p w14:paraId="6ACEEBAE" w14:textId="0FCEE3F2" w:rsidR="001A464A" w:rsidRPr="001A464A" w:rsidDel="008176CC" w:rsidRDefault="001A464A" w:rsidP="001A464A">
            <w:pPr>
              <w:rPr>
                <w:del w:id="2655" w:author="Tanuj Kumar" w:date="2024-03-03T14:10:00Z"/>
              </w:rPr>
            </w:pPr>
            <w:del w:id="2656" w:author="Tanuj Kumar" w:date="2024-03-03T14:10:00Z">
              <w:r w:rsidRPr="001A464A" w:rsidDel="008176CC">
                <w:delText xml:space="preserve">(67.8 - </w:delText>
              </w:r>
            </w:del>
          </w:p>
        </w:tc>
        <w:tc>
          <w:tcPr>
            <w:tcW w:w="673" w:type="dxa"/>
            <w:noWrap/>
            <w:hideMark/>
          </w:tcPr>
          <w:p w14:paraId="1F345E1C" w14:textId="43FB8AFC" w:rsidR="001A464A" w:rsidRPr="001A464A" w:rsidDel="008176CC" w:rsidRDefault="001A464A">
            <w:pPr>
              <w:rPr>
                <w:del w:id="2657" w:author="Tanuj Kumar" w:date="2024-03-03T14:10:00Z"/>
              </w:rPr>
            </w:pPr>
            <w:del w:id="2658" w:author="Tanuj Kumar" w:date="2024-03-03T14:10:00Z">
              <w:r w:rsidRPr="001A464A" w:rsidDel="008176CC">
                <w:delText>72.1)</w:delText>
              </w:r>
            </w:del>
          </w:p>
        </w:tc>
        <w:tc>
          <w:tcPr>
            <w:tcW w:w="754" w:type="dxa"/>
            <w:noWrap/>
            <w:hideMark/>
          </w:tcPr>
          <w:p w14:paraId="370B213A" w14:textId="09F7989C" w:rsidR="001A464A" w:rsidRPr="001A464A" w:rsidDel="008176CC" w:rsidRDefault="001A464A" w:rsidP="001A464A">
            <w:pPr>
              <w:rPr>
                <w:del w:id="2659" w:author="Tanuj Kumar" w:date="2024-03-03T14:10:00Z"/>
              </w:rPr>
            </w:pPr>
            <w:del w:id="266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1068BBB" w14:textId="56687AA2" w:rsidR="001A464A" w:rsidRPr="001A464A" w:rsidDel="008176CC" w:rsidRDefault="001A464A" w:rsidP="001A464A">
            <w:pPr>
              <w:rPr>
                <w:del w:id="2661" w:author="Tanuj Kumar" w:date="2024-03-03T14:10:00Z"/>
              </w:rPr>
            </w:pPr>
            <w:del w:id="2662" w:author="Tanuj Kumar" w:date="2024-03-03T14:10:00Z">
              <w:r w:rsidRPr="001A464A" w:rsidDel="008176CC">
                <w:delText>74.1</w:delText>
              </w:r>
            </w:del>
          </w:p>
        </w:tc>
        <w:tc>
          <w:tcPr>
            <w:tcW w:w="673" w:type="dxa"/>
            <w:noWrap/>
            <w:hideMark/>
          </w:tcPr>
          <w:p w14:paraId="332B60B9" w14:textId="7DA29DC2" w:rsidR="001A464A" w:rsidRPr="001A464A" w:rsidDel="008176CC" w:rsidRDefault="001A464A" w:rsidP="001A464A">
            <w:pPr>
              <w:rPr>
                <w:del w:id="2663" w:author="Tanuj Kumar" w:date="2024-03-03T14:10:00Z"/>
              </w:rPr>
            </w:pPr>
            <w:del w:id="2664" w:author="Tanuj Kumar" w:date="2024-03-03T14:10:00Z">
              <w:r w:rsidRPr="001A464A" w:rsidDel="008176CC">
                <w:delText>(71.9 -</w:delText>
              </w:r>
            </w:del>
          </w:p>
        </w:tc>
        <w:tc>
          <w:tcPr>
            <w:tcW w:w="673" w:type="dxa"/>
            <w:noWrap/>
            <w:hideMark/>
          </w:tcPr>
          <w:p w14:paraId="222A603E" w14:textId="0D2D8573" w:rsidR="001A464A" w:rsidRPr="001A464A" w:rsidDel="008176CC" w:rsidRDefault="001A464A">
            <w:pPr>
              <w:rPr>
                <w:del w:id="2665" w:author="Tanuj Kumar" w:date="2024-03-03T14:10:00Z"/>
              </w:rPr>
            </w:pPr>
            <w:del w:id="2666" w:author="Tanuj Kumar" w:date="2024-03-03T14:10:00Z">
              <w:r w:rsidRPr="001A464A" w:rsidDel="008176CC">
                <w:delText>76.2)</w:delText>
              </w:r>
            </w:del>
          </w:p>
        </w:tc>
        <w:tc>
          <w:tcPr>
            <w:tcW w:w="774" w:type="dxa"/>
            <w:noWrap/>
            <w:hideMark/>
          </w:tcPr>
          <w:p w14:paraId="4EBAE57E" w14:textId="15DA69BA" w:rsidR="001A464A" w:rsidRPr="001A464A" w:rsidDel="008176CC" w:rsidRDefault="001A464A" w:rsidP="001A464A">
            <w:pPr>
              <w:rPr>
                <w:del w:id="2667" w:author="Tanuj Kumar" w:date="2024-03-03T14:10:00Z"/>
              </w:rPr>
            </w:pPr>
            <w:del w:id="266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302EABD" w14:textId="3FBEBD97" w:rsidR="001A464A" w:rsidRPr="001A464A" w:rsidDel="008176CC" w:rsidRDefault="001A464A" w:rsidP="001A464A">
            <w:pPr>
              <w:rPr>
                <w:del w:id="2669" w:author="Tanuj Kumar" w:date="2024-03-03T14:10:00Z"/>
              </w:rPr>
            </w:pPr>
            <w:del w:id="2670" w:author="Tanuj Kumar" w:date="2024-03-03T14:10:00Z">
              <w:r w:rsidRPr="001A464A" w:rsidDel="008176CC">
                <w:delText>86.5</w:delText>
              </w:r>
            </w:del>
          </w:p>
        </w:tc>
        <w:tc>
          <w:tcPr>
            <w:tcW w:w="673" w:type="dxa"/>
            <w:noWrap/>
            <w:hideMark/>
          </w:tcPr>
          <w:p w14:paraId="51F437F0" w14:textId="1AA64A08" w:rsidR="001A464A" w:rsidRPr="001A464A" w:rsidDel="008176CC" w:rsidRDefault="001A464A" w:rsidP="001A464A">
            <w:pPr>
              <w:rPr>
                <w:del w:id="2671" w:author="Tanuj Kumar" w:date="2024-03-03T14:10:00Z"/>
              </w:rPr>
            </w:pPr>
            <w:del w:id="2672" w:author="Tanuj Kumar" w:date="2024-03-03T14:10:00Z">
              <w:r w:rsidRPr="001A464A" w:rsidDel="008176CC">
                <w:delText>(84.4 -</w:delText>
              </w:r>
            </w:del>
          </w:p>
        </w:tc>
        <w:tc>
          <w:tcPr>
            <w:tcW w:w="673" w:type="dxa"/>
            <w:noWrap/>
            <w:hideMark/>
          </w:tcPr>
          <w:p w14:paraId="2112E5F4" w14:textId="6780DDA2" w:rsidR="001A464A" w:rsidRPr="001A464A" w:rsidDel="008176CC" w:rsidRDefault="001A464A">
            <w:pPr>
              <w:rPr>
                <w:del w:id="2673" w:author="Tanuj Kumar" w:date="2024-03-03T14:10:00Z"/>
              </w:rPr>
            </w:pPr>
            <w:del w:id="2674" w:author="Tanuj Kumar" w:date="2024-03-03T14:10:00Z">
              <w:r w:rsidRPr="001A464A" w:rsidDel="008176CC">
                <w:delText>88.3)</w:delText>
              </w:r>
            </w:del>
          </w:p>
        </w:tc>
        <w:tc>
          <w:tcPr>
            <w:tcW w:w="791" w:type="dxa"/>
            <w:noWrap/>
            <w:hideMark/>
          </w:tcPr>
          <w:p w14:paraId="6D0C8D77" w14:textId="4691E7C3" w:rsidR="001A464A" w:rsidRPr="001A464A" w:rsidDel="008176CC" w:rsidRDefault="001A464A" w:rsidP="001A464A">
            <w:pPr>
              <w:rPr>
                <w:del w:id="2675" w:author="Tanuj Kumar" w:date="2024-03-03T14:10:00Z"/>
              </w:rPr>
            </w:pPr>
            <w:del w:id="26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59C078B" w14:textId="3356F550" w:rsidR="001A464A" w:rsidRPr="001A464A" w:rsidDel="008176CC" w:rsidRDefault="001A464A" w:rsidP="001A464A">
            <w:pPr>
              <w:rPr>
                <w:del w:id="2677" w:author="Tanuj Kumar" w:date="2024-03-03T14:10:00Z"/>
              </w:rPr>
            </w:pPr>
            <w:del w:id="2678" w:author="Tanuj Kumar" w:date="2024-03-03T14:10:00Z">
              <w:r w:rsidRPr="001A464A" w:rsidDel="008176CC">
                <w:delText>78.0</w:delText>
              </w:r>
            </w:del>
          </w:p>
        </w:tc>
        <w:tc>
          <w:tcPr>
            <w:tcW w:w="673" w:type="dxa"/>
            <w:noWrap/>
            <w:hideMark/>
          </w:tcPr>
          <w:p w14:paraId="1DDA15F9" w14:textId="6DB3A686" w:rsidR="001A464A" w:rsidRPr="001A464A" w:rsidDel="008176CC" w:rsidRDefault="001A464A" w:rsidP="001A464A">
            <w:pPr>
              <w:rPr>
                <w:del w:id="2679" w:author="Tanuj Kumar" w:date="2024-03-03T14:10:00Z"/>
              </w:rPr>
            </w:pPr>
            <w:del w:id="2680" w:author="Tanuj Kumar" w:date="2024-03-03T14:10:00Z">
              <w:r w:rsidRPr="001A464A" w:rsidDel="008176CC">
                <w:delText>(76.1 -</w:delText>
              </w:r>
            </w:del>
          </w:p>
        </w:tc>
        <w:tc>
          <w:tcPr>
            <w:tcW w:w="673" w:type="dxa"/>
            <w:noWrap/>
            <w:hideMark/>
          </w:tcPr>
          <w:p w14:paraId="5289A6F4" w14:textId="78203F63" w:rsidR="001A464A" w:rsidRPr="001A464A" w:rsidDel="008176CC" w:rsidRDefault="001A464A">
            <w:pPr>
              <w:rPr>
                <w:del w:id="2681" w:author="Tanuj Kumar" w:date="2024-03-03T14:10:00Z"/>
              </w:rPr>
            </w:pPr>
            <w:del w:id="2682" w:author="Tanuj Kumar" w:date="2024-03-03T14:10:00Z">
              <w:r w:rsidRPr="001A464A" w:rsidDel="008176CC">
                <w:delText>79.8)</w:delText>
              </w:r>
            </w:del>
          </w:p>
        </w:tc>
        <w:tc>
          <w:tcPr>
            <w:tcW w:w="804" w:type="dxa"/>
            <w:noWrap/>
            <w:hideMark/>
          </w:tcPr>
          <w:p w14:paraId="05D6D302" w14:textId="34BA6FF6" w:rsidR="001A464A" w:rsidRPr="001A464A" w:rsidDel="008176CC" w:rsidRDefault="001A464A" w:rsidP="001A464A">
            <w:pPr>
              <w:rPr>
                <w:del w:id="2683" w:author="Tanuj Kumar" w:date="2024-03-03T14:10:00Z"/>
              </w:rPr>
            </w:pPr>
            <w:del w:id="268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1D69AA94" w14:textId="369A1C56" w:rsidR="001A464A" w:rsidRPr="001A464A" w:rsidDel="008176CC" w:rsidRDefault="001A464A" w:rsidP="001A464A">
            <w:pPr>
              <w:rPr>
                <w:del w:id="2685" w:author="Tanuj Kumar" w:date="2024-03-03T14:10:00Z"/>
              </w:rPr>
            </w:pPr>
            <w:del w:id="2686" w:author="Tanuj Kumar" w:date="2024-03-03T14:10:00Z">
              <w:r w:rsidRPr="001A464A" w:rsidDel="008176CC">
                <w:delText>71.1</w:delText>
              </w:r>
            </w:del>
          </w:p>
        </w:tc>
        <w:tc>
          <w:tcPr>
            <w:tcW w:w="673" w:type="dxa"/>
            <w:noWrap/>
            <w:hideMark/>
          </w:tcPr>
          <w:p w14:paraId="79C1A1BD" w14:textId="4BE201CE" w:rsidR="001A464A" w:rsidRPr="001A464A" w:rsidDel="008176CC" w:rsidRDefault="001A464A" w:rsidP="001A464A">
            <w:pPr>
              <w:rPr>
                <w:del w:id="2687" w:author="Tanuj Kumar" w:date="2024-03-03T14:10:00Z"/>
              </w:rPr>
            </w:pPr>
            <w:del w:id="2688" w:author="Tanuj Kumar" w:date="2024-03-03T14:10:00Z">
              <w:r w:rsidRPr="001A464A" w:rsidDel="008176CC">
                <w:delText>(69.2 -</w:delText>
              </w:r>
            </w:del>
          </w:p>
        </w:tc>
        <w:tc>
          <w:tcPr>
            <w:tcW w:w="673" w:type="dxa"/>
            <w:noWrap/>
            <w:hideMark/>
          </w:tcPr>
          <w:p w14:paraId="1466D5C9" w14:textId="26575636" w:rsidR="001A464A" w:rsidRPr="001A464A" w:rsidDel="008176CC" w:rsidRDefault="001A464A">
            <w:pPr>
              <w:rPr>
                <w:del w:id="2689" w:author="Tanuj Kumar" w:date="2024-03-03T14:10:00Z"/>
              </w:rPr>
            </w:pPr>
            <w:del w:id="2690" w:author="Tanuj Kumar" w:date="2024-03-03T14:10:00Z">
              <w:r w:rsidRPr="001A464A" w:rsidDel="008176CC">
                <w:delText>73.0)</w:delText>
              </w:r>
            </w:del>
          </w:p>
        </w:tc>
        <w:tc>
          <w:tcPr>
            <w:tcW w:w="813" w:type="dxa"/>
            <w:noWrap/>
            <w:hideMark/>
          </w:tcPr>
          <w:p w14:paraId="482438E4" w14:textId="48465E94" w:rsidR="001A464A" w:rsidRPr="001A464A" w:rsidDel="008176CC" w:rsidRDefault="001A464A" w:rsidP="001A464A">
            <w:pPr>
              <w:rPr>
                <w:del w:id="2691" w:author="Tanuj Kumar" w:date="2024-03-03T14:10:00Z"/>
              </w:rPr>
            </w:pPr>
            <w:del w:id="26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30A75780" w14:textId="7EAFE36D" w:rsidR="001A464A" w:rsidRPr="001A464A" w:rsidDel="008176CC" w:rsidRDefault="001A464A" w:rsidP="001A464A">
            <w:pPr>
              <w:rPr>
                <w:del w:id="2693" w:author="Tanuj Kumar" w:date="2024-03-03T14:10:00Z"/>
              </w:rPr>
            </w:pPr>
            <w:del w:id="2694" w:author="Tanuj Kumar" w:date="2024-03-03T14:10:00Z">
              <w:r w:rsidRPr="001A464A" w:rsidDel="008176CC">
                <w:delText>91.8</w:delText>
              </w:r>
            </w:del>
          </w:p>
        </w:tc>
        <w:tc>
          <w:tcPr>
            <w:tcW w:w="673" w:type="dxa"/>
            <w:noWrap/>
            <w:hideMark/>
          </w:tcPr>
          <w:p w14:paraId="1ED486B8" w14:textId="7D66FA22" w:rsidR="001A464A" w:rsidRPr="001A464A" w:rsidDel="008176CC" w:rsidRDefault="001A464A" w:rsidP="001A464A">
            <w:pPr>
              <w:rPr>
                <w:del w:id="2695" w:author="Tanuj Kumar" w:date="2024-03-03T14:10:00Z"/>
              </w:rPr>
            </w:pPr>
            <w:del w:id="2696" w:author="Tanuj Kumar" w:date="2024-03-03T14:10:00Z">
              <w:r w:rsidRPr="001A464A" w:rsidDel="008176CC">
                <w:delText>(90.4 -</w:delText>
              </w:r>
            </w:del>
          </w:p>
        </w:tc>
        <w:tc>
          <w:tcPr>
            <w:tcW w:w="673" w:type="dxa"/>
            <w:noWrap/>
            <w:hideMark/>
          </w:tcPr>
          <w:p w14:paraId="5A4103AE" w14:textId="210A8E45" w:rsidR="001A464A" w:rsidRPr="001A464A" w:rsidDel="008176CC" w:rsidRDefault="001A464A">
            <w:pPr>
              <w:rPr>
                <w:del w:id="2697" w:author="Tanuj Kumar" w:date="2024-03-03T14:10:00Z"/>
              </w:rPr>
            </w:pPr>
            <w:del w:id="2698" w:author="Tanuj Kumar" w:date="2024-03-03T14:10:00Z">
              <w:r w:rsidRPr="001A464A" w:rsidDel="008176CC">
                <w:delText>93.0)</w:delText>
              </w:r>
            </w:del>
          </w:p>
        </w:tc>
        <w:tc>
          <w:tcPr>
            <w:tcW w:w="830" w:type="dxa"/>
            <w:noWrap/>
            <w:hideMark/>
          </w:tcPr>
          <w:p w14:paraId="0B3704F4" w14:textId="2D00BE84" w:rsidR="001A464A" w:rsidRPr="001A464A" w:rsidDel="008176CC" w:rsidRDefault="001A464A">
            <w:pPr>
              <w:rPr>
                <w:del w:id="2699" w:author="Tanuj Kumar" w:date="2024-03-03T14:10:00Z"/>
              </w:rPr>
            </w:pPr>
          </w:p>
        </w:tc>
      </w:tr>
      <w:tr w:rsidR="003A4958" w:rsidRPr="001A464A" w:rsidDel="008176CC" w14:paraId="4BC26E22" w14:textId="12238D3F" w:rsidTr="003A4958">
        <w:trPr>
          <w:trHeight w:val="300"/>
          <w:del w:id="2700" w:author="Tanuj Kumar" w:date="2024-03-03T14:10:00Z"/>
        </w:trPr>
        <w:tc>
          <w:tcPr>
            <w:tcW w:w="1908" w:type="dxa"/>
            <w:hideMark/>
          </w:tcPr>
          <w:p w14:paraId="34044AC5" w14:textId="326B476C" w:rsidR="001A464A" w:rsidRPr="001A464A" w:rsidDel="008176CC" w:rsidRDefault="001A464A" w:rsidP="001A464A">
            <w:pPr>
              <w:rPr>
                <w:del w:id="2701" w:author="Tanuj Kumar" w:date="2024-03-03T14:10:00Z"/>
              </w:rPr>
            </w:pPr>
            <w:del w:id="2702" w:author="Tanuj Kumar" w:date="2024-03-03T14:10:00Z">
              <w:r w:rsidRPr="001A464A" w:rsidDel="008176CC">
                <w:delText>1 or more ACEs</w:delText>
              </w:r>
            </w:del>
          </w:p>
        </w:tc>
        <w:tc>
          <w:tcPr>
            <w:tcW w:w="1361" w:type="dxa"/>
            <w:noWrap/>
            <w:hideMark/>
          </w:tcPr>
          <w:p w14:paraId="23B53A4A" w14:textId="06193445" w:rsidR="001A464A" w:rsidRPr="001A464A" w:rsidDel="008176CC" w:rsidRDefault="001A464A" w:rsidP="00286E93">
            <w:pPr>
              <w:jc w:val="center"/>
              <w:rPr>
                <w:del w:id="2703" w:author="Tanuj Kumar" w:date="2024-03-03T14:10:00Z"/>
              </w:rPr>
            </w:pPr>
            <w:del w:id="2704" w:author="Tanuj Kumar" w:date="2024-03-03T14:10:00Z">
              <w:r w:rsidRPr="001A464A" w:rsidDel="008176CC">
                <w:delText>30.3</w:delText>
              </w:r>
            </w:del>
          </w:p>
        </w:tc>
        <w:tc>
          <w:tcPr>
            <w:tcW w:w="859" w:type="dxa"/>
            <w:noWrap/>
            <w:hideMark/>
          </w:tcPr>
          <w:p w14:paraId="7A89F0BC" w14:textId="0D866F0E" w:rsidR="001A464A" w:rsidRPr="001A464A" w:rsidDel="008176CC" w:rsidRDefault="001A464A" w:rsidP="001A464A">
            <w:pPr>
              <w:rPr>
                <w:del w:id="2705" w:author="Tanuj Kumar" w:date="2024-03-03T14:10:00Z"/>
              </w:rPr>
            </w:pPr>
            <w:del w:id="2706" w:author="Tanuj Kumar" w:date="2024-03-03T14:10:00Z">
              <w:r w:rsidRPr="001A464A" w:rsidDel="008176CC">
                <w:delText>49.7</w:delText>
              </w:r>
            </w:del>
          </w:p>
        </w:tc>
        <w:tc>
          <w:tcPr>
            <w:tcW w:w="823" w:type="dxa"/>
            <w:noWrap/>
            <w:hideMark/>
          </w:tcPr>
          <w:p w14:paraId="18E563EB" w14:textId="4F67BEB6" w:rsidR="001A464A" w:rsidRPr="001A464A" w:rsidDel="008176CC" w:rsidRDefault="001A464A" w:rsidP="001A464A">
            <w:pPr>
              <w:rPr>
                <w:del w:id="2707" w:author="Tanuj Kumar" w:date="2024-03-03T14:10:00Z"/>
              </w:rPr>
            </w:pPr>
            <w:del w:id="2708" w:author="Tanuj Kumar" w:date="2024-03-03T14:10:00Z">
              <w:r w:rsidRPr="001A464A" w:rsidDel="008176CC">
                <w:delText xml:space="preserve">(45.7 - </w:delText>
              </w:r>
            </w:del>
          </w:p>
        </w:tc>
        <w:tc>
          <w:tcPr>
            <w:tcW w:w="673" w:type="dxa"/>
            <w:noWrap/>
            <w:hideMark/>
          </w:tcPr>
          <w:p w14:paraId="3336FF85" w14:textId="1F527717" w:rsidR="001A464A" w:rsidRPr="001A464A" w:rsidDel="008176CC" w:rsidRDefault="001A464A">
            <w:pPr>
              <w:rPr>
                <w:del w:id="2709" w:author="Tanuj Kumar" w:date="2024-03-03T14:10:00Z"/>
              </w:rPr>
            </w:pPr>
            <w:del w:id="2710" w:author="Tanuj Kumar" w:date="2024-03-03T14:10:00Z">
              <w:r w:rsidRPr="001A464A" w:rsidDel="008176CC">
                <w:delText>53.6)</w:delText>
              </w:r>
            </w:del>
          </w:p>
        </w:tc>
        <w:tc>
          <w:tcPr>
            <w:tcW w:w="754" w:type="dxa"/>
            <w:noWrap/>
            <w:hideMark/>
          </w:tcPr>
          <w:p w14:paraId="5FF5604A" w14:textId="1CF6A571" w:rsidR="001A464A" w:rsidRPr="001A464A" w:rsidDel="008176CC" w:rsidRDefault="001A464A" w:rsidP="001A464A">
            <w:pPr>
              <w:rPr>
                <w:del w:id="2711" w:author="Tanuj Kumar" w:date="2024-03-03T14:10:00Z"/>
              </w:rPr>
            </w:pPr>
            <w:del w:id="271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37BE1F4" w14:textId="4FFE3EF3" w:rsidR="001A464A" w:rsidRPr="001A464A" w:rsidDel="008176CC" w:rsidRDefault="001A464A" w:rsidP="001A464A">
            <w:pPr>
              <w:rPr>
                <w:del w:id="2713" w:author="Tanuj Kumar" w:date="2024-03-03T14:10:00Z"/>
              </w:rPr>
            </w:pPr>
            <w:del w:id="2714" w:author="Tanuj Kumar" w:date="2024-03-03T14:10:00Z">
              <w:r w:rsidRPr="001A464A" w:rsidDel="008176CC">
                <w:delText>57.1</w:delText>
              </w:r>
            </w:del>
          </w:p>
        </w:tc>
        <w:tc>
          <w:tcPr>
            <w:tcW w:w="673" w:type="dxa"/>
            <w:noWrap/>
            <w:hideMark/>
          </w:tcPr>
          <w:p w14:paraId="22983D23" w14:textId="115F67F8" w:rsidR="001A464A" w:rsidRPr="001A464A" w:rsidDel="008176CC" w:rsidRDefault="001A464A" w:rsidP="001A464A">
            <w:pPr>
              <w:rPr>
                <w:del w:id="2715" w:author="Tanuj Kumar" w:date="2024-03-03T14:10:00Z"/>
              </w:rPr>
            </w:pPr>
            <w:del w:id="2716" w:author="Tanuj Kumar" w:date="2024-03-03T14:10:00Z">
              <w:r w:rsidRPr="001A464A" w:rsidDel="008176CC">
                <w:delText>(52.8 -</w:delText>
              </w:r>
            </w:del>
          </w:p>
        </w:tc>
        <w:tc>
          <w:tcPr>
            <w:tcW w:w="673" w:type="dxa"/>
            <w:noWrap/>
            <w:hideMark/>
          </w:tcPr>
          <w:p w14:paraId="456E25FB" w14:textId="50094ED0" w:rsidR="001A464A" w:rsidRPr="001A464A" w:rsidDel="008176CC" w:rsidRDefault="001A464A">
            <w:pPr>
              <w:rPr>
                <w:del w:id="2717" w:author="Tanuj Kumar" w:date="2024-03-03T14:10:00Z"/>
              </w:rPr>
            </w:pPr>
            <w:del w:id="2718" w:author="Tanuj Kumar" w:date="2024-03-03T14:10:00Z">
              <w:r w:rsidRPr="001A464A" w:rsidDel="008176CC">
                <w:delText>61.2)</w:delText>
              </w:r>
            </w:del>
          </w:p>
        </w:tc>
        <w:tc>
          <w:tcPr>
            <w:tcW w:w="774" w:type="dxa"/>
            <w:noWrap/>
            <w:hideMark/>
          </w:tcPr>
          <w:p w14:paraId="2DB3E5DA" w14:textId="6B57891B" w:rsidR="001A464A" w:rsidRPr="001A464A" w:rsidDel="008176CC" w:rsidRDefault="001A464A" w:rsidP="001A464A">
            <w:pPr>
              <w:rPr>
                <w:del w:id="2719" w:author="Tanuj Kumar" w:date="2024-03-03T14:10:00Z"/>
              </w:rPr>
            </w:pPr>
            <w:del w:id="272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985A39A" w14:textId="123A67A4" w:rsidR="001A464A" w:rsidRPr="001A464A" w:rsidDel="008176CC" w:rsidRDefault="001A464A" w:rsidP="001A464A">
            <w:pPr>
              <w:rPr>
                <w:del w:id="2721" w:author="Tanuj Kumar" w:date="2024-03-03T14:10:00Z"/>
              </w:rPr>
            </w:pPr>
            <w:del w:id="2722" w:author="Tanuj Kumar" w:date="2024-03-03T14:10:00Z">
              <w:r w:rsidRPr="001A464A" w:rsidDel="008176CC">
                <w:delText>75.2</w:delText>
              </w:r>
            </w:del>
          </w:p>
        </w:tc>
        <w:tc>
          <w:tcPr>
            <w:tcW w:w="673" w:type="dxa"/>
            <w:noWrap/>
            <w:hideMark/>
          </w:tcPr>
          <w:p w14:paraId="46E228C1" w14:textId="4637BE33" w:rsidR="001A464A" w:rsidRPr="001A464A" w:rsidDel="008176CC" w:rsidRDefault="001A464A" w:rsidP="001A464A">
            <w:pPr>
              <w:rPr>
                <w:del w:id="2723" w:author="Tanuj Kumar" w:date="2024-03-03T14:10:00Z"/>
              </w:rPr>
            </w:pPr>
            <w:del w:id="2724" w:author="Tanuj Kumar" w:date="2024-03-03T14:10:00Z">
              <w:r w:rsidRPr="001A464A" w:rsidDel="008176CC">
                <w:delText>(71.2 -</w:delText>
              </w:r>
            </w:del>
          </w:p>
        </w:tc>
        <w:tc>
          <w:tcPr>
            <w:tcW w:w="673" w:type="dxa"/>
            <w:noWrap/>
            <w:hideMark/>
          </w:tcPr>
          <w:p w14:paraId="6D425DD6" w14:textId="0650C713" w:rsidR="001A464A" w:rsidRPr="001A464A" w:rsidDel="008176CC" w:rsidRDefault="001A464A">
            <w:pPr>
              <w:rPr>
                <w:del w:id="2725" w:author="Tanuj Kumar" w:date="2024-03-03T14:10:00Z"/>
              </w:rPr>
            </w:pPr>
            <w:del w:id="2726" w:author="Tanuj Kumar" w:date="2024-03-03T14:10:00Z">
              <w:r w:rsidRPr="001A464A" w:rsidDel="008176CC">
                <w:delText>78.8)</w:delText>
              </w:r>
            </w:del>
          </w:p>
        </w:tc>
        <w:tc>
          <w:tcPr>
            <w:tcW w:w="791" w:type="dxa"/>
            <w:noWrap/>
            <w:hideMark/>
          </w:tcPr>
          <w:p w14:paraId="2616BFE6" w14:textId="51CBFFCB" w:rsidR="001A464A" w:rsidRPr="001A464A" w:rsidDel="008176CC" w:rsidRDefault="001A464A" w:rsidP="001A464A">
            <w:pPr>
              <w:rPr>
                <w:del w:id="2727" w:author="Tanuj Kumar" w:date="2024-03-03T14:10:00Z"/>
              </w:rPr>
            </w:pPr>
            <w:del w:id="27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1CC966C" w14:textId="7F16CB2A" w:rsidR="001A464A" w:rsidRPr="001A464A" w:rsidDel="008176CC" w:rsidRDefault="001A464A" w:rsidP="001A464A">
            <w:pPr>
              <w:rPr>
                <w:del w:id="2729" w:author="Tanuj Kumar" w:date="2024-03-03T14:10:00Z"/>
              </w:rPr>
            </w:pPr>
            <w:del w:id="2730" w:author="Tanuj Kumar" w:date="2024-03-03T14:10:00Z">
              <w:r w:rsidRPr="001A464A" w:rsidDel="008176CC">
                <w:delText>60.4</w:delText>
              </w:r>
            </w:del>
          </w:p>
        </w:tc>
        <w:tc>
          <w:tcPr>
            <w:tcW w:w="673" w:type="dxa"/>
            <w:noWrap/>
            <w:hideMark/>
          </w:tcPr>
          <w:p w14:paraId="30B38C18" w14:textId="5FA846F4" w:rsidR="001A464A" w:rsidRPr="001A464A" w:rsidDel="008176CC" w:rsidRDefault="001A464A" w:rsidP="001A464A">
            <w:pPr>
              <w:rPr>
                <w:del w:id="2731" w:author="Tanuj Kumar" w:date="2024-03-03T14:10:00Z"/>
              </w:rPr>
            </w:pPr>
            <w:del w:id="2732" w:author="Tanuj Kumar" w:date="2024-03-03T14:10:00Z">
              <w:r w:rsidRPr="001A464A" w:rsidDel="008176CC">
                <w:delText>(56.3 -</w:delText>
              </w:r>
            </w:del>
          </w:p>
        </w:tc>
        <w:tc>
          <w:tcPr>
            <w:tcW w:w="673" w:type="dxa"/>
            <w:noWrap/>
            <w:hideMark/>
          </w:tcPr>
          <w:p w14:paraId="73124CE8" w14:textId="67C31CFE" w:rsidR="001A464A" w:rsidRPr="001A464A" w:rsidDel="008176CC" w:rsidRDefault="001A464A">
            <w:pPr>
              <w:rPr>
                <w:del w:id="2733" w:author="Tanuj Kumar" w:date="2024-03-03T14:10:00Z"/>
              </w:rPr>
            </w:pPr>
            <w:del w:id="2734" w:author="Tanuj Kumar" w:date="2024-03-03T14:10:00Z">
              <w:r w:rsidRPr="001A464A" w:rsidDel="008176CC">
                <w:delText>64.3)</w:delText>
              </w:r>
            </w:del>
          </w:p>
        </w:tc>
        <w:tc>
          <w:tcPr>
            <w:tcW w:w="804" w:type="dxa"/>
            <w:noWrap/>
            <w:hideMark/>
          </w:tcPr>
          <w:p w14:paraId="201D5878" w14:textId="77145B12" w:rsidR="001A464A" w:rsidRPr="001A464A" w:rsidDel="008176CC" w:rsidRDefault="001A464A" w:rsidP="001A464A">
            <w:pPr>
              <w:rPr>
                <w:del w:id="2735" w:author="Tanuj Kumar" w:date="2024-03-03T14:10:00Z"/>
              </w:rPr>
            </w:pPr>
            <w:del w:id="273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20D7B48F" w14:textId="2C90A915" w:rsidR="001A464A" w:rsidRPr="001A464A" w:rsidDel="008176CC" w:rsidRDefault="001A464A" w:rsidP="001A464A">
            <w:pPr>
              <w:rPr>
                <w:del w:id="2737" w:author="Tanuj Kumar" w:date="2024-03-03T14:10:00Z"/>
              </w:rPr>
            </w:pPr>
            <w:del w:id="2738" w:author="Tanuj Kumar" w:date="2024-03-03T14:10:00Z">
              <w:r w:rsidRPr="001A464A" w:rsidDel="008176CC">
                <w:delText>61.5</w:delText>
              </w:r>
            </w:del>
          </w:p>
        </w:tc>
        <w:tc>
          <w:tcPr>
            <w:tcW w:w="673" w:type="dxa"/>
            <w:noWrap/>
            <w:hideMark/>
          </w:tcPr>
          <w:p w14:paraId="0E3697F0" w14:textId="30E5C3FC" w:rsidR="001A464A" w:rsidRPr="001A464A" w:rsidDel="008176CC" w:rsidRDefault="001A464A" w:rsidP="001A464A">
            <w:pPr>
              <w:rPr>
                <w:del w:id="2739" w:author="Tanuj Kumar" w:date="2024-03-03T14:10:00Z"/>
              </w:rPr>
            </w:pPr>
            <w:del w:id="2740" w:author="Tanuj Kumar" w:date="2024-03-03T14:10:00Z">
              <w:r w:rsidRPr="001A464A" w:rsidDel="008176CC">
                <w:delText>(57.2 -</w:delText>
              </w:r>
            </w:del>
          </w:p>
        </w:tc>
        <w:tc>
          <w:tcPr>
            <w:tcW w:w="673" w:type="dxa"/>
            <w:noWrap/>
            <w:hideMark/>
          </w:tcPr>
          <w:p w14:paraId="5F6F7853" w14:textId="7DD15DAF" w:rsidR="001A464A" w:rsidRPr="001A464A" w:rsidDel="008176CC" w:rsidRDefault="001A464A">
            <w:pPr>
              <w:rPr>
                <w:del w:id="2741" w:author="Tanuj Kumar" w:date="2024-03-03T14:10:00Z"/>
              </w:rPr>
            </w:pPr>
            <w:del w:id="2742" w:author="Tanuj Kumar" w:date="2024-03-03T14:10:00Z">
              <w:r w:rsidRPr="001A464A" w:rsidDel="008176CC">
                <w:delText>65.5)</w:delText>
              </w:r>
            </w:del>
          </w:p>
        </w:tc>
        <w:tc>
          <w:tcPr>
            <w:tcW w:w="813" w:type="dxa"/>
            <w:noWrap/>
            <w:hideMark/>
          </w:tcPr>
          <w:p w14:paraId="5267F373" w14:textId="06677B03" w:rsidR="001A464A" w:rsidRPr="001A464A" w:rsidDel="008176CC" w:rsidRDefault="001A464A" w:rsidP="001A464A">
            <w:pPr>
              <w:rPr>
                <w:del w:id="2743" w:author="Tanuj Kumar" w:date="2024-03-03T14:10:00Z"/>
              </w:rPr>
            </w:pPr>
            <w:del w:id="274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8F360CF" w14:textId="15F1FDF6" w:rsidR="001A464A" w:rsidRPr="001A464A" w:rsidDel="008176CC" w:rsidRDefault="001A464A" w:rsidP="001A464A">
            <w:pPr>
              <w:rPr>
                <w:del w:id="2745" w:author="Tanuj Kumar" w:date="2024-03-03T14:10:00Z"/>
              </w:rPr>
            </w:pPr>
            <w:del w:id="2746" w:author="Tanuj Kumar" w:date="2024-03-03T14:10:00Z">
              <w:r w:rsidRPr="001A464A" w:rsidDel="008176CC">
                <w:delText>82.9</w:delText>
              </w:r>
            </w:del>
          </w:p>
        </w:tc>
        <w:tc>
          <w:tcPr>
            <w:tcW w:w="673" w:type="dxa"/>
            <w:noWrap/>
            <w:hideMark/>
          </w:tcPr>
          <w:p w14:paraId="2BD5E3D4" w14:textId="7E84F78F" w:rsidR="001A464A" w:rsidRPr="001A464A" w:rsidDel="008176CC" w:rsidRDefault="001A464A" w:rsidP="001A464A">
            <w:pPr>
              <w:rPr>
                <w:del w:id="2747" w:author="Tanuj Kumar" w:date="2024-03-03T14:10:00Z"/>
              </w:rPr>
            </w:pPr>
            <w:del w:id="2748" w:author="Tanuj Kumar" w:date="2024-03-03T14:10:00Z">
              <w:r w:rsidRPr="001A464A" w:rsidDel="008176CC">
                <w:delText>(79.7 -</w:delText>
              </w:r>
            </w:del>
          </w:p>
        </w:tc>
        <w:tc>
          <w:tcPr>
            <w:tcW w:w="673" w:type="dxa"/>
            <w:noWrap/>
            <w:hideMark/>
          </w:tcPr>
          <w:p w14:paraId="479214F5" w14:textId="5B00220E" w:rsidR="001A464A" w:rsidRPr="001A464A" w:rsidDel="008176CC" w:rsidRDefault="001A464A">
            <w:pPr>
              <w:rPr>
                <w:del w:id="2749" w:author="Tanuj Kumar" w:date="2024-03-03T14:10:00Z"/>
              </w:rPr>
            </w:pPr>
            <w:del w:id="2750" w:author="Tanuj Kumar" w:date="2024-03-03T14:10:00Z">
              <w:r w:rsidRPr="001A464A" w:rsidDel="008176CC">
                <w:delText>85.7)</w:delText>
              </w:r>
            </w:del>
          </w:p>
        </w:tc>
        <w:tc>
          <w:tcPr>
            <w:tcW w:w="830" w:type="dxa"/>
            <w:noWrap/>
            <w:hideMark/>
          </w:tcPr>
          <w:p w14:paraId="4A3AC5C8" w14:textId="2F274F8C" w:rsidR="001A464A" w:rsidRPr="001A464A" w:rsidDel="008176CC" w:rsidRDefault="001A464A">
            <w:pPr>
              <w:rPr>
                <w:del w:id="2751" w:author="Tanuj Kumar" w:date="2024-03-03T14:10:00Z"/>
              </w:rPr>
            </w:pPr>
          </w:p>
        </w:tc>
      </w:tr>
      <w:tr w:rsidR="003A4958" w:rsidRPr="001A464A" w:rsidDel="008176CC" w14:paraId="2190EAA4" w14:textId="7900363B" w:rsidTr="003A4958">
        <w:trPr>
          <w:trHeight w:val="345"/>
          <w:del w:id="2752" w:author="Tanuj Kumar" w:date="2024-03-03T14:10:00Z"/>
        </w:trPr>
        <w:tc>
          <w:tcPr>
            <w:tcW w:w="1908" w:type="dxa"/>
            <w:noWrap/>
            <w:hideMark/>
          </w:tcPr>
          <w:p w14:paraId="7D07FE71" w14:textId="237AE92E" w:rsidR="001A464A" w:rsidRPr="001A464A" w:rsidDel="008176CC" w:rsidRDefault="001A464A">
            <w:pPr>
              <w:rPr>
                <w:del w:id="2753" w:author="Tanuj Kumar" w:date="2024-03-03T14:10:00Z"/>
                <w:b/>
                <w:bCs/>
              </w:rPr>
            </w:pPr>
            <w:del w:id="2754" w:author="Tanuj Kumar" w:date="2024-03-03T14:10:00Z">
              <w:r w:rsidRPr="001A464A" w:rsidDel="008176CC">
                <w:rPr>
                  <w:b/>
                  <w:bCs/>
                </w:rPr>
                <w:delText>Presence of Neighborhood Amenities</w:delText>
              </w:r>
              <w:r w:rsidRPr="001A464A" w:rsidDel="008176CC">
                <w:rPr>
                  <w:vertAlign w:val="superscript"/>
                </w:rPr>
                <w:delText>§</w:delText>
              </w:r>
            </w:del>
          </w:p>
        </w:tc>
        <w:tc>
          <w:tcPr>
            <w:tcW w:w="1361" w:type="dxa"/>
            <w:noWrap/>
            <w:hideMark/>
          </w:tcPr>
          <w:p w14:paraId="36B92B10" w14:textId="3D503E16" w:rsidR="001A464A" w:rsidRPr="001A464A" w:rsidDel="008176CC" w:rsidRDefault="001A464A" w:rsidP="00286E93">
            <w:pPr>
              <w:jc w:val="center"/>
              <w:rPr>
                <w:del w:id="2755" w:author="Tanuj Kumar" w:date="2024-03-03T14:10:00Z"/>
              </w:rPr>
            </w:pPr>
          </w:p>
        </w:tc>
        <w:tc>
          <w:tcPr>
            <w:tcW w:w="859" w:type="dxa"/>
            <w:hideMark/>
          </w:tcPr>
          <w:p w14:paraId="78B5E1F2" w14:textId="791DFE3F" w:rsidR="001A464A" w:rsidRPr="001A464A" w:rsidDel="008176CC" w:rsidRDefault="001A464A" w:rsidP="001A464A">
            <w:pPr>
              <w:rPr>
                <w:del w:id="2756" w:author="Tanuj Kumar" w:date="2024-03-03T14:10:00Z"/>
              </w:rPr>
            </w:pPr>
            <w:del w:id="275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74A9F8A6" w14:textId="0EAFAFF9" w:rsidR="001A464A" w:rsidRPr="001A464A" w:rsidDel="008176CC" w:rsidRDefault="001A464A" w:rsidP="001A464A">
            <w:pPr>
              <w:rPr>
                <w:del w:id="2758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37B4DC56" w14:textId="04FEAB51" w:rsidR="001A464A" w:rsidRPr="001A464A" w:rsidDel="008176CC" w:rsidRDefault="001A464A">
            <w:pPr>
              <w:rPr>
                <w:del w:id="2759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3075959A" w14:textId="294903CA" w:rsidR="001A464A" w:rsidRPr="001A464A" w:rsidDel="008176CC" w:rsidRDefault="001A464A" w:rsidP="001A464A">
            <w:pPr>
              <w:rPr>
                <w:del w:id="2760" w:author="Tanuj Kumar" w:date="2024-03-03T14:10:00Z"/>
              </w:rPr>
            </w:pPr>
            <w:del w:id="276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29F8FDED" w14:textId="6B2C852F" w:rsidR="001A464A" w:rsidRPr="001A464A" w:rsidDel="008176CC" w:rsidRDefault="001A464A" w:rsidP="001A464A">
            <w:pPr>
              <w:rPr>
                <w:del w:id="2762" w:author="Tanuj Kumar" w:date="2024-03-03T14:10:00Z"/>
              </w:rPr>
            </w:pPr>
            <w:del w:id="276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503243CA" w14:textId="25FE4AE5" w:rsidR="001A464A" w:rsidRPr="001A464A" w:rsidDel="008176CC" w:rsidRDefault="001A464A" w:rsidP="001A464A">
            <w:pPr>
              <w:rPr>
                <w:del w:id="2764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335F7C4B" w14:textId="278BFF8C" w:rsidR="001A464A" w:rsidRPr="001A464A" w:rsidDel="008176CC" w:rsidRDefault="001A464A">
            <w:pPr>
              <w:rPr>
                <w:del w:id="2765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71300FE7" w14:textId="1FDF3BD7" w:rsidR="001A464A" w:rsidRPr="001A464A" w:rsidDel="008176CC" w:rsidRDefault="001A464A" w:rsidP="001A464A">
            <w:pPr>
              <w:rPr>
                <w:del w:id="2766" w:author="Tanuj Kumar" w:date="2024-03-03T14:10:00Z"/>
              </w:rPr>
            </w:pPr>
            <w:del w:id="276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5BDEF5C5" w14:textId="7ED1BBCE" w:rsidR="001A464A" w:rsidRPr="001A464A" w:rsidDel="008176CC" w:rsidRDefault="001A464A" w:rsidP="001A464A">
            <w:pPr>
              <w:rPr>
                <w:del w:id="2768" w:author="Tanuj Kumar" w:date="2024-03-03T14:10:00Z"/>
              </w:rPr>
            </w:pPr>
            <w:del w:id="276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1387734A" w14:textId="4F1EDA40" w:rsidR="001A464A" w:rsidRPr="001A464A" w:rsidDel="008176CC" w:rsidRDefault="001A464A" w:rsidP="001A464A">
            <w:pPr>
              <w:rPr>
                <w:del w:id="2770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4E5EA6DD" w14:textId="6DA7B25F" w:rsidR="001A464A" w:rsidRPr="001A464A" w:rsidDel="008176CC" w:rsidRDefault="001A464A">
            <w:pPr>
              <w:rPr>
                <w:del w:id="2771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203442FB" w14:textId="3320F6C7" w:rsidR="001A464A" w:rsidRPr="001A464A" w:rsidDel="008176CC" w:rsidRDefault="001A464A" w:rsidP="001A464A">
            <w:pPr>
              <w:rPr>
                <w:del w:id="2772" w:author="Tanuj Kumar" w:date="2024-03-03T14:10:00Z"/>
              </w:rPr>
            </w:pPr>
            <w:del w:id="277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FFA50BB" w14:textId="53E72888" w:rsidR="001A464A" w:rsidRPr="001A464A" w:rsidDel="008176CC" w:rsidRDefault="001A464A" w:rsidP="001A464A">
            <w:pPr>
              <w:rPr>
                <w:del w:id="2774" w:author="Tanuj Kumar" w:date="2024-03-03T14:10:00Z"/>
              </w:rPr>
            </w:pPr>
            <w:del w:id="277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hideMark/>
          </w:tcPr>
          <w:p w14:paraId="10F7DC98" w14:textId="660AC69D" w:rsidR="001A464A" w:rsidRPr="001A464A" w:rsidDel="008176CC" w:rsidRDefault="001A464A" w:rsidP="001A464A">
            <w:pPr>
              <w:rPr>
                <w:del w:id="2776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0FD671B6" w14:textId="467273BD" w:rsidR="001A464A" w:rsidRPr="001A464A" w:rsidDel="008176CC" w:rsidRDefault="001A464A">
            <w:pPr>
              <w:rPr>
                <w:del w:id="2777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30D51954" w14:textId="32435CF5" w:rsidR="001A464A" w:rsidRPr="001A464A" w:rsidDel="008176CC" w:rsidRDefault="001A464A" w:rsidP="001A464A">
            <w:pPr>
              <w:rPr>
                <w:del w:id="2778" w:author="Tanuj Kumar" w:date="2024-03-03T14:10:00Z"/>
              </w:rPr>
            </w:pPr>
            <w:del w:id="2779" w:author="Tanuj Kumar" w:date="2024-03-03T14:10:00Z">
              <w:r w:rsidRPr="001A464A" w:rsidDel="008176CC">
                <w:delText>0.08</w:delText>
              </w:r>
            </w:del>
          </w:p>
        </w:tc>
        <w:tc>
          <w:tcPr>
            <w:tcW w:w="909" w:type="dxa"/>
            <w:noWrap/>
            <w:hideMark/>
          </w:tcPr>
          <w:p w14:paraId="7A39668E" w14:textId="5D51E9BC" w:rsidR="001A464A" w:rsidRPr="001A464A" w:rsidDel="008176CC" w:rsidRDefault="001A464A" w:rsidP="001A464A">
            <w:pPr>
              <w:rPr>
                <w:del w:id="2780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07205AE3" w14:textId="2A80BD1F" w:rsidR="001A464A" w:rsidRPr="001A464A" w:rsidDel="008176CC" w:rsidRDefault="001A464A" w:rsidP="001A464A">
            <w:pPr>
              <w:rPr>
                <w:del w:id="2781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7F4B6F55" w14:textId="27E4105A" w:rsidR="001A464A" w:rsidRPr="001A464A" w:rsidDel="008176CC" w:rsidRDefault="001A464A">
            <w:pPr>
              <w:rPr>
                <w:del w:id="2782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0BFB0AEA" w14:textId="79C81BF2" w:rsidR="001A464A" w:rsidRPr="001A464A" w:rsidDel="008176CC" w:rsidRDefault="001A464A" w:rsidP="001A464A">
            <w:pPr>
              <w:rPr>
                <w:del w:id="2783" w:author="Tanuj Kumar" w:date="2024-03-03T14:10:00Z"/>
              </w:rPr>
            </w:pPr>
            <w:del w:id="278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38DE7060" w14:textId="0CE503D6" w:rsidR="001A464A" w:rsidRPr="001A464A" w:rsidDel="008176CC" w:rsidRDefault="001A464A" w:rsidP="001A464A">
            <w:pPr>
              <w:rPr>
                <w:del w:id="2785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4889E3A6" w14:textId="48D0D207" w:rsidR="001A464A" w:rsidRPr="001A464A" w:rsidDel="008176CC" w:rsidRDefault="001A464A" w:rsidP="001A464A">
            <w:pPr>
              <w:rPr>
                <w:del w:id="2786" w:author="Tanuj Kumar" w:date="2024-03-03T14:10:00Z"/>
              </w:rPr>
            </w:pPr>
          </w:p>
        </w:tc>
        <w:tc>
          <w:tcPr>
            <w:tcW w:w="673" w:type="dxa"/>
            <w:hideMark/>
          </w:tcPr>
          <w:p w14:paraId="6CEF29CC" w14:textId="0E16339B" w:rsidR="001A464A" w:rsidRPr="001A464A" w:rsidDel="008176CC" w:rsidRDefault="001A464A">
            <w:pPr>
              <w:rPr>
                <w:del w:id="2787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2E2376CA" w14:textId="4FEAAD1E" w:rsidR="001A464A" w:rsidRPr="001A464A" w:rsidDel="008176CC" w:rsidRDefault="001A464A" w:rsidP="001A464A">
            <w:pPr>
              <w:rPr>
                <w:del w:id="2788" w:author="Tanuj Kumar" w:date="2024-03-03T14:10:00Z"/>
              </w:rPr>
            </w:pPr>
            <w:del w:id="2789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5236E485" w14:textId="6915E160" w:rsidTr="003A4958">
        <w:trPr>
          <w:trHeight w:val="300"/>
          <w:del w:id="2790" w:author="Tanuj Kumar" w:date="2024-03-03T14:10:00Z"/>
        </w:trPr>
        <w:tc>
          <w:tcPr>
            <w:tcW w:w="1908" w:type="dxa"/>
            <w:hideMark/>
          </w:tcPr>
          <w:p w14:paraId="4F866573" w14:textId="2137F4DC" w:rsidR="001A464A" w:rsidRPr="001A464A" w:rsidDel="008176CC" w:rsidRDefault="001A464A" w:rsidP="001A464A">
            <w:pPr>
              <w:rPr>
                <w:del w:id="2791" w:author="Tanuj Kumar" w:date="2024-03-03T14:10:00Z"/>
              </w:rPr>
            </w:pPr>
            <w:del w:id="2792" w:author="Tanuj Kumar" w:date="2024-03-03T14:10:00Z">
              <w:r w:rsidRPr="001A464A" w:rsidDel="008176CC">
                <w:delText>0-2 Amenities</w:delText>
              </w:r>
            </w:del>
          </w:p>
        </w:tc>
        <w:tc>
          <w:tcPr>
            <w:tcW w:w="1361" w:type="dxa"/>
            <w:noWrap/>
            <w:hideMark/>
          </w:tcPr>
          <w:p w14:paraId="71EEDEBE" w14:textId="35DF42EC" w:rsidR="001A464A" w:rsidRPr="001A464A" w:rsidDel="008176CC" w:rsidRDefault="001A464A" w:rsidP="00286E93">
            <w:pPr>
              <w:jc w:val="center"/>
              <w:rPr>
                <w:del w:id="2793" w:author="Tanuj Kumar" w:date="2024-03-03T14:10:00Z"/>
              </w:rPr>
            </w:pPr>
            <w:del w:id="2794" w:author="Tanuj Kumar" w:date="2024-03-03T14:10:00Z">
              <w:r w:rsidRPr="001A464A" w:rsidDel="008176CC">
                <w:delText>40.5</w:delText>
              </w:r>
            </w:del>
          </w:p>
        </w:tc>
        <w:tc>
          <w:tcPr>
            <w:tcW w:w="859" w:type="dxa"/>
            <w:noWrap/>
            <w:hideMark/>
          </w:tcPr>
          <w:p w14:paraId="73E4036D" w14:textId="7E940B93" w:rsidR="001A464A" w:rsidRPr="001A464A" w:rsidDel="008176CC" w:rsidRDefault="001A464A" w:rsidP="001A464A">
            <w:pPr>
              <w:rPr>
                <w:del w:id="2795" w:author="Tanuj Kumar" w:date="2024-03-03T14:10:00Z"/>
              </w:rPr>
            </w:pPr>
            <w:del w:id="2796" w:author="Tanuj Kumar" w:date="2024-03-03T14:10:00Z">
              <w:r w:rsidRPr="001A464A" w:rsidDel="008176CC">
                <w:delText>57.4</w:delText>
              </w:r>
            </w:del>
          </w:p>
        </w:tc>
        <w:tc>
          <w:tcPr>
            <w:tcW w:w="823" w:type="dxa"/>
            <w:noWrap/>
            <w:hideMark/>
          </w:tcPr>
          <w:p w14:paraId="0D6455BA" w14:textId="0E1230BF" w:rsidR="001A464A" w:rsidRPr="001A464A" w:rsidDel="008176CC" w:rsidRDefault="001A464A" w:rsidP="001A464A">
            <w:pPr>
              <w:rPr>
                <w:del w:id="2797" w:author="Tanuj Kumar" w:date="2024-03-03T14:10:00Z"/>
              </w:rPr>
            </w:pPr>
            <w:del w:id="2798" w:author="Tanuj Kumar" w:date="2024-03-03T14:10:00Z">
              <w:r w:rsidRPr="001A464A" w:rsidDel="008176CC">
                <w:delText xml:space="preserve">(54.1 - </w:delText>
              </w:r>
            </w:del>
          </w:p>
        </w:tc>
        <w:tc>
          <w:tcPr>
            <w:tcW w:w="673" w:type="dxa"/>
            <w:noWrap/>
            <w:hideMark/>
          </w:tcPr>
          <w:p w14:paraId="5D396E0D" w14:textId="67956D1E" w:rsidR="001A464A" w:rsidRPr="001A464A" w:rsidDel="008176CC" w:rsidRDefault="001A464A">
            <w:pPr>
              <w:rPr>
                <w:del w:id="2799" w:author="Tanuj Kumar" w:date="2024-03-03T14:10:00Z"/>
              </w:rPr>
            </w:pPr>
            <w:del w:id="2800" w:author="Tanuj Kumar" w:date="2024-03-03T14:10:00Z">
              <w:r w:rsidRPr="001A464A" w:rsidDel="008176CC">
                <w:delText>60.7)</w:delText>
              </w:r>
            </w:del>
          </w:p>
        </w:tc>
        <w:tc>
          <w:tcPr>
            <w:tcW w:w="754" w:type="dxa"/>
            <w:noWrap/>
            <w:hideMark/>
          </w:tcPr>
          <w:p w14:paraId="7F3FCC60" w14:textId="7C856F00" w:rsidR="001A464A" w:rsidRPr="001A464A" w:rsidDel="008176CC" w:rsidRDefault="001A464A" w:rsidP="001A464A">
            <w:pPr>
              <w:rPr>
                <w:del w:id="2801" w:author="Tanuj Kumar" w:date="2024-03-03T14:10:00Z"/>
              </w:rPr>
            </w:pPr>
            <w:del w:id="280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D906F0B" w14:textId="75D54003" w:rsidR="001A464A" w:rsidRPr="001A464A" w:rsidDel="008176CC" w:rsidRDefault="001A464A" w:rsidP="001A464A">
            <w:pPr>
              <w:rPr>
                <w:del w:id="2803" w:author="Tanuj Kumar" w:date="2024-03-03T14:10:00Z"/>
              </w:rPr>
            </w:pPr>
            <w:del w:id="2804" w:author="Tanuj Kumar" w:date="2024-03-03T14:10:00Z">
              <w:r w:rsidRPr="001A464A" w:rsidDel="008176CC">
                <w:delText>62.3</w:delText>
              </w:r>
            </w:del>
          </w:p>
        </w:tc>
        <w:tc>
          <w:tcPr>
            <w:tcW w:w="673" w:type="dxa"/>
            <w:noWrap/>
            <w:hideMark/>
          </w:tcPr>
          <w:p w14:paraId="3900CFB0" w14:textId="23AAAB56" w:rsidR="001A464A" w:rsidRPr="001A464A" w:rsidDel="008176CC" w:rsidRDefault="001A464A" w:rsidP="001A464A">
            <w:pPr>
              <w:rPr>
                <w:del w:id="2805" w:author="Tanuj Kumar" w:date="2024-03-03T14:10:00Z"/>
              </w:rPr>
            </w:pPr>
            <w:del w:id="2806" w:author="Tanuj Kumar" w:date="2024-03-03T14:10:00Z">
              <w:r w:rsidRPr="001A464A" w:rsidDel="008176CC">
                <w:delText>(58.9 -</w:delText>
              </w:r>
            </w:del>
          </w:p>
        </w:tc>
        <w:tc>
          <w:tcPr>
            <w:tcW w:w="673" w:type="dxa"/>
            <w:noWrap/>
            <w:hideMark/>
          </w:tcPr>
          <w:p w14:paraId="6F2C72D8" w14:textId="587828AD" w:rsidR="001A464A" w:rsidRPr="001A464A" w:rsidDel="008176CC" w:rsidRDefault="001A464A">
            <w:pPr>
              <w:rPr>
                <w:del w:id="2807" w:author="Tanuj Kumar" w:date="2024-03-03T14:10:00Z"/>
              </w:rPr>
            </w:pPr>
            <w:del w:id="2808" w:author="Tanuj Kumar" w:date="2024-03-03T14:10:00Z">
              <w:r w:rsidRPr="001A464A" w:rsidDel="008176CC">
                <w:delText>65.7)</w:delText>
              </w:r>
            </w:del>
          </w:p>
        </w:tc>
        <w:tc>
          <w:tcPr>
            <w:tcW w:w="774" w:type="dxa"/>
            <w:noWrap/>
            <w:hideMark/>
          </w:tcPr>
          <w:p w14:paraId="173EB57E" w14:textId="3DB16569" w:rsidR="001A464A" w:rsidRPr="001A464A" w:rsidDel="008176CC" w:rsidRDefault="001A464A" w:rsidP="001A464A">
            <w:pPr>
              <w:rPr>
                <w:del w:id="2809" w:author="Tanuj Kumar" w:date="2024-03-03T14:10:00Z"/>
              </w:rPr>
            </w:pPr>
            <w:del w:id="281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BC56156" w14:textId="767A987B" w:rsidR="001A464A" w:rsidRPr="001A464A" w:rsidDel="008176CC" w:rsidRDefault="001A464A" w:rsidP="001A464A">
            <w:pPr>
              <w:rPr>
                <w:del w:id="2811" w:author="Tanuj Kumar" w:date="2024-03-03T14:10:00Z"/>
              </w:rPr>
            </w:pPr>
            <w:del w:id="2812" w:author="Tanuj Kumar" w:date="2024-03-03T14:10:00Z">
              <w:r w:rsidRPr="001A464A" w:rsidDel="008176CC">
                <w:delText>78.7</w:delText>
              </w:r>
            </w:del>
          </w:p>
        </w:tc>
        <w:tc>
          <w:tcPr>
            <w:tcW w:w="673" w:type="dxa"/>
            <w:noWrap/>
            <w:hideMark/>
          </w:tcPr>
          <w:p w14:paraId="3E3413C8" w14:textId="10D17F5B" w:rsidR="001A464A" w:rsidRPr="001A464A" w:rsidDel="008176CC" w:rsidRDefault="001A464A" w:rsidP="001A464A">
            <w:pPr>
              <w:rPr>
                <w:del w:id="2813" w:author="Tanuj Kumar" w:date="2024-03-03T14:10:00Z"/>
              </w:rPr>
            </w:pPr>
            <w:del w:id="2814" w:author="Tanuj Kumar" w:date="2024-03-03T14:10:00Z">
              <w:r w:rsidRPr="001A464A" w:rsidDel="008176CC">
                <w:delText>(75.0 -</w:delText>
              </w:r>
            </w:del>
          </w:p>
        </w:tc>
        <w:tc>
          <w:tcPr>
            <w:tcW w:w="673" w:type="dxa"/>
            <w:noWrap/>
            <w:hideMark/>
          </w:tcPr>
          <w:p w14:paraId="6EE7BCF0" w14:textId="7CCA6D88" w:rsidR="001A464A" w:rsidRPr="001A464A" w:rsidDel="008176CC" w:rsidRDefault="001A464A">
            <w:pPr>
              <w:rPr>
                <w:del w:id="2815" w:author="Tanuj Kumar" w:date="2024-03-03T14:10:00Z"/>
              </w:rPr>
            </w:pPr>
            <w:del w:id="2816" w:author="Tanuj Kumar" w:date="2024-03-03T14:10:00Z">
              <w:r w:rsidRPr="001A464A" w:rsidDel="008176CC">
                <w:delText>82.0)</w:delText>
              </w:r>
            </w:del>
          </w:p>
        </w:tc>
        <w:tc>
          <w:tcPr>
            <w:tcW w:w="791" w:type="dxa"/>
            <w:noWrap/>
            <w:hideMark/>
          </w:tcPr>
          <w:p w14:paraId="4B4848DC" w14:textId="2C6ED4B2" w:rsidR="001A464A" w:rsidRPr="001A464A" w:rsidDel="008176CC" w:rsidRDefault="001A464A" w:rsidP="001A464A">
            <w:pPr>
              <w:rPr>
                <w:del w:id="2817" w:author="Tanuj Kumar" w:date="2024-03-03T14:10:00Z"/>
              </w:rPr>
            </w:pPr>
            <w:del w:id="28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F1FFB8F" w14:textId="37DCC90E" w:rsidR="001A464A" w:rsidRPr="001A464A" w:rsidDel="008176CC" w:rsidRDefault="001A464A" w:rsidP="001A464A">
            <w:pPr>
              <w:rPr>
                <w:del w:id="2819" w:author="Tanuj Kumar" w:date="2024-03-03T14:10:00Z"/>
              </w:rPr>
            </w:pPr>
            <w:del w:id="2820" w:author="Tanuj Kumar" w:date="2024-03-03T14:10:00Z">
              <w:r w:rsidRPr="001A464A" w:rsidDel="008176CC">
                <w:delText>70.8</w:delText>
              </w:r>
            </w:del>
          </w:p>
        </w:tc>
        <w:tc>
          <w:tcPr>
            <w:tcW w:w="673" w:type="dxa"/>
            <w:noWrap/>
            <w:hideMark/>
          </w:tcPr>
          <w:p w14:paraId="79027C68" w14:textId="77F0774E" w:rsidR="001A464A" w:rsidRPr="001A464A" w:rsidDel="008176CC" w:rsidRDefault="001A464A" w:rsidP="001A464A">
            <w:pPr>
              <w:rPr>
                <w:del w:id="2821" w:author="Tanuj Kumar" w:date="2024-03-03T14:10:00Z"/>
              </w:rPr>
            </w:pPr>
            <w:del w:id="2822" w:author="Tanuj Kumar" w:date="2024-03-03T14:10:00Z">
              <w:r w:rsidRPr="001A464A" w:rsidDel="008176CC">
                <w:delText>(67.7 -</w:delText>
              </w:r>
            </w:del>
          </w:p>
        </w:tc>
        <w:tc>
          <w:tcPr>
            <w:tcW w:w="673" w:type="dxa"/>
            <w:noWrap/>
            <w:hideMark/>
          </w:tcPr>
          <w:p w14:paraId="6F6B8B5A" w14:textId="19E1DEE2" w:rsidR="001A464A" w:rsidRPr="001A464A" w:rsidDel="008176CC" w:rsidRDefault="001A464A">
            <w:pPr>
              <w:rPr>
                <w:del w:id="2823" w:author="Tanuj Kumar" w:date="2024-03-03T14:10:00Z"/>
              </w:rPr>
            </w:pPr>
            <w:del w:id="2824" w:author="Tanuj Kumar" w:date="2024-03-03T14:10:00Z">
              <w:r w:rsidRPr="001A464A" w:rsidDel="008176CC">
                <w:delText>73.7)</w:delText>
              </w:r>
            </w:del>
          </w:p>
        </w:tc>
        <w:tc>
          <w:tcPr>
            <w:tcW w:w="804" w:type="dxa"/>
            <w:noWrap/>
            <w:hideMark/>
          </w:tcPr>
          <w:p w14:paraId="0BCDF95B" w14:textId="1ACB0F30" w:rsidR="001A464A" w:rsidRPr="001A464A" w:rsidDel="008176CC" w:rsidRDefault="001A464A" w:rsidP="001A464A">
            <w:pPr>
              <w:rPr>
                <w:del w:id="2825" w:author="Tanuj Kumar" w:date="2024-03-03T14:10:00Z"/>
              </w:rPr>
            </w:pPr>
            <w:del w:id="282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7E3BCB2" w14:textId="0D753323" w:rsidR="001A464A" w:rsidRPr="001A464A" w:rsidDel="008176CC" w:rsidRDefault="001A464A" w:rsidP="001A464A">
            <w:pPr>
              <w:rPr>
                <w:del w:id="2827" w:author="Tanuj Kumar" w:date="2024-03-03T14:10:00Z"/>
              </w:rPr>
            </w:pPr>
            <w:del w:id="2828" w:author="Tanuj Kumar" w:date="2024-03-03T14:10:00Z">
              <w:r w:rsidRPr="001A464A" w:rsidDel="008176CC">
                <w:delText>63.7</w:delText>
              </w:r>
            </w:del>
          </w:p>
        </w:tc>
        <w:tc>
          <w:tcPr>
            <w:tcW w:w="673" w:type="dxa"/>
            <w:noWrap/>
            <w:hideMark/>
          </w:tcPr>
          <w:p w14:paraId="76CAF20B" w14:textId="3D2BB5C0" w:rsidR="001A464A" w:rsidRPr="001A464A" w:rsidDel="008176CC" w:rsidRDefault="001A464A" w:rsidP="001A464A">
            <w:pPr>
              <w:rPr>
                <w:del w:id="2829" w:author="Tanuj Kumar" w:date="2024-03-03T14:10:00Z"/>
              </w:rPr>
            </w:pPr>
            <w:del w:id="2830" w:author="Tanuj Kumar" w:date="2024-03-03T14:10:00Z">
              <w:r w:rsidRPr="001A464A" w:rsidDel="008176CC">
                <w:delText>(60.5 -</w:delText>
              </w:r>
            </w:del>
          </w:p>
        </w:tc>
        <w:tc>
          <w:tcPr>
            <w:tcW w:w="673" w:type="dxa"/>
            <w:noWrap/>
            <w:hideMark/>
          </w:tcPr>
          <w:p w14:paraId="62B49A16" w14:textId="7FAB7D0E" w:rsidR="001A464A" w:rsidRPr="001A464A" w:rsidDel="008176CC" w:rsidRDefault="001A464A">
            <w:pPr>
              <w:rPr>
                <w:del w:id="2831" w:author="Tanuj Kumar" w:date="2024-03-03T14:10:00Z"/>
              </w:rPr>
            </w:pPr>
            <w:del w:id="2832" w:author="Tanuj Kumar" w:date="2024-03-03T14:10:00Z">
              <w:r w:rsidRPr="001A464A" w:rsidDel="008176CC">
                <w:delText>66.8)</w:delText>
              </w:r>
            </w:del>
          </w:p>
        </w:tc>
        <w:tc>
          <w:tcPr>
            <w:tcW w:w="813" w:type="dxa"/>
            <w:noWrap/>
            <w:hideMark/>
          </w:tcPr>
          <w:p w14:paraId="45883534" w14:textId="4A1E1849" w:rsidR="001A464A" w:rsidRPr="001A464A" w:rsidDel="008176CC" w:rsidRDefault="001A464A" w:rsidP="001A464A">
            <w:pPr>
              <w:rPr>
                <w:del w:id="2833" w:author="Tanuj Kumar" w:date="2024-03-03T14:10:00Z"/>
              </w:rPr>
            </w:pPr>
            <w:del w:id="28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56DE55C" w14:textId="49A6F107" w:rsidR="001A464A" w:rsidRPr="001A464A" w:rsidDel="008176CC" w:rsidRDefault="001A464A" w:rsidP="001A464A">
            <w:pPr>
              <w:rPr>
                <w:del w:id="2835" w:author="Tanuj Kumar" w:date="2024-03-03T14:10:00Z"/>
              </w:rPr>
            </w:pPr>
            <w:del w:id="2836" w:author="Tanuj Kumar" w:date="2024-03-03T14:10:00Z">
              <w:r w:rsidRPr="001A464A" w:rsidDel="008176CC">
                <w:delText>85.2</w:delText>
              </w:r>
            </w:del>
          </w:p>
        </w:tc>
        <w:tc>
          <w:tcPr>
            <w:tcW w:w="673" w:type="dxa"/>
            <w:noWrap/>
            <w:hideMark/>
          </w:tcPr>
          <w:p w14:paraId="3404A941" w14:textId="636BBB57" w:rsidR="001A464A" w:rsidRPr="001A464A" w:rsidDel="008176CC" w:rsidRDefault="001A464A" w:rsidP="001A464A">
            <w:pPr>
              <w:rPr>
                <w:del w:id="2837" w:author="Tanuj Kumar" w:date="2024-03-03T14:10:00Z"/>
              </w:rPr>
            </w:pPr>
            <w:del w:id="2838" w:author="Tanuj Kumar" w:date="2024-03-03T14:10:00Z">
              <w:r w:rsidRPr="001A464A" w:rsidDel="008176CC">
                <w:delText>(82.5 -</w:delText>
              </w:r>
            </w:del>
          </w:p>
        </w:tc>
        <w:tc>
          <w:tcPr>
            <w:tcW w:w="673" w:type="dxa"/>
            <w:noWrap/>
            <w:hideMark/>
          </w:tcPr>
          <w:p w14:paraId="31DDEA3F" w14:textId="6A4660CA" w:rsidR="001A464A" w:rsidRPr="001A464A" w:rsidDel="008176CC" w:rsidRDefault="001A464A">
            <w:pPr>
              <w:rPr>
                <w:del w:id="2839" w:author="Tanuj Kumar" w:date="2024-03-03T14:10:00Z"/>
              </w:rPr>
            </w:pPr>
            <w:del w:id="2840" w:author="Tanuj Kumar" w:date="2024-03-03T14:10:00Z">
              <w:r w:rsidRPr="001A464A" w:rsidDel="008176CC">
                <w:delText>87.5)</w:delText>
              </w:r>
            </w:del>
          </w:p>
        </w:tc>
        <w:tc>
          <w:tcPr>
            <w:tcW w:w="830" w:type="dxa"/>
            <w:noWrap/>
            <w:hideMark/>
          </w:tcPr>
          <w:p w14:paraId="29703F3E" w14:textId="28FC109B" w:rsidR="001A464A" w:rsidRPr="001A464A" w:rsidDel="008176CC" w:rsidRDefault="001A464A">
            <w:pPr>
              <w:rPr>
                <w:del w:id="2841" w:author="Tanuj Kumar" w:date="2024-03-03T14:10:00Z"/>
              </w:rPr>
            </w:pPr>
          </w:p>
        </w:tc>
      </w:tr>
      <w:tr w:rsidR="003A4958" w:rsidRPr="001A464A" w:rsidDel="008176CC" w14:paraId="76991689" w14:textId="41630159" w:rsidTr="003A4958">
        <w:trPr>
          <w:trHeight w:val="300"/>
          <w:del w:id="2842" w:author="Tanuj Kumar" w:date="2024-03-03T14:10:00Z"/>
        </w:trPr>
        <w:tc>
          <w:tcPr>
            <w:tcW w:w="1908" w:type="dxa"/>
            <w:hideMark/>
          </w:tcPr>
          <w:p w14:paraId="1EE9A899" w14:textId="07A16EC2" w:rsidR="001A464A" w:rsidRPr="001A464A" w:rsidDel="008176CC" w:rsidRDefault="001A464A" w:rsidP="001A464A">
            <w:pPr>
              <w:rPr>
                <w:del w:id="2843" w:author="Tanuj Kumar" w:date="2024-03-03T14:10:00Z"/>
              </w:rPr>
            </w:pPr>
            <w:del w:id="2844" w:author="Tanuj Kumar" w:date="2024-03-03T14:10:00Z">
              <w:r w:rsidRPr="001A464A" w:rsidDel="008176CC">
                <w:lastRenderedPageBreak/>
                <w:delText>3-4 Amenities</w:delText>
              </w:r>
            </w:del>
          </w:p>
        </w:tc>
        <w:tc>
          <w:tcPr>
            <w:tcW w:w="1361" w:type="dxa"/>
            <w:noWrap/>
            <w:hideMark/>
          </w:tcPr>
          <w:p w14:paraId="04F5A6BD" w14:textId="6C7FBB11" w:rsidR="001A464A" w:rsidRPr="001A464A" w:rsidDel="008176CC" w:rsidRDefault="001A464A" w:rsidP="00286E93">
            <w:pPr>
              <w:jc w:val="center"/>
              <w:rPr>
                <w:del w:id="2845" w:author="Tanuj Kumar" w:date="2024-03-03T14:10:00Z"/>
              </w:rPr>
            </w:pPr>
            <w:del w:id="2846" w:author="Tanuj Kumar" w:date="2024-03-03T14:10:00Z">
              <w:r w:rsidRPr="001A464A" w:rsidDel="008176CC">
                <w:delText>59.5</w:delText>
              </w:r>
            </w:del>
          </w:p>
        </w:tc>
        <w:tc>
          <w:tcPr>
            <w:tcW w:w="859" w:type="dxa"/>
            <w:noWrap/>
            <w:hideMark/>
          </w:tcPr>
          <w:p w14:paraId="5F0A5A21" w14:textId="3E136A51" w:rsidR="001A464A" w:rsidRPr="001A464A" w:rsidDel="008176CC" w:rsidRDefault="001A464A" w:rsidP="001A464A">
            <w:pPr>
              <w:rPr>
                <w:del w:id="2847" w:author="Tanuj Kumar" w:date="2024-03-03T14:10:00Z"/>
              </w:rPr>
            </w:pPr>
            <w:del w:id="2848" w:author="Tanuj Kumar" w:date="2024-03-03T14:10:00Z">
              <w:r w:rsidRPr="001A464A" w:rsidDel="008176CC">
                <w:delText>68.5</w:delText>
              </w:r>
            </w:del>
          </w:p>
        </w:tc>
        <w:tc>
          <w:tcPr>
            <w:tcW w:w="823" w:type="dxa"/>
            <w:noWrap/>
            <w:hideMark/>
          </w:tcPr>
          <w:p w14:paraId="2B308A0B" w14:textId="51616390" w:rsidR="001A464A" w:rsidRPr="001A464A" w:rsidDel="008176CC" w:rsidRDefault="001A464A" w:rsidP="001A464A">
            <w:pPr>
              <w:rPr>
                <w:del w:id="2849" w:author="Tanuj Kumar" w:date="2024-03-03T14:10:00Z"/>
              </w:rPr>
            </w:pPr>
            <w:del w:id="2850" w:author="Tanuj Kumar" w:date="2024-03-03T14:10:00Z">
              <w:r w:rsidRPr="001A464A" w:rsidDel="008176CC">
                <w:delText xml:space="preserve">(66.0 - </w:delText>
              </w:r>
            </w:del>
          </w:p>
        </w:tc>
        <w:tc>
          <w:tcPr>
            <w:tcW w:w="673" w:type="dxa"/>
            <w:noWrap/>
            <w:hideMark/>
          </w:tcPr>
          <w:p w14:paraId="002C8A9D" w14:textId="3E3F3AC4" w:rsidR="001A464A" w:rsidRPr="001A464A" w:rsidDel="008176CC" w:rsidRDefault="001A464A">
            <w:pPr>
              <w:rPr>
                <w:del w:id="2851" w:author="Tanuj Kumar" w:date="2024-03-03T14:10:00Z"/>
              </w:rPr>
            </w:pPr>
            <w:del w:id="2852" w:author="Tanuj Kumar" w:date="2024-03-03T14:10:00Z">
              <w:r w:rsidRPr="001A464A" w:rsidDel="008176CC">
                <w:delText>70.9)</w:delText>
              </w:r>
            </w:del>
          </w:p>
        </w:tc>
        <w:tc>
          <w:tcPr>
            <w:tcW w:w="754" w:type="dxa"/>
            <w:noWrap/>
            <w:hideMark/>
          </w:tcPr>
          <w:p w14:paraId="47CE4881" w14:textId="13515FA7" w:rsidR="001A464A" w:rsidRPr="001A464A" w:rsidDel="008176CC" w:rsidRDefault="001A464A" w:rsidP="001A464A">
            <w:pPr>
              <w:rPr>
                <w:del w:id="2853" w:author="Tanuj Kumar" w:date="2024-03-03T14:10:00Z"/>
              </w:rPr>
            </w:pPr>
            <w:del w:id="285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FC061CB" w14:textId="2FA60EE9" w:rsidR="001A464A" w:rsidRPr="001A464A" w:rsidDel="008176CC" w:rsidRDefault="001A464A" w:rsidP="001A464A">
            <w:pPr>
              <w:rPr>
                <w:del w:id="2855" w:author="Tanuj Kumar" w:date="2024-03-03T14:10:00Z"/>
              </w:rPr>
            </w:pPr>
            <w:del w:id="2856" w:author="Tanuj Kumar" w:date="2024-03-03T14:10:00Z">
              <w:r w:rsidRPr="001A464A" w:rsidDel="008176CC">
                <w:delText>73.7</w:delText>
              </w:r>
            </w:del>
          </w:p>
        </w:tc>
        <w:tc>
          <w:tcPr>
            <w:tcW w:w="673" w:type="dxa"/>
            <w:noWrap/>
            <w:hideMark/>
          </w:tcPr>
          <w:p w14:paraId="22748450" w14:textId="0238078A" w:rsidR="001A464A" w:rsidRPr="001A464A" w:rsidDel="008176CC" w:rsidRDefault="001A464A" w:rsidP="001A464A">
            <w:pPr>
              <w:rPr>
                <w:del w:id="2857" w:author="Tanuj Kumar" w:date="2024-03-03T14:10:00Z"/>
              </w:rPr>
            </w:pPr>
            <w:del w:id="2858" w:author="Tanuj Kumar" w:date="2024-03-03T14:10:00Z">
              <w:r w:rsidRPr="001A464A" w:rsidDel="008176CC">
                <w:delText>(71.2 -</w:delText>
              </w:r>
            </w:del>
          </w:p>
        </w:tc>
        <w:tc>
          <w:tcPr>
            <w:tcW w:w="673" w:type="dxa"/>
            <w:noWrap/>
            <w:hideMark/>
          </w:tcPr>
          <w:p w14:paraId="6B04A330" w14:textId="3E1AF6A0" w:rsidR="001A464A" w:rsidRPr="001A464A" w:rsidDel="008176CC" w:rsidRDefault="001A464A">
            <w:pPr>
              <w:rPr>
                <w:del w:id="2859" w:author="Tanuj Kumar" w:date="2024-03-03T14:10:00Z"/>
              </w:rPr>
            </w:pPr>
            <w:del w:id="2860" w:author="Tanuj Kumar" w:date="2024-03-03T14:10:00Z">
              <w:r w:rsidRPr="001A464A" w:rsidDel="008176CC">
                <w:delText>76.0)</w:delText>
              </w:r>
            </w:del>
          </w:p>
        </w:tc>
        <w:tc>
          <w:tcPr>
            <w:tcW w:w="774" w:type="dxa"/>
            <w:noWrap/>
            <w:hideMark/>
          </w:tcPr>
          <w:p w14:paraId="2BF55622" w14:textId="209725F8" w:rsidR="001A464A" w:rsidRPr="001A464A" w:rsidDel="008176CC" w:rsidRDefault="001A464A" w:rsidP="001A464A">
            <w:pPr>
              <w:rPr>
                <w:del w:id="2861" w:author="Tanuj Kumar" w:date="2024-03-03T14:10:00Z"/>
              </w:rPr>
            </w:pPr>
            <w:del w:id="286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DF62D31" w14:textId="2E1605AA" w:rsidR="001A464A" w:rsidRPr="001A464A" w:rsidDel="008176CC" w:rsidRDefault="001A464A" w:rsidP="001A464A">
            <w:pPr>
              <w:rPr>
                <w:del w:id="2863" w:author="Tanuj Kumar" w:date="2024-03-03T14:10:00Z"/>
              </w:rPr>
            </w:pPr>
            <w:del w:id="2864" w:author="Tanuj Kumar" w:date="2024-03-03T14:10:00Z">
              <w:r w:rsidRPr="001A464A" w:rsidDel="008176CC">
                <w:delText>86.1</w:delText>
              </w:r>
            </w:del>
          </w:p>
        </w:tc>
        <w:tc>
          <w:tcPr>
            <w:tcW w:w="673" w:type="dxa"/>
            <w:noWrap/>
            <w:hideMark/>
          </w:tcPr>
          <w:p w14:paraId="68309EA5" w14:textId="53A7BB67" w:rsidR="001A464A" w:rsidRPr="001A464A" w:rsidDel="008176CC" w:rsidRDefault="001A464A" w:rsidP="001A464A">
            <w:pPr>
              <w:rPr>
                <w:del w:id="2865" w:author="Tanuj Kumar" w:date="2024-03-03T14:10:00Z"/>
              </w:rPr>
            </w:pPr>
            <w:del w:id="2866" w:author="Tanuj Kumar" w:date="2024-03-03T14:10:00Z">
              <w:r w:rsidRPr="001A464A" w:rsidDel="008176CC">
                <w:delText>(84.3 -</w:delText>
              </w:r>
            </w:del>
          </w:p>
        </w:tc>
        <w:tc>
          <w:tcPr>
            <w:tcW w:w="673" w:type="dxa"/>
            <w:noWrap/>
            <w:hideMark/>
          </w:tcPr>
          <w:p w14:paraId="2C4304DF" w14:textId="2E8CBDD1" w:rsidR="001A464A" w:rsidRPr="001A464A" w:rsidDel="008176CC" w:rsidRDefault="001A464A">
            <w:pPr>
              <w:rPr>
                <w:del w:id="2867" w:author="Tanuj Kumar" w:date="2024-03-03T14:10:00Z"/>
              </w:rPr>
            </w:pPr>
            <w:del w:id="2868" w:author="Tanuj Kumar" w:date="2024-03-03T14:10:00Z">
              <w:r w:rsidRPr="001A464A" w:rsidDel="008176CC">
                <w:delText>87.8)</w:delText>
              </w:r>
            </w:del>
          </w:p>
        </w:tc>
        <w:tc>
          <w:tcPr>
            <w:tcW w:w="791" w:type="dxa"/>
            <w:noWrap/>
            <w:hideMark/>
          </w:tcPr>
          <w:p w14:paraId="221EAC31" w14:textId="7C45BB8A" w:rsidR="001A464A" w:rsidRPr="001A464A" w:rsidDel="008176CC" w:rsidRDefault="001A464A" w:rsidP="001A464A">
            <w:pPr>
              <w:rPr>
                <w:del w:id="2869" w:author="Tanuj Kumar" w:date="2024-03-03T14:10:00Z"/>
              </w:rPr>
            </w:pPr>
            <w:del w:id="287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0DC08ABA" w14:textId="0996D6F4" w:rsidR="001A464A" w:rsidRPr="001A464A" w:rsidDel="008176CC" w:rsidRDefault="001A464A" w:rsidP="001A464A">
            <w:pPr>
              <w:rPr>
                <w:del w:id="2871" w:author="Tanuj Kumar" w:date="2024-03-03T14:10:00Z"/>
              </w:rPr>
            </w:pPr>
            <w:del w:id="2872" w:author="Tanuj Kumar" w:date="2024-03-03T14:10:00Z">
              <w:r w:rsidRPr="001A464A" w:rsidDel="008176CC">
                <w:delText>74.2</w:delText>
              </w:r>
            </w:del>
          </w:p>
        </w:tc>
        <w:tc>
          <w:tcPr>
            <w:tcW w:w="673" w:type="dxa"/>
            <w:noWrap/>
            <w:hideMark/>
          </w:tcPr>
          <w:p w14:paraId="2E96BA84" w14:textId="5C078D36" w:rsidR="001A464A" w:rsidRPr="001A464A" w:rsidDel="008176CC" w:rsidRDefault="001A464A" w:rsidP="001A464A">
            <w:pPr>
              <w:rPr>
                <w:del w:id="2873" w:author="Tanuj Kumar" w:date="2024-03-03T14:10:00Z"/>
              </w:rPr>
            </w:pPr>
            <w:del w:id="2874" w:author="Tanuj Kumar" w:date="2024-03-03T14:10:00Z">
              <w:r w:rsidRPr="001A464A" w:rsidDel="008176CC">
                <w:delText>(71.9 -</w:delText>
              </w:r>
            </w:del>
          </w:p>
        </w:tc>
        <w:tc>
          <w:tcPr>
            <w:tcW w:w="673" w:type="dxa"/>
            <w:noWrap/>
            <w:hideMark/>
          </w:tcPr>
          <w:p w14:paraId="677E3597" w14:textId="1901B416" w:rsidR="001A464A" w:rsidRPr="001A464A" w:rsidDel="008176CC" w:rsidRDefault="001A464A">
            <w:pPr>
              <w:rPr>
                <w:del w:id="2875" w:author="Tanuj Kumar" w:date="2024-03-03T14:10:00Z"/>
              </w:rPr>
            </w:pPr>
            <w:del w:id="2876" w:author="Tanuj Kumar" w:date="2024-03-03T14:10:00Z">
              <w:r w:rsidRPr="001A464A" w:rsidDel="008176CC">
                <w:delText>76.4)</w:delText>
              </w:r>
            </w:del>
          </w:p>
        </w:tc>
        <w:tc>
          <w:tcPr>
            <w:tcW w:w="804" w:type="dxa"/>
            <w:noWrap/>
            <w:hideMark/>
          </w:tcPr>
          <w:p w14:paraId="6FDAC150" w14:textId="03F696BF" w:rsidR="001A464A" w:rsidRPr="001A464A" w:rsidDel="008176CC" w:rsidRDefault="001A464A" w:rsidP="001A464A">
            <w:pPr>
              <w:rPr>
                <w:del w:id="2877" w:author="Tanuj Kumar" w:date="2024-03-03T14:10:00Z"/>
              </w:rPr>
            </w:pPr>
            <w:del w:id="287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363703A3" w14:textId="2FBEF40F" w:rsidR="001A464A" w:rsidRPr="001A464A" w:rsidDel="008176CC" w:rsidRDefault="001A464A" w:rsidP="001A464A">
            <w:pPr>
              <w:rPr>
                <w:del w:id="2879" w:author="Tanuj Kumar" w:date="2024-03-03T14:10:00Z"/>
              </w:rPr>
            </w:pPr>
            <w:del w:id="2880" w:author="Tanuj Kumar" w:date="2024-03-03T14:10:00Z">
              <w:r w:rsidRPr="001A464A" w:rsidDel="008176CC">
                <w:delText>71.3</w:delText>
              </w:r>
            </w:del>
          </w:p>
        </w:tc>
        <w:tc>
          <w:tcPr>
            <w:tcW w:w="673" w:type="dxa"/>
            <w:noWrap/>
            <w:hideMark/>
          </w:tcPr>
          <w:p w14:paraId="77935B81" w14:textId="30F6CA93" w:rsidR="001A464A" w:rsidRPr="001A464A" w:rsidDel="008176CC" w:rsidRDefault="001A464A" w:rsidP="001A464A">
            <w:pPr>
              <w:rPr>
                <w:del w:id="2881" w:author="Tanuj Kumar" w:date="2024-03-03T14:10:00Z"/>
              </w:rPr>
            </w:pPr>
            <w:del w:id="2882" w:author="Tanuj Kumar" w:date="2024-03-03T14:10:00Z">
              <w:r w:rsidRPr="001A464A" w:rsidDel="008176CC">
                <w:delText>(68.9 -</w:delText>
              </w:r>
            </w:del>
          </w:p>
        </w:tc>
        <w:tc>
          <w:tcPr>
            <w:tcW w:w="673" w:type="dxa"/>
            <w:noWrap/>
            <w:hideMark/>
          </w:tcPr>
          <w:p w14:paraId="6B2A5527" w14:textId="7A62A8FE" w:rsidR="001A464A" w:rsidRPr="001A464A" w:rsidDel="008176CC" w:rsidRDefault="001A464A">
            <w:pPr>
              <w:rPr>
                <w:del w:id="2883" w:author="Tanuj Kumar" w:date="2024-03-03T14:10:00Z"/>
              </w:rPr>
            </w:pPr>
            <w:del w:id="2884" w:author="Tanuj Kumar" w:date="2024-03-03T14:10:00Z">
              <w:r w:rsidRPr="001A464A" w:rsidDel="008176CC">
                <w:delText>73.6)</w:delText>
              </w:r>
            </w:del>
          </w:p>
        </w:tc>
        <w:tc>
          <w:tcPr>
            <w:tcW w:w="813" w:type="dxa"/>
            <w:noWrap/>
            <w:hideMark/>
          </w:tcPr>
          <w:p w14:paraId="5211AB95" w14:textId="54ACA789" w:rsidR="001A464A" w:rsidRPr="001A464A" w:rsidDel="008176CC" w:rsidRDefault="001A464A" w:rsidP="001A464A">
            <w:pPr>
              <w:rPr>
                <w:del w:id="2885" w:author="Tanuj Kumar" w:date="2024-03-03T14:10:00Z"/>
              </w:rPr>
            </w:pPr>
            <w:del w:id="288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AF05B0F" w14:textId="76876E36" w:rsidR="001A464A" w:rsidRPr="001A464A" w:rsidDel="008176CC" w:rsidRDefault="001A464A" w:rsidP="001A464A">
            <w:pPr>
              <w:rPr>
                <w:del w:id="2887" w:author="Tanuj Kumar" w:date="2024-03-03T14:10:00Z"/>
              </w:rPr>
            </w:pPr>
            <w:del w:id="2888" w:author="Tanuj Kumar" w:date="2024-03-03T14:10:00Z">
              <w:r w:rsidRPr="001A464A" w:rsidDel="008176CC">
                <w:delText>91.8</w:delText>
              </w:r>
            </w:del>
          </w:p>
        </w:tc>
        <w:tc>
          <w:tcPr>
            <w:tcW w:w="673" w:type="dxa"/>
            <w:noWrap/>
            <w:hideMark/>
          </w:tcPr>
          <w:p w14:paraId="41E1FF74" w14:textId="311E8ACC" w:rsidR="001A464A" w:rsidRPr="001A464A" w:rsidDel="008176CC" w:rsidRDefault="001A464A" w:rsidP="001A464A">
            <w:pPr>
              <w:rPr>
                <w:del w:id="2889" w:author="Tanuj Kumar" w:date="2024-03-03T14:10:00Z"/>
              </w:rPr>
            </w:pPr>
            <w:del w:id="2890" w:author="Tanuj Kumar" w:date="2024-03-03T14:10:00Z">
              <w:r w:rsidRPr="001A464A" w:rsidDel="008176CC">
                <w:delText>(90.4 -</w:delText>
              </w:r>
            </w:del>
          </w:p>
        </w:tc>
        <w:tc>
          <w:tcPr>
            <w:tcW w:w="673" w:type="dxa"/>
            <w:noWrap/>
            <w:hideMark/>
          </w:tcPr>
          <w:p w14:paraId="1611D70A" w14:textId="7C7F2E6C" w:rsidR="001A464A" w:rsidRPr="001A464A" w:rsidDel="008176CC" w:rsidRDefault="001A464A">
            <w:pPr>
              <w:rPr>
                <w:del w:id="2891" w:author="Tanuj Kumar" w:date="2024-03-03T14:10:00Z"/>
              </w:rPr>
            </w:pPr>
            <w:del w:id="2892" w:author="Tanuj Kumar" w:date="2024-03-03T14:10:00Z">
              <w:r w:rsidRPr="001A464A" w:rsidDel="008176CC">
                <w:delText>93.1)</w:delText>
              </w:r>
            </w:del>
          </w:p>
        </w:tc>
        <w:tc>
          <w:tcPr>
            <w:tcW w:w="830" w:type="dxa"/>
            <w:noWrap/>
            <w:hideMark/>
          </w:tcPr>
          <w:p w14:paraId="45736290" w14:textId="3624EB48" w:rsidR="001A464A" w:rsidRPr="001A464A" w:rsidDel="008176CC" w:rsidRDefault="001A464A">
            <w:pPr>
              <w:rPr>
                <w:del w:id="2893" w:author="Tanuj Kumar" w:date="2024-03-03T14:10:00Z"/>
              </w:rPr>
            </w:pPr>
          </w:p>
        </w:tc>
      </w:tr>
      <w:tr w:rsidR="003A4958" w:rsidRPr="001A464A" w:rsidDel="008176CC" w14:paraId="4CB65D60" w14:textId="1999089E" w:rsidTr="003A4958">
        <w:trPr>
          <w:trHeight w:val="300"/>
          <w:del w:id="2894" w:author="Tanuj Kumar" w:date="2024-03-03T14:10:00Z"/>
        </w:trPr>
        <w:tc>
          <w:tcPr>
            <w:tcW w:w="1908" w:type="dxa"/>
            <w:noWrap/>
            <w:hideMark/>
          </w:tcPr>
          <w:p w14:paraId="6A027902" w14:textId="02FC1080" w:rsidR="001A464A" w:rsidRPr="001A464A" w:rsidDel="008176CC" w:rsidRDefault="001A464A">
            <w:pPr>
              <w:rPr>
                <w:del w:id="2895" w:author="Tanuj Kumar" w:date="2024-03-03T14:10:00Z"/>
                <w:b/>
                <w:bCs/>
              </w:rPr>
            </w:pPr>
            <w:del w:id="2896" w:author="Tanuj Kumar" w:date="2024-03-03T14:10:00Z">
              <w:r w:rsidRPr="001A464A" w:rsidDel="008176CC">
                <w:rPr>
                  <w:b/>
                  <w:bCs/>
                </w:rPr>
                <w:delText>Rural Urban Residence</w:delText>
              </w:r>
            </w:del>
          </w:p>
        </w:tc>
        <w:tc>
          <w:tcPr>
            <w:tcW w:w="1361" w:type="dxa"/>
            <w:hideMark/>
          </w:tcPr>
          <w:p w14:paraId="7BE929A6" w14:textId="1B119E1F" w:rsidR="001A464A" w:rsidRPr="001A464A" w:rsidDel="008176CC" w:rsidRDefault="001A464A" w:rsidP="00286E93">
            <w:pPr>
              <w:jc w:val="center"/>
              <w:rPr>
                <w:del w:id="2897" w:author="Tanuj Kumar" w:date="2024-03-03T14:10:00Z"/>
                <w:b/>
                <w:bCs/>
              </w:rPr>
            </w:pPr>
          </w:p>
        </w:tc>
        <w:tc>
          <w:tcPr>
            <w:tcW w:w="859" w:type="dxa"/>
            <w:noWrap/>
            <w:hideMark/>
          </w:tcPr>
          <w:p w14:paraId="3AEFC309" w14:textId="0DEBD7C5" w:rsidR="001A464A" w:rsidRPr="001A464A" w:rsidDel="008176CC" w:rsidRDefault="001A464A" w:rsidP="001A464A">
            <w:pPr>
              <w:rPr>
                <w:del w:id="2898" w:author="Tanuj Kumar" w:date="2024-03-03T14:10:00Z"/>
              </w:rPr>
            </w:pPr>
          </w:p>
        </w:tc>
        <w:tc>
          <w:tcPr>
            <w:tcW w:w="823" w:type="dxa"/>
            <w:noWrap/>
            <w:hideMark/>
          </w:tcPr>
          <w:p w14:paraId="1B1A0252" w14:textId="2BC15624" w:rsidR="001A464A" w:rsidRPr="001A464A" w:rsidDel="008176CC" w:rsidRDefault="001A464A" w:rsidP="001A464A">
            <w:pPr>
              <w:rPr>
                <w:del w:id="289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FD7B34B" w14:textId="3312780C" w:rsidR="001A464A" w:rsidRPr="001A464A" w:rsidDel="008176CC" w:rsidRDefault="001A464A">
            <w:pPr>
              <w:rPr>
                <w:del w:id="2900" w:author="Tanuj Kumar" w:date="2024-03-03T14:10:00Z"/>
              </w:rPr>
            </w:pPr>
          </w:p>
        </w:tc>
        <w:tc>
          <w:tcPr>
            <w:tcW w:w="754" w:type="dxa"/>
            <w:hideMark/>
          </w:tcPr>
          <w:p w14:paraId="2106243B" w14:textId="60063D7E" w:rsidR="001A464A" w:rsidRPr="001A464A" w:rsidDel="008176CC" w:rsidRDefault="001A464A" w:rsidP="001A464A">
            <w:pPr>
              <w:rPr>
                <w:del w:id="2901" w:author="Tanuj Kumar" w:date="2024-03-03T14:10:00Z"/>
              </w:rPr>
            </w:pPr>
            <w:del w:id="290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03A8B910" w14:textId="6A71E702" w:rsidR="001A464A" w:rsidRPr="001A464A" w:rsidDel="008176CC" w:rsidRDefault="001A464A" w:rsidP="001A464A">
            <w:pPr>
              <w:rPr>
                <w:del w:id="290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AD0552E" w14:textId="2EB82892" w:rsidR="001A464A" w:rsidRPr="001A464A" w:rsidDel="008176CC" w:rsidRDefault="001A464A" w:rsidP="001A464A">
            <w:pPr>
              <w:rPr>
                <w:del w:id="290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560B2A9" w14:textId="69F931A4" w:rsidR="001A464A" w:rsidRPr="001A464A" w:rsidDel="008176CC" w:rsidRDefault="001A464A" w:rsidP="001A464A">
            <w:pPr>
              <w:rPr>
                <w:del w:id="2905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9B2B512" w14:textId="488609AE" w:rsidR="001A464A" w:rsidRPr="001A464A" w:rsidDel="008176CC" w:rsidRDefault="001A464A" w:rsidP="001A464A">
            <w:pPr>
              <w:rPr>
                <w:del w:id="2906" w:author="Tanuj Kumar" w:date="2024-03-03T14:10:00Z"/>
              </w:rPr>
            </w:pPr>
            <w:del w:id="290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27D92571" w14:textId="592E435B" w:rsidR="001A464A" w:rsidRPr="001A464A" w:rsidDel="008176CC" w:rsidRDefault="001A464A" w:rsidP="001A464A">
            <w:pPr>
              <w:rPr>
                <w:del w:id="290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07E38D7" w14:textId="5EDAF085" w:rsidR="001A464A" w:rsidRPr="001A464A" w:rsidDel="008176CC" w:rsidRDefault="001A464A" w:rsidP="001A464A">
            <w:pPr>
              <w:rPr>
                <w:del w:id="290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5577350" w14:textId="1049FED4" w:rsidR="001A464A" w:rsidRPr="001A464A" w:rsidDel="008176CC" w:rsidRDefault="001A464A" w:rsidP="001A464A">
            <w:pPr>
              <w:rPr>
                <w:del w:id="2910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56EF8A6B" w14:textId="0070BC8E" w:rsidR="001A464A" w:rsidRPr="001A464A" w:rsidDel="008176CC" w:rsidRDefault="001A464A" w:rsidP="001A464A">
            <w:pPr>
              <w:rPr>
                <w:del w:id="2911" w:author="Tanuj Kumar" w:date="2024-03-03T14:10:00Z"/>
              </w:rPr>
            </w:pPr>
            <w:del w:id="2912" w:author="Tanuj Kumar" w:date="2024-03-03T14:10:00Z">
              <w:r w:rsidRPr="001A464A" w:rsidDel="008176CC">
                <w:delText>0.41</w:delText>
              </w:r>
            </w:del>
          </w:p>
        </w:tc>
        <w:tc>
          <w:tcPr>
            <w:tcW w:w="899" w:type="dxa"/>
            <w:noWrap/>
            <w:hideMark/>
          </w:tcPr>
          <w:p w14:paraId="3E9E1A37" w14:textId="7FFE366D" w:rsidR="001A464A" w:rsidRPr="001A464A" w:rsidDel="008176CC" w:rsidRDefault="001A464A" w:rsidP="001A464A">
            <w:pPr>
              <w:rPr>
                <w:del w:id="291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26086AC" w14:textId="567AF631" w:rsidR="001A464A" w:rsidRPr="001A464A" w:rsidDel="008176CC" w:rsidRDefault="001A464A" w:rsidP="001A464A">
            <w:pPr>
              <w:rPr>
                <w:del w:id="291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C1B5464" w14:textId="46439389" w:rsidR="001A464A" w:rsidRPr="001A464A" w:rsidDel="008176CC" w:rsidRDefault="001A464A" w:rsidP="001A464A">
            <w:pPr>
              <w:rPr>
                <w:del w:id="2915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1F816D5A" w14:textId="2795EAF5" w:rsidR="001A464A" w:rsidRPr="001A464A" w:rsidDel="008176CC" w:rsidRDefault="001A464A" w:rsidP="001A464A">
            <w:pPr>
              <w:rPr>
                <w:del w:id="2916" w:author="Tanuj Kumar" w:date="2024-03-03T14:10:00Z"/>
              </w:rPr>
            </w:pPr>
            <w:del w:id="2917" w:author="Tanuj Kumar" w:date="2024-03-03T14:10:00Z">
              <w:r w:rsidRPr="001A464A" w:rsidDel="008176CC">
                <w:delText>0.37</w:delText>
              </w:r>
            </w:del>
          </w:p>
        </w:tc>
        <w:tc>
          <w:tcPr>
            <w:tcW w:w="909" w:type="dxa"/>
            <w:noWrap/>
            <w:hideMark/>
          </w:tcPr>
          <w:p w14:paraId="434CD430" w14:textId="3D637459" w:rsidR="001A464A" w:rsidRPr="001A464A" w:rsidDel="008176CC" w:rsidRDefault="001A464A" w:rsidP="001A464A">
            <w:pPr>
              <w:rPr>
                <w:del w:id="291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574FBA4" w14:textId="2B734EC7" w:rsidR="001A464A" w:rsidRPr="001A464A" w:rsidDel="008176CC" w:rsidRDefault="001A464A" w:rsidP="001A464A">
            <w:pPr>
              <w:rPr>
                <w:del w:id="291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3E6CA5A" w14:textId="01A1F6F9" w:rsidR="001A464A" w:rsidRPr="001A464A" w:rsidDel="008176CC" w:rsidRDefault="001A464A" w:rsidP="001A464A">
            <w:pPr>
              <w:rPr>
                <w:del w:id="2920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67ED9744" w14:textId="4BFDB1DC" w:rsidR="001A464A" w:rsidRPr="001A464A" w:rsidDel="008176CC" w:rsidRDefault="001A464A" w:rsidP="001A464A">
            <w:pPr>
              <w:rPr>
                <w:del w:id="2921" w:author="Tanuj Kumar" w:date="2024-03-03T14:10:00Z"/>
              </w:rPr>
            </w:pPr>
            <w:del w:id="2922" w:author="Tanuj Kumar" w:date="2024-03-03T14:10:00Z">
              <w:r w:rsidRPr="001A464A" w:rsidDel="008176CC">
                <w:delText>0.26</w:delText>
              </w:r>
            </w:del>
          </w:p>
        </w:tc>
        <w:tc>
          <w:tcPr>
            <w:tcW w:w="915" w:type="dxa"/>
            <w:noWrap/>
            <w:hideMark/>
          </w:tcPr>
          <w:p w14:paraId="20D0EADD" w14:textId="5E9D3384" w:rsidR="001A464A" w:rsidRPr="001A464A" w:rsidDel="008176CC" w:rsidRDefault="001A464A" w:rsidP="001A464A">
            <w:pPr>
              <w:rPr>
                <w:del w:id="292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9CEEDFD" w14:textId="4FCE2CB0" w:rsidR="001A464A" w:rsidRPr="001A464A" w:rsidDel="008176CC" w:rsidRDefault="001A464A" w:rsidP="001A464A">
            <w:pPr>
              <w:rPr>
                <w:del w:id="292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28CC43F" w14:textId="33953EB2" w:rsidR="001A464A" w:rsidRPr="001A464A" w:rsidDel="008176CC" w:rsidRDefault="001A464A" w:rsidP="001A464A">
            <w:pPr>
              <w:rPr>
                <w:del w:id="2925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4D518DB6" w14:textId="43E3EA1C" w:rsidR="001A464A" w:rsidRPr="001A464A" w:rsidDel="008176CC" w:rsidRDefault="001A464A" w:rsidP="001A464A">
            <w:pPr>
              <w:rPr>
                <w:del w:id="2926" w:author="Tanuj Kumar" w:date="2024-03-03T14:10:00Z"/>
              </w:rPr>
            </w:pPr>
            <w:del w:id="2927" w:author="Tanuj Kumar" w:date="2024-03-03T14:10:00Z">
              <w:r w:rsidRPr="001A464A" w:rsidDel="008176CC">
                <w:delText>0.56</w:delText>
              </w:r>
            </w:del>
          </w:p>
        </w:tc>
      </w:tr>
      <w:tr w:rsidR="003A4958" w:rsidRPr="001A464A" w:rsidDel="008176CC" w14:paraId="293F030F" w14:textId="7C099BB8" w:rsidTr="003A4958">
        <w:trPr>
          <w:trHeight w:val="300"/>
          <w:del w:id="2928" w:author="Tanuj Kumar" w:date="2024-03-03T14:10:00Z"/>
        </w:trPr>
        <w:tc>
          <w:tcPr>
            <w:tcW w:w="1908" w:type="dxa"/>
            <w:hideMark/>
          </w:tcPr>
          <w:p w14:paraId="0B29190D" w14:textId="6DC7FC19" w:rsidR="001A464A" w:rsidRPr="001A464A" w:rsidDel="008176CC" w:rsidRDefault="001A464A" w:rsidP="001A464A">
            <w:pPr>
              <w:rPr>
                <w:del w:id="2929" w:author="Tanuj Kumar" w:date="2024-03-03T14:10:00Z"/>
              </w:rPr>
            </w:pPr>
            <w:del w:id="2930" w:author="Tanuj Kumar" w:date="2024-03-03T14:10:00Z">
              <w:r w:rsidRPr="001A464A" w:rsidDel="008176CC">
                <w:delText xml:space="preserve">Metropolitan or Urban </w:delText>
              </w:r>
            </w:del>
          </w:p>
        </w:tc>
        <w:tc>
          <w:tcPr>
            <w:tcW w:w="1361" w:type="dxa"/>
            <w:noWrap/>
            <w:hideMark/>
          </w:tcPr>
          <w:p w14:paraId="42B2ADC9" w14:textId="478F6194" w:rsidR="001A464A" w:rsidRPr="001A464A" w:rsidDel="008176CC" w:rsidRDefault="001A464A" w:rsidP="00286E93">
            <w:pPr>
              <w:jc w:val="center"/>
              <w:rPr>
                <w:del w:id="2931" w:author="Tanuj Kumar" w:date="2024-03-03T14:10:00Z"/>
              </w:rPr>
            </w:pPr>
            <w:del w:id="2932" w:author="Tanuj Kumar" w:date="2024-03-03T14:10:00Z">
              <w:r w:rsidRPr="001A464A" w:rsidDel="008176CC">
                <w:delText>87.5</w:delText>
              </w:r>
            </w:del>
          </w:p>
        </w:tc>
        <w:tc>
          <w:tcPr>
            <w:tcW w:w="859" w:type="dxa"/>
            <w:noWrap/>
            <w:hideMark/>
          </w:tcPr>
          <w:p w14:paraId="5BC1DC59" w14:textId="14E0CB6C" w:rsidR="001A464A" w:rsidRPr="001A464A" w:rsidDel="008176CC" w:rsidRDefault="001A464A" w:rsidP="001A464A">
            <w:pPr>
              <w:rPr>
                <w:del w:id="2933" w:author="Tanuj Kumar" w:date="2024-03-03T14:10:00Z"/>
              </w:rPr>
            </w:pPr>
            <w:del w:id="2934" w:author="Tanuj Kumar" w:date="2024-03-03T14:10:00Z">
              <w:r w:rsidRPr="001A464A" w:rsidDel="008176CC">
                <w:delText>64.7</w:delText>
              </w:r>
            </w:del>
          </w:p>
        </w:tc>
        <w:tc>
          <w:tcPr>
            <w:tcW w:w="823" w:type="dxa"/>
            <w:noWrap/>
            <w:hideMark/>
          </w:tcPr>
          <w:p w14:paraId="372F247D" w14:textId="0D097ADF" w:rsidR="001A464A" w:rsidRPr="001A464A" w:rsidDel="008176CC" w:rsidRDefault="001A464A" w:rsidP="001A464A">
            <w:pPr>
              <w:rPr>
                <w:del w:id="2935" w:author="Tanuj Kumar" w:date="2024-03-03T14:10:00Z"/>
              </w:rPr>
            </w:pPr>
            <w:del w:id="2936" w:author="Tanuj Kumar" w:date="2024-03-03T14:10:00Z">
              <w:r w:rsidRPr="001A464A" w:rsidDel="008176CC">
                <w:delText xml:space="preserve">(62.5 - </w:delText>
              </w:r>
            </w:del>
          </w:p>
        </w:tc>
        <w:tc>
          <w:tcPr>
            <w:tcW w:w="673" w:type="dxa"/>
            <w:noWrap/>
            <w:hideMark/>
          </w:tcPr>
          <w:p w14:paraId="2697A74E" w14:textId="150DDAA1" w:rsidR="001A464A" w:rsidRPr="001A464A" w:rsidDel="008176CC" w:rsidRDefault="001A464A">
            <w:pPr>
              <w:rPr>
                <w:del w:id="2937" w:author="Tanuj Kumar" w:date="2024-03-03T14:10:00Z"/>
              </w:rPr>
            </w:pPr>
            <w:del w:id="2938" w:author="Tanuj Kumar" w:date="2024-03-03T14:10:00Z">
              <w:r w:rsidRPr="001A464A" w:rsidDel="008176CC">
                <w:delText>66.8)</w:delText>
              </w:r>
            </w:del>
          </w:p>
        </w:tc>
        <w:tc>
          <w:tcPr>
            <w:tcW w:w="754" w:type="dxa"/>
            <w:noWrap/>
            <w:hideMark/>
          </w:tcPr>
          <w:p w14:paraId="22FA1149" w14:textId="566909E5" w:rsidR="001A464A" w:rsidRPr="001A464A" w:rsidDel="008176CC" w:rsidRDefault="001A464A" w:rsidP="001A464A">
            <w:pPr>
              <w:rPr>
                <w:del w:id="2939" w:author="Tanuj Kumar" w:date="2024-03-03T14:10:00Z"/>
              </w:rPr>
            </w:pPr>
            <w:del w:id="294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E75EEF7" w14:textId="160BDBF4" w:rsidR="001A464A" w:rsidRPr="001A464A" w:rsidDel="008176CC" w:rsidRDefault="001A464A" w:rsidP="001A464A">
            <w:pPr>
              <w:rPr>
                <w:del w:id="2941" w:author="Tanuj Kumar" w:date="2024-03-03T14:10:00Z"/>
              </w:rPr>
            </w:pPr>
            <w:del w:id="2942" w:author="Tanuj Kumar" w:date="2024-03-03T14:10:00Z">
              <w:r w:rsidRPr="001A464A" w:rsidDel="008176CC">
                <w:delText>70.2</w:delText>
              </w:r>
            </w:del>
          </w:p>
        </w:tc>
        <w:tc>
          <w:tcPr>
            <w:tcW w:w="673" w:type="dxa"/>
            <w:noWrap/>
            <w:hideMark/>
          </w:tcPr>
          <w:p w14:paraId="3D5D6494" w14:textId="41B0D033" w:rsidR="001A464A" w:rsidRPr="001A464A" w:rsidDel="008176CC" w:rsidRDefault="001A464A" w:rsidP="001A464A">
            <w:pPr>
              <w:rPr>
                <w:del w:id="2943" w:author="Tanuj Kumar" w:date="2024-03-03T14:10:00Z"/>
              </w:rPr>
            </w:pPr>
            <w:del w:id="2944" w:author="Tanuj Kumar" w:date="2024-03-03T14:10:00Z">
              <w:r w:rsidRPr="001A464A" w:rsidDel="008176CC">
                <w:delText xml:space="preserve">(68.0 - </w:delText>
              </w:r>
            </w:del>
          </w:p>
        </w:tc>
        <w:tc>
          <w:tcPr>
            <w:tcW w:w="673" w:type="dxa"/>
            <w:noWrap/>
            <w:hideMark/>
          </w:tcPr>
          <w:p w14:paraId="42E85C81" w14:textId="48DDA6BE" w:rsidR="001A464A" w:rsidRPr="001A464A" w:rsidDel="008176CC" w:rsidRDefault="001A464A">
            <w:pPr>
              <w:rPr>
                <w:del w:id="2945" w:author="Tanuj Kumar" w:date="2024-03-03T14:10:00Z"/>
              </w:rPr>
            </w:pPr>
            <w:del w:id="2946" w:author="Tanuj Kumar" w:date="2024-03-03T14:10:00Z">
              <w:r w:rsidRPr="001A464A" w:rsidDel="008176CC">
                <w:delText>72.3)</w:delText>
              </w:r>
            </w:del>
          </w:p>
        </w:tc>
        <w:tc>
          <w:tcPr>
            <w:tcW w:w="774" w:type="dxa"/>
            <w:noWrap/>
            <w:hideMark/>
          </w:tcPr>
          <w:p w14:paraId="6731996D" w14:textId="513F5572" w:rsidR="001A464A" w:rsidRPr="001A464A" w:rsidDel="008176CC" w:rsidRDefault="001A464A" w:rsidP="001A464A">
            <w:pPr>
              <w:rPr>
                <w:del w:id="2947" w:author="Tanuj Kumar" w:date="2024-03-03T14:10:00Z"/>
              </w:rPr>
            </w:pPr>
            <w:del w:id="294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74D7DF42" w14:textId="5DBD215A" w:rsidR="001A464A" w:rsidRPr="001A464A" w:rsidDel="008176CC" w:rsidRDefault="001A464A" w:rsidP="001A464A">
            <w:pPr>
              <w:rPr>
                <w:del w:id="2949" w:author="Tanuj Kumar" w:date="2024-03-03T14:10:00Z"/>
              </w:rPr>
            </w:pPr>
            <w:del w:id="2950" w:author="Tanuj Kumar" w:date="2024-03-03T14:10:00Z">
              <w:r w:rsidRPr="001A464A" w:rsidDel="008176CC">
                <w:delText>83.2</w:delText>
              </w:r>
            </w:del>
          </w:p>
        </w:tc>
        <w:tc>
          <w:tcPr>
            <w:tcW w:w="673" w:type="dxa"/>
            <w:noWrap/>
            <w:hideMark/>
          </w:tcPr>
          <w:p w14:paraId="189CE010" w14:textId="3A6311A0" w:rsidR="001A464A" w:rsidRPr="001A464A" w:rsidDel="008176CC" w:rsidRDefault="001A464A" w:rsidP="001A464A">
            <w:pPr>
              <w:rPr>
                <w:del w:id="2951" w:author="Tanuj Kumar" w:date="2024-03-03T14:10:00Z"/>
              </w:rPr>
            </w:pPr>
            <w:del w:id="2952" w:author="Tanuj Kumar" w:date="2024-03-03T14:10:00Z">
              <w:r w:rsidRPr="001A464A" w:rsidDel="008176CC">
                <w:delText xml:space="preserve">(81.2 - </w:delText>
              </w:r>
            </w:del>
          </w:p>
        </w:tc>
        <w:tc>
          <w:tcPr>
            <w:tcW w:w="673" w:type="dxa"/>
            <w:noWrap/>
            <w:hideMark/>
          </w:tcPr>
          <w:p w14:paraId="554C8DAB" w14:textId="19CF4EAE" w:rsidR="001A464A" w:rsidRPr="001A464A" w:rsidDel="008176CC" w:rsidRDefault="001A464A">
            <w:pPr>
              <w:rPr>
                <w:del w:id="2953" w:author="Tanuj Kumar" w:date="2024-03-03T14:10:00Z"/>
              </w:rPr>
            </w:pPr>
            <w:del w:id="2954" w:author="Tanuj Kumar" w:date="2024-03-03T14:10:00Z">
              <w:r w:rsidRPr="001A464A" w:rsidDel="008176CC">
                <w:delText>85.0)</w:delText>
              </w:r>
            </w:del>
          </w:p>
        </w:tc>
        <w:tc>
          <w:tcPr>
            <w:tcW w:w="791" w:type="dxa"/>
            <w:noWrap/>
            <w:hideMark/>
          </w:tcPr>
          <w:p w14:paraId="74E3BA60" w14:textId="3E4B82F8" w:rsidR="001A464A" w:rsidRPr="001A464A" w:rsidDel="008176CC" w:rsidRDefault="001A464A" w:rsidP="001A464A">
            <w:pPr>
              <w:rPr>
                <w:del w:id="2955" w:author="Tanuj Kumar" w:date="2024-03-03T14:10:00Z"/>
              </w:rPr>
            </w:pPr>
            <w:del w:id="295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F71EC3C" w14:textId="0E41D4D0" w:rsidR="001A464A" w:rsidRPr="001A464A" w:rsidDel="008176CC" w:rsidRDefault="001A464A" w:rsidP="001A464A">
            <w:pPr>
              <w:rPr>
                <w:del w:id="2957" w:author="Tanuj Kumar" w:date="2024-03-03T14:10:00Z"/>
              </w:rPr>
            </w:pPr>
            <w:del w:id="2958" w:author="Tanuj Kumar" w:date="2024-03-03T14:10:00Z">
              <w:r w:rsidRPr="001A464A" w:rsidDel="008176CC">
                <w:delText>72.9</w:delText>
              </w:r>
            </w:del>
          </w:p>
        </w:tc>
        <w:tc>
          <w:tcPr>
            <w:tcW w:w="673" w:type="dxa"/>
            <w:noWrap/>
            <w:hideMark/>
          </w:tcPr>
          <w:p w14:paraId="3080A146" w14:textId="72B95A68" w:rsidR="001A464A" w:rsidRPr="001A464A" w:rsidDel="008176CC" w:rsidRDefault="001A464A" w:rsidP="001A464A">
            <w:pPr>
              <w:rPr>
                <w:del w:id="2959" w:author="Tanuj Kumar" w:date="2024-03-03T14:10:00Z"/>
              </w:rPr>
            </w:pPr>
            <w:del w:id="2960" w:author="Tanuj Kumar" w:date="2024-03-03T14:10:00Z">
              <w:r w:rsidRPr="001A464A" w:rsidDel="008176CC">
                <w:delText xml:space="preserve">(70.9 - </w:delText>
              </w:r>
            </w:del>
          </w:p>
        </w:tc>
        <w:tc>
          <w:tcPr>
            <w:tcW w:w="673" w:type="dxa"/>
            <w:noWrap/>
            <w:hideMark/>
          </w:tcPr>
          <w:p w14:paraId="51B7CE59" w14:textId="43D49E7C" w:rsidR="001A464A" w:rsidRPr="001A464A" w:rsidDel="008176CC" w:rsidRDefault="001A464A">
            <w:pPr>
              <w:rPr>
                <w:del w:id="2961" w:author="Tanuj Kumar" w:date="2024-03-03T14:10:00Z"/>
              </w:rPr>
            </w:pPr>
            <w:del w:id="2962" w:author="Tanuj Kumar" w:date="2024-03-03T14:10:00Z">
              <w:r w:rsidRPr="001A464A" w:rsidDel="008176CC">
                <w:delText>74.7)</w:delText>
              </w:r>
            </w:del>
          </w:p>
        </w:tc>
        <w:tc>
          <w:tcPr>
            <w:tcW w:w="804" w:type="dxa"/>
            <w:noWrap/>
            <w:hideMark/>
          </w:tcPr>
          <w:p w14:paraId="137416F5" w14:textId="3A985041" w:rsidR="001A464A" w:rsidRPr="001A464A" w:rsidDel="008176CC" w:rsidRDefault="001A464A" w:rsidP="001A464A">
            <w:pPr>
              <w:rPr>
                <w:del w:id="2963" w:author="Tanuj Kumar" w:date="2024-03-03T14:10:00Z"/>
              </w:rPr>
            </w:pPr>
            <w:del w:id="296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67A17AAF" w14:textId="6DB2295C" w:rsidR="001A464A" w:rsidRPr="001A464A" w:rsidDel="008176CC" w:rsidRDefault="001A464A" w:rsidP="001A464A">
            <w:pPr>
              <w:rPr>
                <w:del w:id="2965" w:author="Tanuj Kumar" w:date="2024-03-03T14:10:00Z"/>
              </w:rPr>
            </w:pPr>
            <w:del w:id="2966" w:author="Tanuj Kumar" w:date="2024-03-03T14:10:00Z">
              <w:r w:rsidRPr="001A464A" w:rsidDel="008176CC">
                <w:delText>68.6</w:delText>
              </w:r>
            </w:del>
          </w:p>
        </w:tc>
        <w:tc>
          <w:tcPr>
            <w:tcW w:w="673" w:type="dxa"/>
            <w:noWrap/>
            <w:hideMark/>
          </w:tcPr>
          <w:p w14:paraId="38EC88EE" w14:textId="2A031C8B" w:rsidR="001A464A" w:rsidRPr="001A464A" w:rsidDel="008176CC" w:rsidRDefault="001A464A" w:rsidP="001A464A">
            <w:pPr>
              <w:rPr>
                <w:del w:id="2967" w:author="Tanuj Kumar" w:date="2024-03-03T14:10:00Z"/>
              </w:rPr>
            </w:pPr>
            <w:del w:id="2968" w:author="Tanuj Kumar" w:date="2024-03-03T14:10:00Z">
              <w:r w:rsidRPr="001A464A" w:rsidDel="008176CC">
                <w:delText xml:space="preserve">(66.5 - </w:delText>
              </w:r>
            </w:del>
          </w:p>
        </w:tc>
        <w:tc>
          <w:tcPr>
            <w:tcW w:w="673" w:type="dxa"/>
            <w:noWrap/>
            <w:hideMark/>
          </w:tcPr>
          <w:p w14:paraId="654DE7E1" w14:textId="209A9A30" w:rsidR="001A464A" w:rsidRPr="001A464A" w:rsidDel="008176CC" w:rsidRDefault="001A464A">
            <w:pPr>
              <w:rPr>
                <w:del w:id="2969" w:author="Tanuj Kumar" w:date="2024-03-03T14:10:00Z"/>
              </w:rPr>
            </w:pPr>
            <w:del w:id="2970" w:author="Tanuj Kumar" w:date="2024-03-03T14:10:00Z">
              <w:r w:rsidRPr="001A464A" w:rsidDel="008176CC">
                <w:delText>70.6)</w:delText>
              </w:r>
            </w:del>
          </w:p>
        </w:tc>
        <w:tc>
          <w:tcPr>
            <w:tcW w:w="813" w:type="dxa"/>
            <w:noWrap/>
            <w:hideMark/>
          </w:tcPr>
          <w:p w14:paraId="78C57F46" w14:textId="084E0112" w:rsidR="001A464A" w:rsidRPr="001A464A" w:rsidDel="008176CC" w:rsidRDefault="001A464A" w:rsidP="001A464A">
            <w:pPr>
              <w:rPr>
                <w:del w:id="2971" w:author="Tanuj Kumar" w:date="2024-03-03T14:10:00Z"/>
              </w:rPr>
            </w:pPr>
            <w:del w:id="297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4BB086C8" w14:textId="158E4D91" w:rsidR="001A464A" w:rsidRPr="001A464A" w:rsidDel="008176CC" w:rsidRDefault="001A464A" w:rsidP="001A464A">
            <w:pPr>
              <w:rPr>
                <w:del w:id="2973" w:author="Tanuj Kumar" w:date="2024-03-03T14:10:00Z"/>
              </w:rPr>
            </w:pPr>
            <w:del w:id="2974" w:author="Tanuj Kumar" w:date="2024-03-03T14:10:00Z">
              <w:r w:rsidRPr="001A464A" w:rsidDel="008176CC">
                <w:delText>89.0</w:delText>
              </w:r>
            </w:del>
          </w:p>
        </w:tc>
        <w:tc>
          <w:tcPr>
            <w:tcW w:w="673" w:type="dxa"/>
            <w:noWrap/>
            <w:hideMark/>
          </w:tcPr>
          <w:p w14:paraId="4E2F854A" w14:textId="00F4FAEC" w:rsidR="001A464A" w:rsidRPr="001A464A" w:rsidDel="008176CC" w:rsidRDefault="001A464A" w:rsidP="001A464A">
            <w:pPr>
              <w:rPr>
                <w:del w:id="2975" w:author="Tanuj Kumar" w:date="2024-03-03T14:10:00Z"/>
              </w:rPr>
            </w:pPr>
            <w:del w:id="2976" w:author="Tanuj Kumar" w:date="2024-03-03T14:10:00Z">
              <w:r w:rsidRPr="001A464A" w:rsidDel="008176CC">
                <w:delText xml:space="preserve">(87.5 - </w:delText>
              </w:r>
            </w:del>
          </w:p>
        </w:tc>
        <w:tc>
          <w:tcPr>
            <w:tcW w:w="673" w:type="dxa"/>
            <w:noWrap/>
            <w:hideMark/>
          </w:tcPr>
          <w:p w14:paraId="10195189" w14:textId="4131FDD5" w:rsidR="001A464A" w:rsidRPr="001A464A" w:rsidDel="008176CC" w:rsidRDefault="001A464A">
            <w:pPr>
              <w:rPr>
                <w:del w:id="2977" w:author="Tanuj Kumar" w:date="2024-03-03T14:10:00Z"/>
              </w:rPr>
            </w:pPr>
            <w:del w:id="2978" w:author="Tanuj Kumar" w:date="2024-03-03T14:10:00Z">
              <w:r w:rsidRPr="001A464A" w:rsidDel="008176CC">
                <w:delText>90.4)</w:delText>
              </w:r>
            </w:del>
          </w:p>
        </w:tc>
        <w:tc>
          <w:tcPr>
            <w:tcW w:w="830" w:type="dxa"/>
            <w:noWrap/>
            <w:hideMark/>
          </w:tcPr>
          <w:p w14:paraId="3659AC98" w14:textId="35E3B7A9" w:rsidR="001A464A" w:rsidRPr="001A464A" w:rsidDel="008176CC" w:rsidRDefault="001A464A">
            <w:pPr>
              <w:rPr>
                <w:del w:id="2979" w:author="Tanuj Kumar" w:date="2024-03-03T14:10:00Z"/>
              </w:rPr>
            </w:pPr>
          </w:p>
        </w:tc>
      </w:tr>
      <w:tr w:rsidR="003A4958" w:rsidRPr="001A464A" w:rsidDel="008176CC" w14:paraId="1BAC3FBD" w14:textId="5A96A94B" w:rsidTr="003A4958">
        <w:trPr>
          <w:trHeight w:val="300"/>
          <w:del w:id="2980" w:author="Tanuj Kumar" w:date="2024-03-03T14:10:00Z"/>
        </w:trPr>
        <w:tc>
          <w:tcPr>
            <w:tcW w:w="1908" w:type="dxa"/>
            <w:hideMark/>
          </w:tcPr>
          <w:p w14:paraId="716526FF" w14:textId="1B72DC52" w:rsidR="001A464A" w:rsidRPr="001A464A" w:rsidDel="008176CC" w:rsidRDefault="001A464A" w:rsidP="001A464A">
            <w:pPr>
              <w:rPr>
                <w:del w:id="2981" w:author="Tanuj Kumar" w:date="2024-03-03T14:10:00Z"/>
              </w:rPr>
            </w:pPr>
            <w:del w:id="2982" w:author="Tanuj Kumar" w:date="2024-03-03T14:10:00Z">
              <w:r w:rsidRPr="001A464A" w:rsidDel="008176CC">
                <w:delText>Non-Metropolitan or Rural</w:delText>
              </w:r>
            </w:del>
          </w:p>
        </w:tc>
        <w:tc>
          <w:tcPr>
            <w:tcW w:w="1361" w:type="dxa"/>
            <w:noWrap/>
            <w:hideMark/>
          </w:tcPr>
          <w:p w14:paraId="5095E897" w14:textId="27C0B6F4" w:rsidR="001A464A" w:rsidRPr="001A464A" w:rsidDel="008176CC" w:rsidRDefault="001A464A" w:rsidP="00286E93">
            <w:pPr>
              <w:jc w:val="center"/>
              <w:rPr>
                <w:del w:id="2983" w:author="Tanuj Kumar" w:date="2024-03-03T14:10:00Z"/>
              </w:rPr>
            </w:pPr>
            <w:del w:id="2984" w:author="Tanuj Kumar" w:date="2024-03-03T14:10:00Z">
              <w:r w:rsidRPr="001A464A" w:rsidDel="008176CC">
                <w:delText>12.5</w:delText>
              </w:r>
            </w:del>
          </w:p>
        </w:tc>
        <w:tc>
          <w:tcPr>
            <w:tcW w:w="859" w:type="dxa"/>
            <w:noWrap/>
            <w:hideMark/>
          </w:tcPr>
          <w:p w14:paraId="2208CEAF" w14:textId="14B8B3AF" w:rsidR="001A464A" w:rsidRPr="001A464A" w:rsidDel="008176CC" w:rsidRDefault="001A464A" w:rsidP="001A464A">
            <w:pPr>
              <w:rPr>
                <w:del w:id="2985" w:author="Tanuj Kumar" w:date="2024-03-03T14:10:00Z"/>
              </w:rPr>
            </w:pPr>
            <w:del w:id="2986" w:author="Tanuj Kumar" w:date="2024-03-03T14:10:00Z">
              <w:r w:rsidRPr="001A464A" w:rsidDel="008176CC">
                <w:delText>56.3</w:delText>
              </w:r>
            </w:del>
          </w:p>
        </w:tc>
        <w:tc>
          <w:tcPr>
            <w:tcW w:w="823" w:type="dxa"/>
            <w:noWrap/>
            <w:hideMark/>
          </w:tcPr>
          <w:p w14:paraId="46EDE3A5" w14:textId="6D670A13" w:rsidR="001A464A" w:rsidRPr="001A464A" w:rsidDel="008176CC" w:rsidRDefault="001A464A" w:rsidP="001A464A">
            <w:pPr>
              <w:rPr>
                <w:del w:id="2987" w:author="Tanuj Kumar" w:date="2024-03-03T14:10:00Z"/>
              </w:rPr>
            </w:pPr>
            <w:del w:id="2988" w:author="Tanuj Kumar" w:date="2024-03-03T14:10:00Z">
              <w:r w:rsidRPr="001A464A" w:rsidDel="008176CC">
                <w:delText xml:space="preserve">(51.2 - </w:delText>
              </w:r>
            </w:del>
          </w:p>
        </w:tc>
        <w:tc>
          <w:tcPr>
            <w:tcW w:w="673" w:type="dxa"/>
            <w:noWrap/>
            <w:hideMark/>
          </w:tcPr>
          <w:p w14:paraId="2F430324" w14:textId="34C81538" w:rsidR="001A464A" w:rsidRPr="001A464A" w:rsidDel="008176CC" w:rsidRDefault="001A464A">
            <w:pPr>
              <w:rPr>
                <w:del w:id="2989" w:author="Tanuj Kumar" w:date="2024-03-03T14:10:00Z"/>
              </w:rPr>
            </w:pPr>
            <w:del w:id="2990" w:author="Tanuj Kumar" w:date="2024-03-03T14:10:00Z">
              <w:r w:rsidRPr="001A464A" w:rsidDel="008176CC">
                <w:delText>61.3)</w:delText>
              </w:r>
            </w:del>
          </w:p>
        </w:tc>
        <w:tc>
          <w:tcPr>
            <w:tcW w:w="754" w:type="dxa"/>
            <w:noWrap/>
            <w:hideMark/>
          </w:tcPr>
          <w:p w14:paraId="38DC3985" w14:textId="6B990B41" w:rsidR="001A464A" w:rsidRPr="001A464A" w:rsidDel="008176CC" w:rsidRDefault="001A464A" w:rsidP="001A464A">
            <w:pPr>
              <w:rPr>
                <w:del w:id="2991" w:author="Tanuj Kumar" w:date="2024-03-03T14:10:00Z"/>
              </w:rPr>
            </w:pPr>
            <w:del w:id="299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3977B0E" w14:textId="7D304D6A" w:rsidR="001A464A" w:rsidRPr="001A464A" w:rsidDel="008176CC" w:rsidRDefault="001A464A" w:rsidP="001A464A">
            <w:pPr>
              <w:rPr>
                <w:del w:id="2993" w:author="Tanuj Kumar" w:date="2024-03-03T14:10:00Z"/>
              </w:rPr>
            </w:pPr>
            <w:del w:id="2994" w:author="Tanuj Kumar" w:date="2024-03-03T14:10:00Z">
              <w:r w:rsidRPr="001A464A" w:rsidDel="008176CC">
                <w:delText>59.5</w:delText>
              </w:r>
            </w:del>
          </w:p>
        </w:tc>
        <w:tc>
          <w:tcPr>
            <w:tcW w:w="673" w:type="dxa"/>
            <w:noWrap/>
            <w:hideMark/>
          </w:tcPr>
          <w:p w14:paraId="1558BCD4" w14:textId="24428EF0" w:rsidR="001A464A" w:rsidRPr="001A464A" w:rsidDel="008176CC" w:rsidRDefault="001A464A" w:rsidP="001A464A">
            <w:pPr>
              <w:rPr>
                <w:del w:id="2995" w:author="Tanuj Kumar" w:date="2024-03-03T14:10:00Z"/>
              </w:rPr>
            </w:pPr>
            <w:del w:id="2996" w:author="Tanuj Kumar" w:date="2024-03-03T14:10:00Z">
              <w:r w:rsidRPr="001A464A" w:rsidDel="008176CC">
                <w:delText xml:space="preserve">(54.3 - </w:delText>
              </w:r>
            </w:del>
          </w:p>
        </w:tc>
        <w:tc>
          <w:tcPr>
            <w:tcW w:w="673" w:type="dxa"/>
            <w:noWrap/>
            <w:hideMark/>
          </w:tcPr>
          <w:p w14:paraId="0850C47F" w14:textId="467FF961" w:rsidR="001A464A" w:rsidRPr="001A464A" w:rsidDel="008176CC" w:rsidRDefault="001A464A">
            <w:pPr>
              <w:rPr>
                <w:del w:id="2997" w:author="Tanuj Kumar" w:date="2024-03-03T14:10:00Z"/>
              </w:rPr>
            </w:pPr>
            <w:del w:id="2998" w:author="Tanuj Kumar" w:date="2024-03-03T14:10:00Z">
              <w:r w:rsidRPr="001A464A" w:rsidDel="008176CC">
                <w:delText>64.6)</w:delText>
              </w:r>
            </w:del>
          </w:p>
        </w:tc>
        <w:tc>
          <w:tcPr>
            <w:tcW w:w="774" w:type="dxa"/>
            <w:noWrap/>
            <w:hideMark/>
          </w:tcPr>
          <w:p w14:paraId="1D8EE773" w14:textId="23688D65" w:rsidR="001A464A" w:rsidRPr="001A464A" w:rsidDel="008176CC" w:rsidRDefault="001A464A" w:rsidP="001A464A">
            <w:pPr>
              <w:rPr>
                <w:del w:id="2999" w:author="Tanuj Kumar" w:date="2024-03-03T14:10:00Z"/>
              </w:rPr>
            </w:pPr>
            <w:del w:id="300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E51D9CF" w14:textId="46C1CF2E" w:rsidR="001A464A" w:rsidRPr="001A464A" w:rsidDel="008176CC" w:rsidRDefault="001A464A" w:rsidP="001A464A">
            <w:pPr>
              <w:rPr>
                <w:del w:id="3001" w:author="Tanuj Kumar" w:date="2024-03-03T14:10:00Z"/>
              </w:rPr>
            </w:pPr>
            <w:del w:id="3002" w:author="Tanuj Kumar" w:date="2024-03-03T14:10:00Z">
              <w:r w:rsidRPr="001A464A" w:rsidDel="008176CC">
                <w:delText>80.8</w:delText>
              </w:r>
            </w:del>
          </w:p>
        </w:tc>
        <w:tc>
          <w:tcPr>
            <w:tcW w:w="673" w:type="dxa"/>
            <w:noWrap/>
            <w:hideMark/>
          </w:tcPr>
          <w:p w14:paraId="751D820F" w14:textId="74F93A76" w:rsidR="001A464A" w:rsidRPr="001A464A" w:rsidDel="008176CC" w:rsidRDefault="001A464A" w:rsidP="001A464A">
            <w:pPr>
              <w:rPr>
                <w:del w:id="3003" w:author="Tanuj Kumar" w:date="2024-03-03T14:10:00Z"/>
              </w:rPr>
            </w:pPr>
            <w:del w:id="3004" w:author="Tanuj Kumar" w:date="2024-03-03T14:10:00Z">
              <w:r w:rsidRPr="001A464A" w:rsidDel="008176CC">
                <w:delText xml:space="preserve">(74.7 - </w:delText>
              </w:r>
            </w:del>
          </w:p>
        </w:tc>
        <w:tc>
          <w:tcPr>
            <w:tcW w:w="673" w:type="dxa"/>
            <w:noWrap/>
            <w:hideMark/>
          </w:tcPr>
          <w:p w14:paraId="08136B92" w14:textId="1DAD43F3" w:rsidR="001A464A" w:rsidRPr="001A464A" w:rsidDel="008176CC" w:rsidRDefault="001A464A">
            <w:pPr>
              <w:rPr>
                <w:del w:id="3005" w:author="Tanuj Kumar" w:date="2024-03-03T14:10:00Z"/>
              </w:rPr>
            </w:pPr>
            <w:del w:id="3006" w:author="Tanuj Kumar" w:date="2024-03-03T14:10:00Z">
              <w:r w:rsidRPr="001A464A" w:rsidDel="008176CC">
                <w:delText>85.6)</w:delText>
              </w:r>
            </w:del>
          </w:p>
        </w:tc>
        <w:tc>
          <w:tcPr>
            <w:tcW w:w="791" w:type="dxa"/>
            <w:noWrap/>
            <w:hideMark/>
          </w:tcPr>
          <w:p w14:paraId="6C1265BA" w14:textId="7A93847F" w:rsidR="001A464A" w:rsidRPr="001A464A" w:rsidDel="008176CC" w:rsidRDefault="001A464A" w:rsidP="001A464A">
            <w:pPr>
              <w:rPr>
                <w:del w:id="3007" w:author="Tanuj Kumar" w:date="2024-03-03T14:10:00Z"/>
              </w:rPr>
            </w:pPr>
            <w:del w:id="300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18D5786C" w14:textId="5A9AB71C" w:rsidR="001A464A" w:rsidRPr="001A464A" w:rsidDel="008176CC" w:rsidRDefault="001A464A" w:rsidP="001A464A">
            <w:pPr>
              <w:rPr>
                <w:del w:id="3009" w:author="Tanuj Kumar" w:date="2024-03-03T14:10:00Z"/>
              </w:rPr>
            </w:pPr>
            <w:del w:id="3010" w:author="Tanuj Kumar" w:date="2024-03-03T14:10:00Z">
              <w:r w:rsidRPr="001A464A" w:rsidDel="008176CC">
                <w:delText>70.5</w:delText>
              </w:r>
            </w:del>
          </w:p>
        </w:tc>
        <w:tc>
          <w:tcPr>
            <w:tcW w:w="673" w:type="dxa"/>
            <w:noWrap/>
            <w:hideMark/>
          </w:tcPr>
          <w:p w14:paraId="507997C8" w14:textId="60D44AA5" w:rsidR="001A464A" w:rsidRPr="001A464A" w:rsidDel="008176CC" w:rsidRDefault="001A464A" w:rsidP="001A464A">
            <w:pPr>
              <w:rPr>
                <w:del w:id="3011" w:author="Tanuj Kumar" w:date="2024-03-03T14:10:00Z"/>
              </w:rPr>
            </w:pPr>
            <w:del w:id="3012" w:author="Tanuj Kumar" w:date="2024-03-03T14:10:00Z">
              <w:r w:rsidRPr="001A464A" w:rsidDel="008176CC">
                <w:delText xml:space="preserve">(65.4 - </w:delText>
              </w:r>
            </w:del>
          </w:p>
        </w:tc>
        <w:tc>
          <w:tcPr>
            <w:tcW w:w="673" w:type="dxa"/>
            <w:noWrap/>
            <w:hideMark/>
          </w:tcPr>
          <w:p w14:paraId="63C0B79C" w14:textId="03DF00BA" w:rsidR="001A464A" w:rsidRPr="001A464A" w:rsidDel="008176CC" w:rsidRDefault="001A464A">
            <w:pPr>
              <w:rPr>
                <w:del w:id="3013" w:author="Tanuj Kumar" w:date="2024-03-03T14:10:00Z"/>
              </w:rPr>
            </w:pPr>
            <w:del w:id="3014" w:author="Tanuj Kumar" w:date="2024-03-03T14:10:00Z">
              <w:r w:rsidRPr="001A464A" w:rsidDel="008176CC">
                <w:delText>75.1)</w:delText>
              </w:r>
            </w:del>
          </w:p>
        </w:tc>
        <w:tc>
          <w:tcPr>
            <w:tcW w:w="804" w:type="dxa"/>
            <w:noWrap/>
            <w:hideMark/>
          </w:tcPr>
          <w:p w14:paraId="7350C159" w14:textId="2CBD7922" w:rsidR="001A464A" w:rsidRPr="001A464A" w:rsidDel="008176CC" w:rsidRDefault="001A464A" w:rsidP="001A464A">
            <w:pPr>
              <w:rPr>
                <w:del w:id="3015" w:author="Tanuj Kumar" w:date="2024-03-03T14:10:00Z"/>
              </w:rPr>
            </w:pPr>
            <w:del w:id="301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C165FD3" w14:textId="65394D7D" w:rsidR="001A464A" w:rsidRPr="001A464A" w:rsidDel="008176CC" w:rsidRDefault="001A464A" w:rsidP="001A464A">
            <w:pPr>
              <w:rPr>
                <w:del w:id="3017" w:author="Tanuj Kumar" w:date="2024-03-03T14:10:00Z"/>
              </w:rPr>
            </w:pPr>
            <w:del w:id="3018" w:author="Tanuj Kumar" w:date="2024-03-03T14:10:00Z">
              <w:r w:rsidRPr="001A464A" w:rsidDel="008176CC">
                <w:delText>65.5</w:delText>
              </w:r>
            </w:del>
          </w:p>
        </w:tc>
        <w:tc>
          <w:tcPr>
            <w:tcW w:w="673" w:type="dxa"/>
            <w:noWrap/>
            <w:hideMark/>
          </w:tcPr>
          <w:p w14:paraId="01672275" w14:textId="6197F281" w:rsidR="001A464A" w:rsidRPr="001A464A" w:rsidDel="008176CC" w:rsidRDefault="001A464A" w:rsidP="001A464A">
            <w:pPr>
              <w:rPr>
                <w:del w:id="3019" w:author="Tanuj Kumar" w:date="2024-03-03T14:10:00Z"/>
              </w:rPr>
            </w:pPr>
            <w:del w:id="3020" w:author="Tanuj Kumar" w:date="2024-03-03T14:10:00Z">
              <w:r w:rsidRPr="001A464A" w:rsidDel="008176CC">
                <w:delText xml:space="preserve">(60.4 - </w:delText>
              </w:r>
            </w:del>
          </w:p>
        </w:tc>
        <w:tc>
          <w:tcPr>
            <w:tcW w:w="673" w:type="dxa"/>
            <w:noWrap/>
            <w:hideMark/>
          </w:tcPr>
          <w:p w14:paraId="6CA19F45" w14:textId="1C861651" w:rsidR="001A464A" w:rsidRPr="001A464A" w:rsidDel="008176CC" w:rsidRDefault="001A464A">
            <w:pPr>
              <w:rPr>
                <w:del w:id="3021" w:author="Tanuj Kumar" w:date="2024-03-03T14:10:00Z"/>
              </w:rPr>
            </w:pPr>
            <w:del w:id="3022" w:author="Tanuj Kumar" w:date="2024-03-03T14:10:00Z">
              <w:r w:rsidRPr="001A464A" w:rsidDel="008176CC">
                <w:delText>70.2)</w:delText>
              </w:r>
            </w:del>
          </w:p>
        </w:tc>
        <w:tc>
          <w:tcPr>
            <w:tcW w:w="813" w:type="dxa"/>
            <w:noWrap/>
            <w:hideMark/>
          </w:tcPr>
          <w:p w14:paraId="0F67FFD3" w14:textId="7535BD45" w:rsidR="001A464A" w:rsidRPr="001A464A" w:rsidDel="008176CC" w:rsidRDefault="001A464A" w:rsidP="001A464A">
            <w:pPr>
              <w:rPr>
                <w:del w:id="3023" w:author="Tanuj Kumar" w:date="2024-03-03T14:10:00Z"/>
              </w:rPr>
            </w:pPr>
            <w:del w:id="302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23CDF3EE" w14:textId="1F78715A" w:rsidR="001A464A" w:rsidRPr="001A464A" w:rsidDel="008176CC" w:rsidRDefault="001A464A" w:rsidP="001A464A">
            <w:pPr>
              <w:rPr>
                <w:del w:id="3025" w:author="Tanuj Kumar" w:date="2024-03-03T14:10:00Z"/>
              </w:rPr>
            </w:pPr>
            <w:del w:id="3026" w:author="Tanuj Kumar" w:date="2024-03-03T14:10:00Z">
              <w:r w:rsidRPr="001A464A" w:rsidDel="008176CC">
                <w:delText>87.9</w:delText>
              </w:r>
            </w:del>
          </w:p>
        </w:tc>
        <w:tc>
          <w:tcPr>
            <w:tcW w:w="673" w:type="dxa"/>
            <w:noWrap/>
            <w:hideMark/>
          </w:tcPr>
          <w:p w14:paraId="2F13C6BB" w14:textId="4832E175" w:rsidR="001A464A" w:rsidRPr="001A464A" w:rsidDel="008176CC" w:rsidRDefault="001A464A" w:rsidP="001A464A">
            <w:pPr>
              <w:rPr>
                <w:del w:id="3027" w:author="Tanuj Kumar" w:date="2024-03-03T14:10:00Z"/>
              </w:rPr>
            </w:pPr>
            <w:del w:id="3028" w:author="Tanuj Kumar" w:date="2024-03-03T14:10:00Z">
              <w:r w:rsidRPr="001A464A" w:rsidDel="008176CC">
                <w:delText xml:space="preserve">(84.0 - </w:delText>
              </w:r>
            </w:del>
          </w:p>
        </w:tc>
        <w:tc>
          <w:tcPr>
            <w:tcW w:w="673" w:type="dxa"/>
            <w:noWrap/>
            <w:hideMark/>
          </w:tcPr>
          <w:p w14:paraId="24BBC289" w14:textId="1507786E" w:rsidR="001A464A" w:rsidRPr="001A464A" w:rsidDel="008176CC" w:rsidRDefault="001A464A">
            <w:pPr>
              <w:rPr>
                <w:del w:id="3029" w:author="Tanuj Kumar" w:date="2024-03-03T14:10:00Z"/>
              </w:rPr>
            </w:pPr>
            <w:del w:id="3030" w:author="Tanuj Kumar" w:date="2024-03-03T14:10:00Z">
              <w:r w:rsidRPr="001A464A" w:rsidDel="008176CC">
                <w:delText>90.9)</w:delText>
              </w:r>
            </w:del>
          </w:p>
        </w:tc>
        <w:tc>
          <w:tcPr>
            <w:tcW w:w="830" w:type="dxa"/>
            <w:noWrap/>
            <w:hideMark/>
          </w:tcPr>
          <w:p w14:paraId="5222CA00" w14:textId="5AA3D7B2" w:rsidR="001A464A" w:rsidRPr="001A464A" w:rsidDel="008176CC" w:rsidRDefault="001A464A">
            <w:pPr>
              <w:rPr>
                <w:del w:id="3031" w:author="Tanuj Kumar" w:date="2024-03-03T14:10:00Z"/>
              </w:rPr>
            </w:pPr>
          </w:p>
        </w:tc>
      </w:tr>
      <w:tr w:rsidR="003A4958" w:rsidRPr="001A464A" w:rsidDel="008176CC" w14:paraId="0177789C" w14:textId="7BDA6DF4" w:rsidTr="003A4958">
        <w:trPr>
          <w:trHeight w:val="300"/>
          <w:del w:id="3032" w:author="Tanuj Kumar" w:date="2024-03-03T14:10:00Z"/>
        </w:trPr>
        <w:tc>
          <w:tcPr>
            <w:tcW w:w="1908" w:type="dxa"/>
            <w:noWrap/>
            <w:hideMark/>
          </w:tcPr>
          <w:p w14:paraId="3A15F20E" w14:textId="7C2F9CC9" w:rsidR="001A464A" w:rsidRPr="001A464A" w:rsidDel="008176CC" w:rsidRDefault="001A464A">
            <w:pPr>
              <w:rPr>
                <w:del w:id="3033" w:author="Tanuj Kumar" w:date="2024-03-03T14:10:00Z"/>
                <w:b/>
                <w:bCs/>
              </w:rPr>
            </w:pPr>
            <w:del w:id="3034" w:author="Tanuj Kumar" w:date="2024-03-03T14:10:00Z">
              <w:r w:rsidRPr="001A464A" w:rsidDel="008176CC">
                <w:rPr>
                  <w:b/>
                  <w:bCs/>
                </w:rPr>
                <w:delText>Medical Home</w:delText>
              </w:r>
            </w:del>
          </w:p>
        </w:tc>
        <w:tc>
          <w:tcPr>
            <w:tcW w:w="1361" w:type="dxa"/>
            <w:noWrap/>
            <w:hideMark/>
          </w:tcPr>
          <w:p w14:paraId="76F3C5FE" w14:textId="499EC035" w:rsidR="001A464A" w:rsidRPr="001A464A" w:rsidDel="008176CC" w:rsidRDefault="001A464A" w:rsidP="00286E93">
            <w:pPr>
              <w:jc w:val="center"/>
              <w:rPr>
                <w:del w:id="3035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0FFA959" w14:textId="49A363B3" w:rsidR="001A464A" w:rsidRPr="001A464A" w:rsidDel="008176CC" w:rsidRDefault="001A464A" w:rsidP="001A464A">
            <w:pPr>
              <w:rPr>
                <w:del w:id="3036" w:author="Tanuj Kumar" w:date="2024-03-03T14:10:00Z"/>
              </w:rPr>
            </w:pPr>
            <w:del w:id="303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6B106969" w14:textId="1C34ADE9" w:rsidR="001A464A" w:rsidRPr="001A464A" w:rsidDel="008176CC" w:rsidRDefault="001A464A" w:rsidP="001A464A">
            <w:pPr>
              <w:rPr>
                <w:del w:id="303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FA8D62E" w14:textId="2C007BFE" w:rsidR="001A464A" w:rsidRPr="001A464A" w:rsidDel="008176CC" w:rsidRDefault="001A464A">
            <w:pPr>
              <w:rPr>
                <w:del w:id="3039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3B2DA3D0" w14:textId="3525DA1C" w:rsidR="001A464A" w:rsidRPr="001A464A" w:rsidDel="008176CC" w:rsidRDefault="001A464A" w:rsidP="001A464A">
            <w:pPr>
              <w:rPr>
                <w:del w:id="3040" w:author="Tanuj Kumar" w:date="2024-03-03T14:10:00Z"/>
              </w:rPr>
            </w:pPr>
            <w:del w:id="3041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60F23B33" w14:textId="46D9B6FE" w:rsidR="001A464A" w:rsidRPr="001A464A" w:rsidDel="008176CC" w:rsidRDefault="001A464A" w:rsidP="001A464A">
            <w:pPr>
              <w:rPr>
                <w:del w:id="3042" w:author="Tanuj Kumar" w:date="2024-03-03T14:10:00Z"/>
              </w:rPr>
            </w:pPr>
            <w:del w:id="304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7D60F29" w14:textId="294DFDA0" w:rsidR="001A464A" w:rsidRPr="001A464A" w:rsidDel="008176CC" w:rsidRDefault="001A464A" w:rsidP="001A464A">
            <w:pPr>
              <w:rPr>
                <w:del w:id="304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A10667E" w14:textId="3007A450" w:rsidR="001A464A" w:rsidRPr="001A464A" w:rsidDel="008176CC" w:rsidRDefault="001A464A">
            <w:pPr>
              <w:rPr>
                <w:del w:id="3045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6238DE5E" w14:textId="59352FC7" w:rsidR="001A464A" w:rsidRPr="001A464A" w:rsidDel="008176CC" w:rsidRDefault="001A464A" w:rsidP="001A464A">
            <w:pPr>
              <w:rPr>
                <w:del w:id="3046" w:author="Tanuj Kumar" w:date="2024-03-03T14:10:00Z"/>
              </w:rPr>
            </w:pPr>
            <w:del w:id="304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3AB799E2" w14:textId="31582CF4" w:rsidR="001A464A" w:rsidRPr="001A464A" w:rsidDel="008176CC" w:rsidRDefault="001A464A" w:rsidP="001A464A">
            <w:pPr>
              <w:rPr>
                <w:del w:id="3048" w:author="Tanuj Kumar" w:date="2024-03-03T14:10:00Z"/>
              </w:rPr>
            </w:pPr>
            <w:del w:id="304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09755DC" w14:textId="1EC14D75" w:rsidR="001A464A" w:rsidRPr="001A464A" w:rsidDel="008176CC" w:rsidRDefault="001A464A" w:rsidP="001A464A">
            <w:pPr>
              <w:rPr>
                <w:del w:id="305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8C59BD5" w14:textId="78C5398C" w:rsidR="001A464A" w:rsidRPr="001A464A" w:rsidDel="008176CC" w:rsidRDefault="001A464A">
            <w:pPr>
              <w:rPr>
                <w:del w:id="3051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0FF81C17" w14:textId="75D4B05A" w:rsidR="001A464A" w:rsidRPr="001A464A" w:rsidDel="008176CC" w:rsidRDefault="001A464A" w:rsidP="001A464A">
            <w:pPr>
              <w:rPr>
                <w:del w:id="3052" w:author="Tanuj Kumar" w:date="2024-03-03T14:10:00Z"/>
              </w:rPr>
            </w:pPr>
            <w:del w:id="305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3C5A4C70" w14:textId="391F482A" w:rsidR="001A464A" w:rsidRPr="001A464A" w:rsidDel="008176CC" w:rsidRDefault="001A464A" w:rsidP="001A464A">
            <w:pPr>
              <w:rPr>
                <w:del w:id="3054" w:author="Tanuj Kumar" w:date="2024-03-03T14:10:00Z"/>
              </w:rPr>
            </w:pPr>
            <w:del w:id="30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F33335C" w14:textId="002056B1" w:rsidR="001A464A" w:rsidRPr="001A464A" w:rsidDel="008176CC" w:rsidRDefault="001A464A" w:rsidP="001A464A">
            <w:pPr>
              <w:rPr>
                <w:del w:id="30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A4645FD" w14:textId="73AA7933" w:rsidR="001A464A" w:rsidRPr="001A464A" w:rsidDel="008176CC" w:rsidRDefault="001A464A">
            <w:pPr>
              <w:rPr>
                <w:del w:id="3057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14F7AE3D" w14:textId="70CD6D80" w:rsidR="001A464A" w:rsidRPr="001A464A" w:rsidDel="008176CC" w:rsidRDefault="001A464A" w:rsidP="001A464A">
            <w:pPr>
              <w:rPr>
                <w:del w:id="3058" w:author="Tanuj Kumar" w:date="2024-03-03T14:10:00Z"/>
              </w:rPr>
            </w:pPr>
            <w:del w:id="3059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7CE41DE4" w14:textId="13EEC575" w:rsidR="001A464A" w:rsidRPr="001A464A" w:rsidDel="008176CC" w:rsidRDefault="001A464A" w:rsidP="001A464A">
            <w:pPr>
              <w:rPr>
                <w:del w:id="306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65BBBD2" w14:textId="4A19DA04" w:rsidR="001A464A" w:rsidRPr="001A464A" w:rsidDel="008176CC" w:rsidRDefault="001A464A" w:rsidP="001A464A">
            <w:pPr>
              <w:rPr>
                <w:del w:id="306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8415B35" w14:textId="5CCDB45A" w:rsidR="001A464A" w:rsidRPr="001A464A" w:rsidDel="008176CC" w:rsidRDefault="001A464A">
            <w:pPr>
              <w:rPr>
                <w:del w:id="3062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1E54B3A8" w14:textId="6591D7C8" w:rsidR="001A464A" w:rsidRPr="001A464A" w:rsidDel="008176CC" w:rsidRDefault="001A464A" w:rsidP="001A464A">
            <w:pPr>
              <w:rPr>
                <w:del w:id="3063" w:author="Tanuj Kumar" w:date="2024-03-03T14:10:00Z"/>
              </w:rPr>
            </w:pPr>
            <w:del w:id="306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327CFEBC" w14:textId="271006D3" w:rsidR="001A464A" w:rsidRPr="001A464A" w:rsidDel="008176CC" w:rsidRDefault="001A464A" w:rsidP="001A464A">
            <w:pPr>
              <w:rPr>
                <w:del w:id="306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0454FD0" w14:textId="2CE28719" w:rsidR="001A464A" w:rsidRPr="001A464A" w:rsidDel="008176CC" w:rsidRDefault="001A464A" w:rsidP="001A464A">
            <w:pPr>
              <w:rPr>
                <w:del w:id="306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E13860C" w14:textId="096597A3" w:rsidR="001A464A" w:rsidRPr="001A464A" w:rsidDel="008176CC" w:rsidRDefault="001A464A">
            <w:pPr>
              <w:rPr>
                <w:del w:id="3067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4E0A6FFF" w14:textId="049FA71B" w:rsidR="001A464A" w:rsidRPr="001A464A" w:rsidDel="008176CC" w:rsidRDefault="001A464A" w:rsidP="001A464A">
            <w:pPr>
              <w:rPr>
                <w:del w:id="3068" w:author="Tanuj Kumar" w:date="2024-03-03T14:10:00Z"/>
              </w:rPr>
            </w:pPr>
            <w:del w:id="3069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22139649" w14:textId="6D740B5C" w:rsidTr="003A4958">
        <w:trPr>
          <w:trHeight w:val="300"/>
          <w:del w:id="3070" w:author="Tanuj Kumar" w:date="2024-03-03T14:10:00Z"/>
        </w:trPr>
        <w:tc>
          <w:tcPr>
            <w:tcW w:w="1908" w:type="dxa"/>
            <w:noWrap/>
            <w:hideMark/>
          </w:tcPr>
          <w:p w14:paraId="5F5AAC85" w14:textId="29BB29E9" w:rsidR="001A464A" w:rsidRPr="001A464A" w:rsidDel="008176CC" w:rsidRDefault="001A464A">
            <w:pPr>
              <w:rPr>
                <w:del w:id="3071" w:author="Tanuj Kumar" w:date="2024-03-03T14:10:00Z"/>
              </w:rPr>
            </w:pPr>
            <w:del w:id="3072" w:author="Tanuj Kumar" w:date="2024-03-03T14:10:00Z">
              <w:r w:rsidRPr="001A464A" w:rsidDel="008176CC">
                <w:delText xml:space="preserve">  Yes</w:delText>
              </w:r>
            </w:del>
          </w:p>
        </w:tc>
        <w:tc>
          <w:tcPr>
            <w:tcW w:w="1361" w:type="dxa"/>
            <w:noWrap/>
            <w:hideMark/>
          </w:tcPr>
          <w:p w14:paraId="34995ED5" w14:textId="17181645" w:rsidR="001A464A" w:rsidRPr="001A464A" w:rsidDel="008176CC" w:rsidRDefault="001A464A" w:rsidP="00286E93">
            <w:pPr>
              <w:jc w:val="center"/>
              <w:rPr>
                <w:del w:id="3073" w:author="Tanuj Kumar" w:date="2024-03-03T14:10:00Z"/>
              </w:rPr>
            </w:pPr>
            <w:del w:id="3074" w:author="Tanuj Kumar" w:date="2024-03-03T14:10:00Z">
              <w:r w:rsidRPr="001A464A" w:rsidDel="008176CC">
                <w:delText>47.8</w:delText>
              </w:r>
            </w:del>
          </w:p>
        </w:tc>
        <w:tc>
          <w:tcPr>
            <w:tcW w:w="859" w:type="dxa"/>
            <w:noWrap/>
            <w:hideMark/>
          </w:tcPr>
          <w:p w14:paraId="7AD7E1A0" w14:textId="34095850" w:rsidR="001A464A" w:rsidRPr="001A464A" w:rsidDel="008176CC" w:rsidRDefault="001A464A" w:rsidP="001A464A">
            <w:pPr>
              <w:rPr>
                <w:del w:id="3075" w:author="Tanuj Kumar" w:date="2024-03-03T14:10:00Z"/>
              </w:rPr>
            </w:pPr>
            <w:del w:id="3076" w:author="Tanuj Kumar" w:date="2024-03-03T14:10:00Z">
              <w:r w:rsidRPr="001A464A" w:rsidDel="008176CC">
                <w:delText>73.7</w:delText>
              </w:r>
            </w:del>
          </w:p>
        </w:tc>
        <w:tc>
          <w:tcPr>
            <w:tcW w:w="823" w:type="dxa"/>
            <w:noWrap/>
            <w:hideMark/>
          </w:tcPr>
          <w:p w14:paraId="46F7A592" w14:textId="0B52F096" w:rsidR="001A464A" w:rsidRPr="001A464A" w:rsidDel="008176CC" w:rsidRDefault="001A464A" w:rsidP="001A464A">
            <w:pPr>
              <w:rPr>
                <w:del w:id="3077" w:author="Tanuj Kumar" w:date="2024-03-03T14:10:00Z"/>
              </w:rPr>
            </w:pPr>
            <w:del w:id="3078" w:author="Tanuj Kumar" w:date="2024-03-03T14:10:00Z">
              <w:r w:rsidRPr="001A464A" w:rsidDel="008176CC">
                <w:delText xml:space="preserve">(71.4 - </w:delText>
              </w:r>
            </w:del>
          </w:p>
        </w:tc>
        <w:tc>
          <w:tcPr>
            <w:tcW w:w="673" w:type="dxa"/>
            <w:noWrap/>
            <w:hideMark/>
          </w:tcPr>
          <w:p w14:paraId="2597A1FD" w14:textId="5FA51CE0" w:rsidR="001A464A" w:rsidRPr="001A464A" w:rsidDel="008176CC" w:rsidRDefault="001A464A">
            <w:pPr>
              <w:rPr>
                <w:del w:id="3079" w:author="Tanuj Kumar" w:date="2024-03-03T14:10:00Z"/>
              </w:rPr>
            </w:pPr>
            <w:del w:id="3080" w:author="Tanuj Kumar" w:date="2024-03-03T14:10:00Z">
              <w:r w:rsidRPr="001A464A" w:rsidDel="008176CC">
                <w:delText>75.9)</w:delText>
              </w:r>
            </w:del>
          </w:p>
        </w:tc>
        <w:tc>
          <w:tcPr>
            <w:tcW w:w="754" w:type="dxa"/>
            <w:noWrap/>
            <w:hideMark/>
          </w:tcPr>
          <w:p w14:paraId="452E397B" w14:textId="43A3EDD0" w:rsidR="001A464A" w:rsidRPr="001A464A" w:rsidDel="008176CC" w:rsidRDefault="001A464A" w:rsidP="001A464A">
            <w:pPr>
              <w:rPr>
                <w:del w:id="3081" w:author="Tanuj Kumar" w:date="2024-03-03T14:10:00Z"/>
              </w:rPr>
            </w:pPr>
            <w:del w:id="308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196003F8" w14:textId="77B704E3" w:rsidR="001A464A" w:rsidRPr="001A464A" w:rsidDel="008176CC" w:rsidRDefault="001A464A" w:rsidP="001A464A">
            <w:pPr>
              <w:rPr>
                <w:del w:id="3083" w:author="Tanuj Kumar" w:date="2024-03-03T14:10:00Z"/>
              </w:rPr>
            </w:pPr>
            <w:del w:id="3084" w:author="Tanuj Kumar" w:date="2024-03-03T14:10:00Z">
              <w:r w:rsidRPr="001A464A" w:rsidDel="008176CC">
                <w:delText>77.3</w:delText>
              </w:r>
            </w:del>
          </w:p>
        </w:tc>
        <w:tc>
          <w:tcPr>
            <w:tcW w:w="673" w:type="dxa"/>
            <w:noWrap/>
            <w:hideMark/>
          </w:tcPr>
          <w:p w14:paraId="1385043C" w14:textId="0F67B624" w:rsidR="001A464A" w:rsidRPr="001A464A" w:rsidDel="008176CC" w:rsidRDefault="001A464A" w:rsidP="001A464A">
            <w:pPr>
              <w:rPr>
                <w:del w:id="3085" w:author="Tanuj Kumar" w:date="2024-03-03T14:10:00Z"/>
              </w:rPr>
            </w:pPr>
            <w:del w:id="3086" w:author="Tanuj Kumar" w:date="2024-03-03T14:10:00Z">
              <w:r w:rsidRPr="001A464A" w:rsidDel="008176CC">
                <w:delText>(75.1 -</w:delText>
              </w:r>
            </w:del>
          </w:p>
        </w:tc>
        <w:tc>
          <w:tcPr>
            <w:tcW w:w="673" w:type="dxa"/>
            <w:noWrap/>
            <w:hideMark/>
          </w:tcPr>
          <w:p w14:paraId="71001BAE" w14:textId="142A9619" w:rsidR="001A464A" w:rsidRPr="001A464A" w:rsidDel="008176CC" w:rsidRDefault="001A464A">
            <w:pPr>
              <w:rPr>
                <w:del w:id="3087" w:author="Tanuj Kumar" w:date="2024-03-03T14:10:00Z"/>
              </w:rPr>
            </w:pPr>
            <w:del w:id="3088" w:author="Tanuj Kumar" w:date="2024-03-03T14:10:00Z">
              <w:r w:rsidRPr="001A464A" w:rsidDel="008176CC">
                <w:delText>79.4)</w:delText>
              </w:r>
            </w:del>
          </w:p>
        </w:tc>
        <w:tc>
          <w:tcPr>
            <w:tcW w:w="774" w:type="dxa"/>
            <w:noWrap/>
            <w:hideMark/>
          </w:tcPr>
          <w:p w14:paraId="2C32D0A8" w14:textId="11550E34" w:rsidR="001A464A" w:rsidRPr="001A464A" w:rsidDel="008176CC" w:rsidRDefault="001A464A" w:rsidP="001A464A">
            <w:pPr>
              <w:rPr>
                <w:del w:id="3089" w:author="Tanuj Kumar" w:date="2024-03-03T14:10:00Z"/>
              </w:rPr>
            </w:pPr>
            <w:del w:id="309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47B8CFB" w14:textId="5442189F" w:rsidR="001A464A" w:rsidRPr="001A464A" w:rsidDel="008176CC" w:rsidRDefault="001A464A" w:rsidP="001A464A">
            <w:pPr>
              <w:rPr>
                <w:del w:id="3091" w:author="Tanuj Kumar" w:date="2024-03-03T14:10:00Z"/>
              </w:rPr>
            </w:pPr>
            <w:del w:id="3092" w:author="Tanuj Kumar" w:date="2024-03-03T14:10:00Z">
              <w:r w:rsidRPr="001A464A" w:rsidDel="008176CC">
                <w:delText>89.0</w:delText>
              </w:r>
            </w:del>
          </w:p>
        </w:tc>
        <w:tc>
          <w:tcPr>
            <w:tcW w:w="673" w:type="dxa"/>
            <w:noWrap/>
            <w:hideMark/>
          </w:tcPr>
          <w:p w14:paraId="02DC4BC2" w14:textId="48568D5D" w:rsidR="001A464A" w:rsidRPr="001A464A" w:rsidDel="008176CC" w:rsidRDefault="001A464A" w:rsidP="001A464A">
            <w:pPr>
              <w:rPr>
                <w:del w:id="3093" w:author="Tanuj Kumar" w:date="2024-03-03T14:10:00Z"/>
              </w:rPr>
            </w:pPr>
            <w:del w:id="3094" w:author="Tanuj Kumar" w:date="2024-03-03T14:10:00Z">
              <w:r w:rsidRPr="001A464A" w:rsidDel="008176CC">
                <w:delText>(87.1 -</w:delText>
              </w:r>
            </w:del>
          </w:p>
        </w:tc>
        <w:tc>
          <w:tcPr>
            <w:tcW w:w="673" w:type="dxa"/>
            <w:noWrap/>
            <w:hideMark/>
          </w:tcPr>
          <w:p w14:paraId="58530B65" w14:textId="5128784A" w:rsidR="001A464A" w:rsidRPr="001A464A" w:rsidDel="008176CC" w:rsidRDefault="001A464A">
            <w:pPr>
              <w:rPr>
                <w:del w:id="3095" w:author="Tanuj Kumar" w:date="2024-03-03T14:10:00Z"/>
              </w:rPr>
            </w:pPr>
            <w:del w:id="3096" w:author="Tanuj Kumar" w:date="2024-03-03T14:10:00Z">
              <w:r w:rsidRPr="001A464A" w:rsidDel="008176CC">
                <w:delText>90.7)</w:delText>
              </w:r>
            </w:del>
          </w:p>
        </w:tc>
        <w:tc>
          <w:tcPr>
            <w:tcW w:w="791" w:type="dxa"/>
            <w:noWrap/>
            <w:hideMark/>
          </w:tcPr>
          <w:p w14:paraId="04E90B32" w14:textId="23DB7BBB" w:rsidR="001A464A" w:rsidRPr="001A464A" w:rsidDel="008176CC" w:rsidRDefault="001A464A" w:rsidP="001A464A">
            <w:pPr>
              <w:rPr>
                <w:del w:id="3097" w:author="Tanuj Kumar" w:date="2024-03-03T14:10:00Z"/>
              </w:rPr>
            </w:pPr>
            <w:del w:id="309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B5F3E0C" w14:textId="7EDE8381" w:rsidR="001A464A" w:rsidRPr="001A464A" w:rsidDel="008176CC" w:rsidRDefault="001A464A" w:rsidP="001A464A">
            <w:pPr>
              <w:rPr>
                <w:del w:id="3099" w:author="Tanuj Kumar" w:date="2024-03-03T14:10:00Z"/>
              </w:rPr>
            </w:pPr>
            <w:del w:id="3100" w:author="Tanuj Kumar" w:date="2024-03-03T14:10:00Z">
              <w:r w:rsidRPr="001A464A" w:rsidDel="008176CC">
                <w:delText>79.5</w:delText>
              </w:r>
            </w:del>
          </w:p>
        </w:tc>
        <w:tc>
          <w:tcPr>
            <w:tcW w:w="673" w:type="dxa"/>
            <w:noWrap/>
            <w:hideMark/>
          </w:tcPr>
          <w:p w14:paraId="0FDC5E1B" w14:textId="64002CAD" w:rsidR="001A464A" w:rsidRPr="001A464A" w:rsidDel="008176CC" w:rsidRDefault="001A464A" w:rsidP="001A464A">
            <w:pPr>
              <w:rPr>
                <w:del w:id="3101" w:author="Tanuj Kumar" w:date="2024-03-03T14:10:00Z"/>
              </w:rPr>
            </w:pPr>
            <w:del w:id="3102" w:author="Tanuj Kumar" w:date="2024-03-03T14:10:00Z">
              <w:r w:rsidRPr="001A464A" w:rsidDel="008176CC">
                <w:delText>(77.2 -</w:delText>
              </w:r>
            </w:del>
          </w:p>
        </w:tc>
        <w:tc>
          <w:tcPr>
            <w:tcW w:w="673" w:type="dxa"/>
            <w:noWrap/>
            <w:hideMark/>
          </w:tcPr>
          <w:p w14:paraId="1412DC25" w14:textId="33E63899" w:rsidR="001A464A" w:rsidRPr="001A464A" w:rsidDel="008176CC" w:rsidRDefault="001A464A">
            <w:pPr>
              <w:rPr>
                <w:del w:id="3103" w:author="Tanuj Kumar" w:date="2024-03-03T14:10:00Z"/>
              </w:rPr>
            </w:pPr>
            <w:del w:id="3104" w:author="Tanuj Kumar" w:date="2024-03-03T14:10:00Z">
              <w:r w:rsidRPr="001A464A" w:rsidDel="008176CC">
                <w:delText>81.6)</w:delText>
              </w:r>
            </w:del>
          </w:p>
        </w:tc>
        <w:tc>
          <w:tcPr>
            <w:tcW w:w="804" w:type="dxa"/>
            <w:noWrap/>
            <w:hideMark/>
          </w:tcPr>
          <w:p w14:paraId="329442F8" w14:textId="46E576B7" w:rsidR="001A464A" w:rsidRPr="001A464A" w:rsidDel="008176CC" w:rsidRDefault="001A464A" w:rsidP="001A464A">
            <w:pPr>
              <w:rPr>
                <w:del w:id="3105" w:author="Tanuj Kumar" w:date="2024-03-03T14:10:00Z"/>
              </w:rPr>
            </w:pPr>
            <w:del w:id="310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CDA0187" w14:textId="0F942D65" w:rsidR="001A464A" w:rsidRPr="001A464A" w:rsidDel="008176CC" w:rsidRDefault="001A464A" w:rsidP="001A464A">
            <w:pPr>
              <w:rPr>
                <w:del w:id="3107" w:author="Tanuj Kumar" w:date="2024-03-03T14:10:00Z"/>
              </w:rPr>
            </w:pPr>
            <w:del w:id="3108" w:author="Tanuj Kumar" w:date="2024-03-03T14:10:00Z">
              <w:r w:rsidRPr="001A464A" w:rsidDel="008176CC">
                <w:delText>72.8</w:delText>
              </w:r>
            </w:del>
          </w:p>
        </w:tc>
        <w:tc>
          <w:tcPr>
            <w:tcW w:w="673" w:type="dxa"/>
            <w:noWrap/>
            <w:hideMark/>
          </w:tcPr>
          <w:p w14:paraId="5279854A" w14:textId="4B16C430" w:rsidR="001A464A" w:rsidRPr="001A464A" w:rsidDel="008176CC" w:rsidRDefault="001A464A" w:rsidP="001A464A">
            <w:pPr>
              <w:rPr>
                <w:del w:id="3109" w:author="Tanuj Kumar" w:date="2024-03-03T14:10:00Z"/>
              </w:rPr>
            </w:pPr>
            <w:del w:id="3110" w:author="Tanuj Kumar" w:date="2024-03-03T14:10:00Z">
              <w:r w:rsidRPr="001A464A" w:rsidDel="008176CC">
                <w:delText>(70.5 -</w:delText>
              </w:r>
            </w:del>
          </w:p>
        </w:tc>
        <w:tc>
          <w:tcPr>
            <w:tcW w:w="673" w:type="dxa"/>
            <w:noWrap/>
            <w:hideMark/>
          </w:tcPr>
          <w:p w14:paraId="1AFB3B6E" w14:textId="6A4A9BD3" w:rsidR="001A464A" w:rsidRPr="001A464A" w:rsidDel="008176CC" w:rsidRDefault="001A464A">
            <w:pPr>
              <w:rPr>
                <w:del w:id="3111" w:author="Tanuj Kumar" w:date="2024-03-03T14:10:00Z"/>
              </w:rPr>
            </w:pPr>
            <w:del w:id="3112" w:author="Tanuj Kumar" w:date="2024-03-03T14:10:00Z">
              <w:r w:rsidRPr="001A464A" w:rsidDel="008176CC">
                <w:delText>74.9)</w:delText>
              </w:r>
            </w:del>
          </w:p>
        </w:tc>
        <w:tc>
          <w:tcPr>
            <w:tcW w:w="813" w:type="dxa"/>
            <w:noWrap/>
            <w:hideMark/>
          </w:tcPr>
          <w:p w14:paraId="3323B2BE" w14:textId="4697CAB7" w:rsidR="001A464A" w:rsidRPr="001A464A" w:rsidDel="008176CC" w:rsidRDefault="001A464A" w:rsidP="001A464A">
            <w:pPr>
              <w:rPr>
                <w:del w:id="3113" w:author="Tanuj Kumar" w:date="2024-03-03T14:10:00Z"/>
              </w:rPr>
            </w:pPr>
            <w:del w:id="311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7B8CFD4F" w14:textId="268AE22B" w:rsidR="001A464A" w:rsidRPr="001A464A" w:rsidDel="008176CC" w:rsidRDefault="001A464A" w:rsidP="001A464A">
            <w:pPr>
              <w:rPr>
                <w:del w:id="3115" w:author="Tanuj Kumar" w:date="2024-03-03T14:10:00Z"/>
              </w:rPr>
            </w:pPr>
            <w:del w:id="3116" w:author="Tanuj Kumar" w:date="2024-03-03T14:10:00Z">
              <w:r w:rsidRPr="001A464A" w:rsidDel="008176CC">
                <w:delText>93.5</w:delText>
              </w:r>
            </w:del>
          </w:p>
        </w:tc>
        <w:tc>
          <w:tcPr>
            <w:tcW w:w="673" w:type="dxa"/>
            <w:noWrap/>
            <w:hideMark/>
          </w:tcPr>
          <w:p w14:paraId="6ADEBB2E" w14:textId="37A9B73B" w:rsidR="001A464A" w:rsidRPr="001A464A" w:rsidDel="008176CC" w:rsidRDefault="001A464A" w:rsidP="001A464A">
            <w:pPr>
              <w:rPr>
                <w:del w:id="3117" w:author="Tanuj Kumar" w:date="2024-03-03T14:10:00Z"/>
              </w:rPr>
            </w:pPr>
            <w:del w:id="3118" w:author="Tanuj Kumar" w:date="2024-03-03T14:10:00Z">
              <w:r w:rsidRPr="001A464A" w:rsidDel="008176CC">
                <w:delText>(92.0 -</w:delText>
              </w:r>
            </w:del>
          </w:p>
        </w:tc>
        <w:tc>
          <w:tcPr>
            <w:tcW w:w="673" w:type="dxa"/>
            <w:noWrap/>
            <w:hideMark/>
          </w:tcPr>
          <w:p w14:paraId="7DBFBABC" w14:textId="31F69DFC" w:rsidR="001A464A" w:rsidRPr="001A464A" w:rsidDel="008176CC" w:rsidRDefault="001A464A">
            <w:pPr>
              <w:rPr>
                <w:del w:id="3119" w:author="Tanuj Kumar" w:date="2024-03-03T14:10:00Z"/>
              </w:rPr>
            </w:pPr>
            <w:del w:id="3120" w:author="Tanuj Kumar" w:date="2024-03-03T14:10:00Z">
              <w:r w:rsidRPr="001A464A" w:rsidDel="008176CC">
                <w:delText>94.8)</w:delText>
              </w:r>
            </w:del>
          </w:p>
        </w:tc>
        <w:tc>
          <w:tcPr>
            <w:tcW w:w="830" w:type="dxa"/>
            <w:noWrap/>
            <w:hideMark/>
          </w:tcPr>
          <w:p w14:paraId="3F6BB535" w14:textId="5D1799CC" w:rsidR="001A464A" w:rsidRPr="001A464A" w:rsidDel="008176CC" w:rsidRDefault="001A464A">
            <w:pPr>
              <w:rPr>
                <w:del w:id="3121" w:author="Tanuj Kumar" w:date="2024-03-03T14:10:00Z"/>
              </w:rPr>
            </w:pPr>
          </w:p>
        </w:tc>
      </w:tr>
      <w:tr w:rsidR="003A4958" w:rsidRPr="001A464A" w:rsidDel="008176CC" w14:paraId="2A784397" w14:textId="3577C0A7" w:rsidTr="003A4958">
        <w:trPr>
          <w:trHeight w:val="300"/>
          <w:del w:id="3122" w:author="Tanuj Kumar" w:date="2024-03-03T14:10:00Z"/>
        </w:trPr>
        <w:tc>
          <w:tcPr>
            <w:tcW w:w="1908" w:type="dxa"/>
            <w:noWrap/>
            <w:hideMark/>
          </w:tcPr>
          <w:p w14:paraId="647934CD" w14:textId="3F25318B" w:rsidR="001A464A" w:rsidRPr="001A464A" w:rsidDel="008176CC" w:rsidRDefault="001A464A">
            <w:pPr>
              <w:rPr>
                <w:del w:id="3123" w:author="Tanuj Kumar" w:date="2024-03-03T14:10:00Z"/>
              </w:rPr>
            </w:pPr>
            <w:del w:id="3124" w:author="Tanuj Kumar" w:date="2024-03-03T14:10:00Z">
              <w:r w:rsidRPr="001A464A" w:rsidDel="008176CC">
                <w:delText xml:space="preserve">  No</w:delText>
              </w:r>
            </w:del>
          </w:p>
        </w:tc>
        <w:tc>
          <w:tcPr>
            <w:tcW w:w="1361" w:type="dxa"/>
            <w:noWrap/>
            <w:hideMark/>
          </w:tcPr>
          <w:p w14:paraId="18EB84DA" w14:textId="0FE63445" w:rsidR="001A464A" w:rsidRPr="001A464A" w:rsidDel="008176CC" w:rsidRDefault="001A464A" w:rsidP="00286E93">
            <w:pPr>
              <w:jc w:val="center"/>
              <w:rPr>
                <w:del w:id="3125" w:author="Tanuj Kumar" w:date="2024-03-03T14:10:00Z"/>
              </w:rPr>
            </w:pPr>
            <w:del w:id="3126" w:author="Tanuj Kumar" w:date="2024-03-03T14:10:00Z">
              <w:r w:rsidRPr="001A464A" w:rsidDel="008176CC">
                <w:delText>52.2</w:delText>
              </w:r>
            </w:del>
          </w:p>
        </w:tc>
        <w:tc>
          <w:tcPr>
            <w:tcW w:w="859" w:type="dxa"/>
            <w:noWrap/>
            <w:hideMark/>
          </w:tcPr>
          <w:p w14:paraId="1E5453A6" w14:textId="1A10BCD1" w:rsidR="001A464A" w:rsidRPr="001A464A" w:rsidDel="008176CC" w:rsidRDefault="001A464A" w:rsidP="001A464A">
            <w:pPr>
              <w:rPr>
                <w:del w:id="3127" w:author="Tanuj Kumar" w:date="2024-03-03T14:10:00Z"/>
              </w:rPr>
            </w:pPr>
            <w:del w:id="3128" w:author="Tanuj Kumar" w:date="2024-03-03T14:10:00Z">
              <w:r w:rsidRPr="001A464A" w:rsidDel="008176CC">
                <w:delText>54.3</w:delText>
              </w:r>
            </w:del>
          </w:p>
        </w:tc>
        <w:tc>
          <w:tcPr>
            <w:tcW w:w="823" w:type="dxa"/>
            <w:noWrap/>
            <w:hideMark/>
          </w:tcPr>
          <w:p w14:paraId="2419C07A" w14:textId="1BCCEB4E" w:rsidR="001A464A" w:rsidRPr="001A464A" w:rsidDel="008176CC" w:rsidRDefault="001A464A" w:rsidP="001A464A">
            <w:pPr>
              <w:rPr>
                <w:del w:id="3129" w:author="Tanuj Kumar" w:date="2024-03-03T14:10:00Z"/>
              </w:rPr>
            </w:pPr>
            <w:del w:id="3130" w:author="Tanuj Kumar" w:date="2024-03-03T14:10:00Z">
              <w:r w:rsidRPr="001A464A" w:rsidDel="008176CC">
                <w:delText xml:space="preserve">(51.3 - </w:delText>
              </w:r>
            </w:del>
          </w:p>
        </w:tc>
        <w:tc>
          <w:tcPr>
            <w:tcW w:w="673" w:type="dxa"/>
            <w:noWrap/>
            <w:hideMark/>
          </w:tcPr>
          <w:p w14:paraId="0AF9D281" w14:textId="04A49129" w:rsidR="001A464A" w:rsidRPr="001A464A" w:rsidDel="008176CC" w:rsidRDefault="001A464A">
            <w:pPr>
              <w:rPr>
                <w:del w:id="3131" w:author="Tanuj Kumar" w:date="2024-03-03T14:10:00Z"/>
              </w:rPr>
            </w:pPr>
            <w:del w:id="3132" w:author="Tanuj Kumar" w:date="2024-03-03T14:10:00Z">
              <w:r w:rsidRPr="001A464A" w:rsidDel="008176CC">
                <w:delText>57.2)</w:delText>
              </w:r>
            </w:del>
          </w:p>
        </w:tc>
        <w:tc>
          <w:tcPr>
            <w:tcW w:w="754" w:type="dxa"/>
            <w:noWrap/>
            <w:hideMark/>
          </w:tcPr>
          <w:p w14:paraId="2D0D4B99" w14:textId="0FED4332" w:rsidR="001A464A" w:rsidRPr="001A464A" w:rsidDel="008176CC" w:rsidRDefault="001A464A" w:rsidP="001A464A">
            <w:pPr>
              <w:rPr>
                <w:del w:id="3133" w:author="Tanuj Kumar" w:date="2024-03-03T14:10:00Z"/>
              </w:rPr>
            </w:pPr>
            <w:del w:id="31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7219F0EA" w14:textId="1B56582C" w:rsidR="001A464A" w:rsidRPr="001A464A" w:rsidDel="008176CC" w:rsidRDefault="001A464A" w:rsidP="001A464A">
            <w:pPr>
              <w:rPr>
                <w:del w:id="3135" w:author="Tanuj Kumar" w:date="2024-03-03T14:10:00Z"/>
              </w:rPr>
            </w:pPr>
            <w:del w:id="3136" w:author="Tanuj Kumar" w:date="2024-03-03T14:10:00Z">
              <w:r w:rsidRPr="001A464A" w:rsidDel="008176CC">
                <w:delText>61.0</w:delText>
              </w:r>
            </w:del>
          </w:p>
        </w:tc>
        <w:tc>
          <w:tcPr>
            <w:tcW w:w="673" w:type="dxa"/>
            <w:noWrap/>
            <w:hideMark/>
          </w:tcPr>
          <w:p w14:paraId="683C3405" w14:textId="2EC617DB" w:rsidR="001A464A" w:rsidRPr="001A464A" w:rsidDel="008176CC" w:rsidRDefault="001A464A" w:rsidP="001A464A">
            <w:pPr>
              <w:rPr>
                <w:del w:id="3137" w:author="Tanuj Kumar" w:date="2024-03-03T14:10:00Z"/>
              </w:rPr>
            </w:pPr>
            <w:del w:id="3138" w:author="Tanuj Kumar" w:date="2024-03-03T14:10:00Z">
              <w:r w:rsidRPr="001A464A" w:rsidDel="008176CC">
                <w:delText>(57.9 -</w:delText>
              </w:r>
            </w:del>
          </w:p>
        </w:tc>
        <w:tc>
          <w:tcPr>
            <w:tcW w:w="673" w:type="dxa"/>
            <w:noWrap/>
            <w:hideMark/>
          </w:tcPr>
          <w:p w14:paraId="68A49D20" w14:textId="61B27E95" w:rsidR="001A464A" w:rsidRPr="001A464A" w:rsidDel="008176CC" w:rsidRDefault="001A464A">
            <w:pPr>
              <w:rPr>
                <w:del w:id="3139" w:author="Tanuj Kumar" w:date="2024-03-03T14:10:00Z"/>
              </w:rPr>
            </w:pPr>
            <w:del w:id="3140" w:author="Tanuj Kumar" w:date="2024-03-03T14:10:00Z">
              <w:r w:rsidRPr="001A464A" w:rsidDel="008176CC">
                <w:delText>64.1)</w:delText>
              </w:r>
            </w:del>
          </w:p>
        </w:tc>
        <w:tc>
          <w:tcPr>
            <w:tcW w:w="774" w:type="dxa"/>
            <w:noWrap/>
            <w:hideMark/>
          </w:tcPr>
          <w:p w14:paraId="0E2CB164" w14:textId="2EA424CA" w:rsidR="001A464A" w:rsidRPr="001A464A" w:rsidDel="008176CC" w:rsidRDefault="001A464A" w:rsidP="001A464A">
            <w:pPr>
              <w:rPr>
                <w:del w:id="3141" w:author="Tanuj Kumar" w:date="2024-03-03T14:10:00Z"/>
              </w:rPr>
            </w:pPr>
            <w:del w:id="314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39DF7DB" w14:textId="0971E785" w:rsidR="001A464A" w:rsidRPr="001A464A" w:rsidDel="008176CC" w:rsidRDefault="001A464A" w:rsidP="001A464A">
            <w:pPr>
              <w:rPr>
                <w:del w:id="3143" w:author="Tanuj Kumar" w:date="2024-03-03T14:10:00Z"/>
              </w:rPr>
            </w:pPr>
            <w:del w:id="3144" w:author="Tanuj Kumar" w:date="2024-03-03T14:10:00Z">
              <w:r w:rsidRPr="001A464A" w:rsidDel="008176CC">
                <w:delText>77.2</w:delText>
              </w:r>
            </w:del>
          </w:p>
        </w:tc>
        <w:tc>
          <w:tcPr>
            <w:tcW w:w="673" w:type="dxa"/>
            <w:noWrap/>
            <w:hideMark/>
          </w:tcPr>
          <w:p w14:paraId="3E3A850B" w14:textId="2B57BD3A" w:rsidR="001A464A" w:rsidRPr="001A464A" w:rsidDel="008176CC" w:rsidRDefault="001A464A" w:rsidP="001A464A">
            <w:pPr>
              <w:rPr>
                <w:del w:id="3145" w:author="Tanuj Kumar" w:date="2024-03-03T14:10:00Z"/>
              </w:rPr>
            </w:pPr>
            <w:del w:id="3146" w:author="Tanuj Kumar" w:date="2024-03-03T14:10:00Z">
              <w:r w:rsidRPr="001A464A" w:rsidDel="008176CC">
                <w:delText>(74.2 -</w:delText>
              </w:r>
            </w:del>
          </w:p>
        </w:tc>
        <w:tc>
          <w:tcPr>
            <w:tcW w:w="673" w:type="dxa"/>
            <w:noWrap/>
            <w:hideMark/>
          </w:tcPr>
          <w:p w14:paraId="660ED3D5" w14:textId="7372DFC4" w:rsidR="001A464A" w:rsidRPr="001A464A" w:rsidDel="008176CC" w:rsidRDefault="001A464A">
            <w:pPr>
              <w:rPr>
                <w:del w:id="3147" w:author="Tanuj Kumar" w:date="2024-03-03T14:10:00Z"/>
              </w:rPr>
            </w:pPr>
            <w:del w:id="3148" w:author="Tanuj Kumar" w:date="2024-03-03T14:10:00Z">
              <w:r w:rsidRPr="001A464A" w:rsidDel="008176CC">
                <w:delText>80.0)</w:delText>
              </w:r>
            </w:del>
          </w:p>
        </w:tc>
        <w:tc>
          <w:tcPr>
            <w:tcW w:w="791" w:type="dxa"/>
            <w:noWrap/>
            <w:hideMark/>
          </w:tcPr>
          <w:p w14:paraId="61E16E3D" w14:textId="16415A9F" w:rsidR="001A464A" w:rsidRPr="001A464A" w:rsidDel="008176CC" w:rsidRDefault="001A464A" w:rsidP="001A464A">
            <w:pPr>
              <w:rPr>
                <w:del w:id="3149" w:author="Tanuj Kumar" w:date="2024-03-03T14:10:00Z"/>
              </w:rPr>
            </w:pPr>
            <w:del w:id="315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04F0E87" w14:textId="42350A30" w:rsidR="001A464A" w:rsidRPr="001A464A" w:rsidDel="008176CC" w:rsidRDefault="001A464A" w:rsidP="001A464A">
            <w:pPr>
              <w:rPr>
                <w:del w:id="3151" w:author="Tanuj Kumar" w:date="2024-03-03T14:10:00Z"/>
              </w:rPr>
            </w:pPr>
            <w:del w:id="3152" w:author="Tanuj Kumar" w:date="2024-03-03T14:10:00Z">
              <w:r w:rsidRPr="001A464A" w:rsidDel="008176CC">
                <w:delText>66.1</w:delText>
              </w:r>
            </w:del>
          </w:p>
        </w:tc>
        <w:tc>
          <w:tcPr>
            <w:tcW w:w="673" w:type="dxa"/>
            <w:noWrap/>
            <w:hideMark/>
          </w:tcPr>
          <w:p w14:paraId="13ED07E5" w14:textId="01E092CF" w:rsidR="001A464A" w:rsidRPr="001A464A" w:rsidDel="008176CC" w:rsidRDefault="001A464A" w:rsidP="001A464A">
            <w:pPr>
              <w:rPr>
                <w:del w:id="3153" w:author="Tanuj Kumar" w:date="2024-03-03T14:10:00Z"/>
              </w:rPr>
            </w:pPr>
            <w:del w:id="3154" w:author="Tanuj Kumar" w:date="2024-03-03T14:10:00Z">
              <w:r w:rsidRPr="001A464A" w:rsidDel="008176CC">
                <w:delText>(63.3 -</w:delText>
              </w:r>
            </w:del>
          </w:p>
        </w:tc>
        <w:tc>
          <w:tcPr>
            <w:tcW w:w="673" w:type="dxa"/>
            <w:noWrap/>
            <w:hideMark/>
          </w:tcPr>
          <w:p w14:paraId="07548E2C" w14:textId="2B750D03" w:rsidR="001A464A" w:rsidRPr="001A464A" w:rsidDel="008176CC" w:rsidRDefault="001A464A">
            <w:pPr>
              <w:rPr>
                <w:del w:id="3155" w:author="Tanuj Kumar" w:date="2024-03-03T14:10:00Z"/>
              </w:rPr>
            </w:pPr>
            <w:del w:id="3156" w:author="Tanuj Kumar" w:date="2024-03-03T14:10:00Z">
              <w:r w:rsidRPr="001A464A" w:rsidDel="008176CC">
                <w:delText>68.9)</w:delText>
              </w:r>
            </w:del>
          </w:p>
        </w:tc>
        <w:tc>
          <w:tcPr>
            <w:tcW w:w="804" w:type="dxa"/>
            <w:noWrap/>
            <w:hideMark/>
          </w:tcPr>
          <w:p w14:paraId="51DEE761" w14:textId="24F58B53" w:rsidR="001A464A" w:rsidRPr="001A464A" w:rsidDel="008176CC" w:rsidRDefault="001A464A" w:rsidP="001A464A">
            <w:pPr>
              <w:rPr>
                <w:del w:id="3157" w:author="Tanuj Kumar" w:date="2024-03-03T14:10:00Z"/>
              </w:rPr>
            </w:pPr>
            <w:del w:id="315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6F5F5352" w14:textId="32AAAC17" w:rsidR="001A464A" w:rsidRPr="001A464A" w:rsidDel="008176CC" w:rsidRDefault="001A464A" w:rsidP="001A464A">
            <w:pPr>
              <w:rPr>
                <w:del w:id="3159" w:author="Tanuj Kumar" w:date="2024-03-03T14:10:00Z"/>
              </w:rPr>
            </w:pPr>
            <w:del w:id="3160" w:author="Tanuj Kumar" w:date="2024-03-03T14:10:00Z">
              <w:r w:rsidRPr="001A464A" w:rsidDel="008176CC">
                <w:delText>64.0</w:delText>
              </w:r>
            </w:del>
          </w:p>
        </w:tc>
        <w:tc>
          <w:tcPr>
            <w:tcW w:w="673" w:type="dxa"/>
            <w:noWrap/>
            <w:hideMark/>
          </w:tcPr>
          <w:p w14:paraId="370C5DE3" w14:textId="748AA2C5" w:rsidR="001A464A" w:rsidRPr="001A464A" w:rsidDel="008176CC" w:rsidRDefault="001A464A" w:rsidP="001A464A">
            <w:pPr>
              <w:rPr>
                <w:del w:id="3161" w:author="Tanuj Kumar" w:date="2024-03-03T14:10:00Z"/>
              </w:rPr>
            </w:pPr>
            <w:del w:id="3162" w:author="Tanuj Kumar" w:date="2024-03-03T14:10:00Z">
              <w:r w:rsidRPr="001A464A" w:rsidDel="008176CC">
                <w:delText>(61.1 -</w:delText>
              </w:r>
            </w:del>
          </w:p>
        </w:tc>
        <w:tc>
          <w:tcPr>
            <w:tcW w:w="673" w:type="dxa"/>
            <w:noWrap/>
            <w:hideMark/>
          </w:tcPr>
          <w:p w14:paraId="707A92EC" w14:textId="7FCE3154" w:rsidR="001A464A" w:rsidRPr="001A464A" w:rsidDel="008176CC" w:rsidRDefault="001A464A">
            <w:pPr>
              <w:rPr>
                <w:del w:id="3163" w:author="Tanuj Kumar" w:date="2024-03-03T14:10:00Z"/>
              </w:rPr>
            </w:pPr>
            <w:del w:id="3164" w:author="Tanuj Kumar" w:date="2024-03-03T14:10:00Z">
              <w:r w:rsidRPr="001A464A" w:rsidDel="008176CC">
                <w:delText>66.9)</w:delText>
              </w:r>
            </w:del>
          </w:p>
        </w:tc>
        <w:tc>
          <w:tcPr>
            <w:tcW w:w="813" w:type="dxa"/>
            <w:noWrap/>
            <w:hideMark/>
          </w:tcPr>
          <w:p w14:paraId="29635030" w14:textId="6375A83F" w:rsidR="001A464A" w:rsidRPr="001A464A" w:rsidDel="008176CC" w:rsidRDefault="001A464A" w:rsidP="001A464A">
            <w:pPr>
              <w:rPr>
                <w:del w:id="3165" w:author="Tanuj Kumar" w:date="2024-03-03T14:10:00Z"/>
              </w:rPr>
            </w:pPr>
            <w:del w:id="316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207FD01" w14:textId="0D8C9C69" w:rsidR="001A464A" w:rsidRPr="001A464A" w:rsidDel="008176CC" w:rsidRDefault="001A464A" w:rsidP="001A464A">
            <w:pPr>
              <w:rPr>
                <w:del w:id="3167" w:author="Tanuj Kumar" w:date="2024-03-03T14:10:00Z"/>
              </w:rPr>
            </w:pPr>
            <w:del w:id="3168" w:author="Tanuj Kumar" w:date="2024-03-03T14:10:00Z">
              <w:r w:rsidRPr="001A464A" w:rsidDel="008176CC">
                <w:delText>84.6</w:delText>
              </w:r>
            </w:del>
          </w:p>
        </w:tc>
        <w:tc>
          <w:tcPr>
            <w:tcW w:w="673" w:type="dxa"/>
            <w:noWrap/>
            <w:hideMark/>
          </w:tcPr>
          <w:p w14:paraId="6781F8B6" w14:textId="03435769" w:rsidR="001A464A" w:rsidRPr="001A464A" w:rsidDel="008176CC" w:rsidRDefault="001A464A" w:rsidP="001A464A">
            <w:pPr>
              <w:rPr>
                <w:del w:id="3169" w:author="Tanuj Kumar" w:date="2024-03-03T14:10:00Z"/>
              </w:rPr>
            </w:pPr>
            <w:del w:id="3170" w:author="Tanuj Kumar" w:date="2024-03-03T14:10:00Z">
              <w:r w:rsidRPr="001A464A" w:rsidDel="008176CC">
                <w:delText>(82.3 -</w:delText>
              </w:r>
            </w:del>
          </w:p>
        </w:tc>
        <w:tc>
          <w:tcPr>
            <w:tcW w:w="673" w:type="dxa"/>
            <w:noWrap/>
            <w:hideMark/>
          </w:tcPr>
          <w:p w14:paraId="002F46CC" w14:textId="5FB0C90B" w:rsidR="001A464A" w:rsidRPr="001A464A" w:rsidDel="008176CC" w:rsidRDefault="001A464A">
            <w:pPr>
              <w:rPr>
                <w:del w:id="3171" w:author="Tanuj Kumar" w:date="2024-03-03T14:10:00Z"/>
              </w:rPr>
            </w:pPr>
            <w:del w:id="3172" w:author="Tanuj Kumar" w:date="2024-03-03T14:10:00Z">
              <w:r w:rsidRPr="001A464A" w:rsidDel="008176CC">
                <w:delText>86.6)</w:delText>
              </w:r>
            </w:del>
          </w:p>
        </w:tc>
        <w:tc>
          <w:tcPr>
            <w:tcW w:w="830" w:type="dxa"/>
            <w:noWrap/>
            <w:hideMark/>
          </w:tcPr>
          <w:p w14:paraId="30BBAA12" w14:textId="1C1D9206" w:rsidR="001A464A" w:rsidRPr="001A464A" w:rsidDel="008176CC" w:rsidRDefault="001A464A">
            <w:pPr>
              <w:rPr>
                <w:del w:id="3173" w:author="Tanuj Kumar" w:date="2024-03-03T14:10:00Z"/>
              </w:rPr>
            </w:pPr>
          </w:p>
        </w:tc>
      </w:tr>
      <w:tr w:rsidR="003A4958" w:rsidRPr="001A464A" w:rsidDel="008176CC" w14:paraId="074F94FE" w14:textId="3D53AF11" w:rsidTr="003A4958">
        <w:trPr>
          <w:trHeight w:val="300"/>
          <w:del w:id="3174" w:author="Tanuj Kumar" w:date="2024-03-03T14:10:00Z"/>
        </w:trPr>
        <w:tc>
          <w:tcPr>
            <w:tcW w:w="1908" w:type="dxa"/>
            <w:noWrap/>
            <w:hideMark/>
          </w:tcPr>
          <w:p w14:paraId="62C5D1EB" w14:textId="3B612778" w:rsidR="001A464A" w:rsidRPr="001A464A" w:rsidDel="008176CC" w:rsidRDefault="001A464A">
            <w:pPr>
              <w:rPr>
                <w:del w:id="3175" w:author="Tanuj Kumar" w:date="2024-03-03T14:10:00Z"/>
                <w:b/>
                <w:bCs/>
              </w:rPr>
            </w:pPr>
            <w:del w:id="3176" w:author="Tanuj Kumar" w:date="2024-03-03T14:10:00Z">
              <w:r w:rsidRPr="001A464A" w:rsidDel="008176CC">
                <w:rPr>
                  <w:b/>
                  <w:bCs/>
                </w:rPr>
                <w:delText>BEHAVIORAL CHARACTERISTICS</w:delText>
              </w:r>
            </w:del>
          </w:p>
        </w:tc>
        <w:tc>
          <w:tcPr>
            <w:tcW w:w="1361" w:type="dxa"/>
            <w:noWrap/>
            <w:hideMark/>
          </w:tcPr>
          <w:p w14:paraId="5A130AF2" w14:textId="1933EC5B" w:rsidR="001A464A" w:rsidRPr="001A464A" w:rsidDel="008176CC" w:rsidRDefault="001A464A" w:rsidP="00286E93">
            <w:pPr>
              <w:jc w:val="center"/>
              <w:rPr>
                <w:del w:id="3177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2797D94E" w14:textId="1014FC55" w:rsidR="001A464A" w:rsidRPr="001A464A" w:rsidDel="008176CC" w:rsidRDefault="001A464A" w:rsidP="001A464A">
            <w:pPr>
              <w:rPr>
                <w:del w:id="3178" w:author="Tanuj Kumar" w:date="2024-03-03T14:10:00Z"/>
              </w:rPr>
            </w:pPr>
            <w:del w:id="317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077854B0" w14:textId="1020FF81" w:rsidR="001A464A" w:rsidRPr="001A464A" w:rsidDel="008176CC" w:rsidRDefault="001A464A" w:rsidP="001A464A">
            <w:pPr>
              <w:rPr>
                <w:del w:id="318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E55A520" w14:textId="5CF6BB4C" w:rsidR="001A464A" w:rsidRPr="001A464A" w:rsidDel="008176CC" w:rsidRDefault="001A464A">
            <w:pPr>
              <w:rPr>
                <w:del w:id="3181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26AC9784" w14:textId="397F69E5" w:rsidR="001A464A" w:rsidRPr="001A464A" w:rsidDel="008176CC" w:rsidRDefault="001A464A" w:rsidP="001A464A">
            <w:pPr>
              <w:rPr>
                <w:del w:id="3182" w:author="Tanuj Kumar" w:date="2024-03-03T14:10:00Z"/>
              </w:rPr>
            </w:pPr>
            <w:del w:id="318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63D6317" w14:textId="06D96ECA" w:rsidR="001A464A" w:rsidRPr="001A464A" w:rsidDel="008176CC" w:rsidRDefault="001A464A" w:rsidP="001A464A">
            <w:pPr>
              <w:rPr>
                <w:del w:id="3184" w:author="Tanuj Kumar" w:date="2024-03-03T14:10:00Z"/>
              </w:rPr>
            </w:pPr>
            <w:del w:id="318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C0F55C7" w14:textId="5E7BEFD5" w:rsidR="001A464A" w:rsidRPr="001A464A" w:rsidDel="008176CC" w:rsidRDefault="001A464A" w:rsidP="001A464A">
            <w:pPr>
              <w:rPr>
                <w:del w:id="318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35A86C4" w14:textId="53AC9DE9" w:rsidR="001A464A" w:rsidRPr="001A464A" w:rsidDel="008176CC" w:rsidRDefault="001A464A">
            <w:pPr>
              <w:rPr>
                <w:del w:id="3187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32F0CE04" w14:textId="5B68D888" w:rsidR="001A464A" w:rsidRPr="001A464A" w:rsidDel="008176CC" w:rsidRDefault="001A464A" w:rsidP="001A464A">
            <w:pPr>
              <w:rPr>
                <w:del w:id="3188" w:author="Tanuj Kumar" w:date="2024-03-03T14:10:00Z"/>
              </w:rPr>
            </w:pPr>
            <w:del w:id="318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5B1C4DDD" w14:textId="3C3B0C76" w:rsidR="001A464A" w:rsidRPr="001A464A" w:rsidDel="008176CC" w:rsidRDefault="001A464A" w:rsidP="001A464A">
            <w:pPr>
              <w:rPr>
                <w:del w:id="3190" w:author="Tanuj Kumar" w:date="2024-03-03T14:10:00Z"/>
              </w:rPr>
            </w:pPr>
            <w:del w:id="319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67E3EC07" w14:textId="4059DDBD" w:rsidR="001A464A" w:rsidRPr="001A464A" w:rsidDel="008176CC" w:rsidRDefault="001A464A" w:rsidP="001A464A">
            <w:pPr>
              <w:rPr>
                <w:del w:id="319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DE2B318" w14:textId="529C7174" w:rsidR="001A464A" w:rsidRPr="001A464A" w:rsidDel="008176CC" w:rsidRDefault="001A464A">
            <w:pPr>
              <w:rPr>
                <w:del w:id="3193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6CFD5E6E" w14:textId="1D11F848" w:rsidR="001A464A" w:rsidRPr="001A464A" w:rsidDel="008176CC" w:rsidRDefault="001A464A" w:rsidP="001A464A">
            <w:pPr>
              <w:rPr>
                <w:del w:id="3194" w:author="Tanuj Kumar" w:date="2024-03-03T14:10:00Z"/>
              </w:rPr>
            </w:pPr>
            <w:del w:id="319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4F1CA370" w14:textId="0F694E46" w:rsidR="001A464A" w:rsidRPr="001A464A" w:rsidDel="008176CC" w:rsidRDefault="001A464A" w:rsidP="001A464A">
            <w:pPr>
              <w:rPr>
                <w:del w:id="3196" w:author="Tanuj Kumar" w:date="2024-03-03T14:10:00Z"/>
              </w:rPr>
            </w:pPr>
            <w:del w:id="31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18B6D4BC" w14:textId="55EC9F8E" w:rsidR="001A464A" w:rsidRPr="001A464A" w:rsidDel="008176CC" w:rsidRDefault="001A464A" w:rsidP="001A464A">
            <w:pPr>
              <w:rPr>
                <w:del w:id="319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90BE9FE" w14:textId="71B1F967" w:rsidR="001A464A" w:rsidRPr="001A464A" w:rsidDel="008176CC" w:rsidRDefault="001A464A">
            <w:pPr>
              <w:rPr>
                <w:del w:id="3199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191C89DF" w14:textId="1B7C30FE" w:rsidR="001A464A" w:rsidRPr="001A464A" w:rsidDel="008176CC" w:rsidRDefault="001A464A" w:rsidP="001A464A">
            <w:pPr>
              <w:rPr>
                <w:del w:id="3200" w:author="Tanuj Kumar" w:date="2024-03-03T14:10:00Z"/>
              </w:rPr>
            </w:pPr>
            <w:del w:id="320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6E1E642" w14:textId="06705240" w:rsidR="001A464A" w:rsidRPr="001A464A" w:rsidDel="008176CC" w:rsidRDefault="001A464A" w:rsidP="001A464A">
            <w:pPr>
              <w:rPr>
                <w:del w:id="320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34B5F4C" w14:textId="1E1009CA" w:rsidR="001A464A" w:rsidRPr="001A464A" w:rsidDel="008176CC" w:rsidRDefault="001A464A" w:rsidP="001A464A">
            <w:pPr>
              <w:rPr>
                <w:del w:id="320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D93C10D" w14:textId="6854481F" w:rsidR="001A464A" w:rsidRPr="001A464A" w:rsidDel="008176CC" w:rsidRDefault="001A464A">
            <w:pPr>
              <w:rPr>
                <w:del w:id="3204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7861CC69" w14:textId="687735A0" w:rsidR="001A464A" w:rsidRPr="001A464A" w:rsidDel="008176CC" w:rsidRDefault="001A464A" w:rsidP="001A464A">
            <w:pPr>
              <w:rPr>
                <w:del w:id="3205" w:author="Tanuj Kumar" w:date="2024-03-03T14:10:00Z"/>
              </w:rPr>
            </w:pPr>
            <w:del w:id="320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AEBDD4A" w14:textId="40513CAD" w:rsidR="001A464A" w:rsidRPr="001A464A" w:rsidDel="008176CC" w:rsidRDefault="001A464A" w:rsidP="001A464A">
            <w:pPr>
              <w:rPr>
                <w:del w:id="320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595578C" w14:textId="079194DD" w:rsidR="001A464A" w:rsidRPr="001A464A" w:rsidDel="008176CC" w:rsidRDefault="001A464A" w:rsidP="001A464A">
            <w:pPr>
              <w:rPr>
                <w:del w:id="320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D4C4C68" w14:textId="770897DB" w:rsidR="001A464A" w:rsidRPr="001A464A" w:rsidDel="008176CC" w:rsidRDefault="001A464A">
            <w:pPr>
              <w:rPr>
                <w:del w:id="3209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231C149D" w14:textId="1FB6A7E5" w:rsidR="001A464A" w:rsidRPr="001A464A" w:rsidDel="008176CC" w:rsidRDefault="001A464A">
            <w:pPr>
              <w:rPr>
                <w:del w:id="3210" w:author="Tanuj Kumar" w:date="2024-03-03T14:10:00Z"/>
              </w:rPr>
            </w:pPr>
          </w:p>
        </w:tc>
      </w:tr>
      <w:tr w:rsidR="003A4958" w:rsidRPr="001A464A" w:rsidDel="008176CC" w14:paraId="7C5F7F90" w14:textId="5CFD56F3" w:rsidTr="003A4958">
        <w:trPr>
          <w:trHeight w:val="345"/>
          <w:del w:id="3211" w:author="Tanuj Kumar" w:date="2024-03-03T14:10:00Z"/>
        </w:trPr>
        <w:tc>
          <w:tcPr>
            <w:tcW w:w="1908" w:type="dxa"/>
            <w:hideMark/>
          </w:tcPr>
          <w:p w14:paraId="13139278" w14:textId="1D9BC052" w:rsidR="001A464A" w:rsidRPr="001A464A" w:rsidDel="008176CC" w:rsidRDefault="001A464A">
            <w:pPr>
              <w:rPr>
                <w:del w:id="3212" w:author="Tanuj Kumar" w:date="2024-03-03T14:10:00Z"/>
                <w:b/>
                <w:bCs/>
              </w:rPr>
            </w:pPr>
            <w:del w:id="3213" w:author="Tanuj Kumar" w:date="2024-03-03T14:10:00Z">
              <w:r w:rsidRPr="001A464A" w:rsidDel="008176CC">
                <w:rPr>
                  <w:b/>
                  <w:bCs/>
                </w:rPr>
                <w:delText>Screen Time (avg. weekday)</w:delText>
              </w:r>
              <w:r w:rsidRPr="001A464A" w:rsidDel="008176CC">
                <w:rPr>
                  <w:vertAlign w:val="superscript"/>
                </w:rPr>
                <w:delText>‡</w:delText>
              </w:r>
            </w:del>
          </w:p>
        </w:tc>
        <w:tc>
          <w:tcPr>
            <w:tcW w:w="1361" w:type="dxa"/>
            <w:noWrap/>
            <w:hideMark/>
          </w:tcPr>
          <w:p w14:paraId="70E6AFED" w14:textId="7B2DCB59" w:rsidR="001A464A" w:rsidRPr="001A464A" w:rsidDel="008176CC" w:rsidRDefault="001A464A" w:rsidP="00286E93">
            <w:pPr>
              <w:jc w:val="center"/>
              <w:rPr>
                <w:del w:id="3214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5CF808FD" w14:textId="56EB1EDC" w:rsidR="001A464A" w:rsidRPr="001A464A" w:rsidDel="008176CC" w:rsidRDefault="001A464A" w:rsidP="001A464A">
            <w:pPr>
              <w:rPr>
                <w:del w:id="3215" w:author="Tanuj Kumar" w:date="2024-03-03T14:10:00Z"/>
              </w:rPr>
            </w:pPr>
            <w:del w:id="321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327DAF59" w14:textId="150BB3CB" w:rsidR="001A464A" w:rsidRPr="001A464A" w:rsidDel="008176CC" w:rsidRDefault="001A464A" w:rsidP="001A464A">
            <w:pPr>
              <w:rPr>
                <w:del w:id="321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ABCB038" w14:textId="7CFD2C5D" w:rsidR="001A464A" w:rsidRPr="001A464A" w:rsidDel="008176CC" w:rsidRDefault="001A464A">
            <w:pPr>
              <w:rPr>
                <w:del w:id="3218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53C10160" w14:textId="51E48FA9" w:rsidR="001A464A" w:rsidRPr="001A464A" w:rsidDel="008176CC" w:rsidRDefault="001A464A" w:rsidP="001A464A">
            <w:pPr>
              <w:rPr>
                <w:del w:id="3219" w:author="Tanuj Kumar" w:date="2024-03-03T14:10:00Z"/>
              </w:rPr>
            </w:pPr>
            <w:del w:id="322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2E5EA016" w14:textId="60866E7D" w:rsidR="001A464A" w:rsidRPr="001A464A" w:rsidDel="008176CC" w:rsidRDefault="001A464A" w:rsidP="001A464A">
            <w:pPr>
              <w:rPr>
                <w:del w:id="3221" w:author="Tanuj Kumar" w:date="2024-03-03T14:10:00Z"/>
              </w:rPr>
            </w:pPr>
            <w:del w:id="322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F302828" w14:textId="2049A21B" w:rsidR="001A464A" w:rsidRPr="001A464A" w:rsidDel="008176CC" w:rsidRDefault="001A464A" w:rsidP="001A464A">
            <w:pPr>
              <w:rPr>
                <w:del w:id="322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5818143" w14:textId="43DCA07A" w:rsidR="001A464A" w:rsidRPr="001A464A" w:rsidDel="008176CC" w:rsidRDefault="001A464A">
            <w:pPr>
              <w:rPr>
                <w:del w:id="3224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448D590" w14:textId="201281B2" w:rsidR="001A464A" w:rsidRPr="001A464A" w:rsidDel="008176CC" w:rsidRDefault="001A464A" w:rsidP="001A464A">
            <w:pPr>
              <w:rPr>
                <w:del w:id="3225" w:author="Tanuj Kumar" w:date="2024-03-03T14:10:00Z"/>
              </w:rPr>
            </w:pPr>
            <w:del w:id="3226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7935B047" w14:textId="6B0AACB8" w:rsidR="001A464A" w:rsidRPr="001A464A" w:rsidDel="008176CC" w:rsidRDefault="001A464A" w:rsidP="001A464A">
            <w:pPr>
              <w:rPr>
                <w:del w:id="3227" w:author="Tanuj Kumar" w:date="2024-03-03T14:10:00Z"/>
              </w:rPr>
            </w:pPr>
            <w:del w:id="322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1BB89220" w14:textId="139108E8" w:rsidR="001A464A" w:rsidRPr="001A464A" w:rsidDel="008176CC" w:rsidRDefault="001A464A" w:rsidP="001A464A">
            <w:pPr>
              <w:rPr>
                <w:del w:id="322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2CA92B2" w14:textId="3E0F6740" w:rsidR="001A464A" w:rsidRPr="001A464A" w:rsidDel="008176CC" w:rsidRDefault="001A464A">
            <w:pPr>
              <w:rPr>
                <w:del w:id="3230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006A6B91" w14:textId="38D85343" w:rsidR="001A464A" w:rsidRPr="001A464A" w:rsidDel="008176CC" w:rsidRDefault="001A464A" w:rsidP="001A464A">
            <w:pPr>
              <w:rPr>
                <w:del w:id="3231" w:author="Tanuj Kumar" w:date="2024-03-03T14:10:00Z"/>
              </w:rPr>
            </w:pPr>
            <w:del w:id="323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DAD564C" w14:textId="1A7F8ADA" w:rsidR="001A464A" w:rsidRPr="001A464A" w:rsidDel="008176CC" w:rsidRDefault="001A464A" w:rsidP="001A464A">
            <w:pPr>
              <w:rPr>
                <w:del w:id="3233" w:author="Tanuj Kumar" w:date="2024-03-03T14:10:00Z"/>
              </w:rPr>
            </w:pPr>
            <w:del w:id="323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DD45310" w14:textId="29FEA025" w:rsidR="001A464A" w:rsidRPr="001A464A" w:rsidDel="008176CC" w:rsidRDefault="001A464A" w:rsidP="001A464A">
            <w:pPr>
              <w:rPr>
                <w:del w:id="323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5836DA8" w14:textId="285261D7" w:rsidR="001A464A" w:rsidRPr="001A464A" w:rsidDel="008176CC" w:rsidRDefault="001A464A">
            <w:pPr>
              <w:rPr>
                <w:del w:id="3236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7E12AA48" w14:textId="03A3B420" w:rsidR="001A464A" w:rsidRPr="001A464A" w:rsidDel="008176CC" w:rsidRDefault="001A464A" w:rsidP="001A464A">
            <w:pPr>
              <w:rPr>
                <w:del w:id="3237" w:author="Tanuj Kumar" w:date="2024-03-03T14:10:00Z"/>
              </w:rPr>
            </w:pPr>
            <w:del w:id="323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2D1B8DB5" w14:textId="3A41E619" w:rsidR="001A464A" w:rsidRPr="001A464A" w:rsidDel="008176CC" w:rsidRDefault="001A464A" w:rsidP="001A464A">
            <w:pPr>
              <w:rPr>
                <w:del w:id="323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51834D8" w14:textId="0D2528F3" w:rsidR="001A464A" w:rsidRPr="001A464A" w:rsidDel="008176CC" w:rsidRDefault="001A464A" w:rsidP="001A464A">
            <w:pPr>
              <w:rPr>
                <w:del w:id="3240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CAFFF02" w14:textId="65A099EA" w:rsidR="001A464A" w:rsidRPr="001A464A" w:rsidDel="008176CC" w:rsidRDefault="001A464A">
            <w:pPr>
              <w:rPr>
                <w:del w:id="3241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66D6E6EF" w14:textId="1BDFD3B0" w:rsidR="001A464A" w:rsidRPr="001A464A" w:rsidDel="008176CC" w:rsidRDefault="001A464A" w:rsidP="001A464A">
            <w:pPr>
              <w:rPr>
                <w:del w:id="3242" w:author="Tanuj Kumar" w:date="2024-03-03T14:10:00Z"/>
              </w:rPr>
            </w:pPr>
            <w:del w:id="3243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5D665EA7" w14:textId="74C8C054" w:rsidR="001A464A" w:rsidRPr="001A464A" w:rsidDel="008176CC" w:rsidRDefault="001A464A" w:rsidP="001A464A">
            <w:pPr>
              <w:rPr>
                <w:del w:id="324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B4A01DD" w14:textId="54875BF6" w:rsidR="001A464A" w:rsidRPr="001A464A" w:rsidDel="008176CC" w:rsidRDefault="001A464A" w:rsidP="001A464A">
            <w:pPr>
              <w:rPr>
                <w:del w:id="324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13642EB" w14:textId="67DFD989" w:rsidR="001A464A" w:rsidRPr="001A464A" w:rsidDel="008176CC" w:rsidRDefault="001A464A">
            <w:pPr>
              <w:rPr>
                <w:del w:id="3246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39B1FDB9" w14:textId="275E0548" w:rsidR="001A464A" w:rsidRPr="001A464A" w:rsidDel="008176CC" w:rsidRDefault="001A464A" w:rsidP="001A464A">
            <w:pPr>
              <w:rPr>
                <w:del w:id="3247" w:author="Tanuj Kumar" w:date="2024-03-03T14:10:00Z"/>
              </w:rPr>
            </w:pPr>
            <w:del w:id="3248" w:author="Tanuj Kumar" w:date="2024-03-03T14:10:00Z">
              <w:r w:rsidRPr="001A464A" w:rsidDel="008176CC">
                <w:delText>0.0044</w:delText>
              </w:r>
            </w:del>
          </w:p>
        </w:tc>
      </w:tr>
      <w:tr w:rsidR="003A4958" w:rsidRPr="001A464A" w:rsidDel="008176CC" w14:paraId="17240A59" w14:textId="22DC23CE" w:rsidTr="003A4958">
        <w:trPr>
          <w:trHeight w:val="300"/>
          <w:del w:id="3249" w:author="Tanuj Kumar" w:date="2024-03-03T14:10:00Z"/>
        </w:trPr>
        <w:tc>
          <w:tcPr>
            <w:tcW w:w="1908" w:type="dxa"/>
            <w:hideMark/>
          </w:tcPr>
          <w:p w14:paraId="76ADC3F3" w14:textId="012ACDF0" w:rsidR="001A464A" w:rsidRPr="001A464A" w:rsidDel="008176CC" w:rsidRDefault="001A464A" w:rsidP="001A464A">
            <w:pPr>
              <w:rPr>
                <w:del w:id="3250" w:author="Tanuj Kumar" w:date="2024-03-03T14:10:00Z"/>
              </w:rPr>
            </w:pPr>
            <w:del w:id="3251" w:author="Tanuj Kumar" w:date="2024-03-03T14:10:00Z">
              <w:r w:rsidRPr="001A464A" w:rsidDel="008176CC">
                <w:delText>≤1 hour</w:delText>
              </w:r>
            </w:del>
          </w:p>
        </w:tc>
        <w:tc>
          <w:tcPr>
            <w:tcW w:w="1361" w:type="dxa"/>
            <w:noWrap/>
            <w:hideMark/>
          </w:tcPr>
          <w:p w14:paraId="03433F3C" w14:textId="2AC210EB" w:rsidR="001A464A" w:rsidRPr="001A464A" w:rsidDel="008176CC" w:rsidRDefault="001A464A" w:rsidP="00286E93">
            <w:pPr>
              <w:jc w:val="center"/>
              <w:rPr>
                <w:del w:id="3252" w:author="Tanuj Kumar" w:date="2024-03-03T14:10:00Z"/>
              </w:rPr>
            </w:pPr>
            <w:del w:id="3253" w:author="Tanuj Kumar" w:date="2024-03-03T14:10:00Z">
              <w:r w:rsidRPr="001A464A" w:rsidDel="008176CC">
                <w:delText>41.8</w:delText>
              </w:r>
            </w:del>
          </w:p>
        </w:tc>
        <w:tc>
          <w:tcPr>
            <w:tcW w:w="859" w:type="dxa"/>
            <w:noWrap/>
            <w:hideMark/>
          </w:tcPr>
          <w:p w14:paraId="45DDA14F" w14:textId="6254736C" w:rsidR="001A464A" w:rsidRPr="001A464A" w:rsidDel="008176CC" w:rsidRDefault="001A464A" w:rsidP="001A464A">
            <w:pPr>
              <w:rPr>
                <w:del w:id="3254" w:author="Tanuj Kumar" w:date="2024-03-03T14:10:00Z"/>
              </w:rPr>
            </w:pPr>
            <w:del w:id="3255" w:author="Tanuj Kumar" w:date="2024-03-03T14:10:00Z">
              <w:r w:rsidRPr="001A464A" w:rsidDel="008176CC">
                <w:delText>71.1</w:delText>
              </w:r>
            </w:del>
          </w:p>
        </w:tc>
        <w:tc>
          <w:tcPr>
            <w:tcW w:w="823" w:type="dxa"/>
            <w:noWrap/>
            <w:hideMark/>
          </w:tcPr>
          <w:p w14:paraId="62823C99" w14:textId="20EA5AC3" w:rsidR="001A464A" w:rsidRPr="001A464A" w:rsidDel="008176CC" w:rsidRDefault="001A464A" w:rsidP="001A464A">
            <w:pPr>
              <w:rPr>
                <w:del w:id="3256" w:author="Tanuj Kumar" w:date="2024-03-03T14:10:00Z"/>
              </w:rPr>
            </w:pPr>
            <w:del w:id="3257" w:author="Tanuj Kumar" w:date="2024-03-03T14:10:00Z">
              <w:r w:rsidRPr="001A464A" w:rsidDel="008176CC">
                <w:delText xml:space="preserve">(68.6 - </w:delText>
              </w:r>
            </w:del>
          </w:p>
        </w:tc>
        <w:tc>
          <w:tcPr>
            <w:tcW w:w="673" w:type="dxa"/>
            <w:noWrap/>
            <w:hideMark/>
          </w:tcPr>
          <w:p w14:paraId="395BB5D0" w14:textId="380A35DA" w:rsidR="001A464A" w:rsidRPr="001A464A" w:rsidDel="008176CC" w:rsidRDefault="001A464A">
            <w:pPr>
              <w:rPr>
                <w:del w:id="3258" w:author="Tanuj Kumar" w:date="2024-03-03T14:10:00Z"/>
              </w:rPr>
            </w:pPr>
            <w:del w:id="3259" w:author="Tanuj Kumar" w:date="2024-03-03T14:10:00Z">
              <w:r w:rsidRPr="001A464A" w:rsidDel="008176CC">
                <w:delText>73.5)</w:delText>
              </w:r>
            </w:del>
          </w:p>
        </w:tc>
        <w:tc>
          <w:tcPr>
            <w:tcW w:w="754" w:type="dxa"/>
            <w:noWrap/>
            <w:hideMark/>
          </w:tcPr>
          <w:p w14:paraId="0E5ACC8D" w14:textId="50C4D594" w:rsidR="001A464A" w:rsidRPr="001A464A" w:rsidDel="008176CC" w:rsidRDefault="001A464A" w:rsidP="001A464A">
            <w:pPr>
              <w:rPr>
                <w:del w:id="3260" w:author="Tanuj Kumar" w:date="2024-03-03T14:10:00Z"/>
              </w:rPr>
            </w:pPr>
            <w:del w:id="32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C65E47C" w14:textId="51D3470C" w:rsidR="001A464A" w:rsidRPr="001A464A" w:rsidDel="008176CC" w:rsidRDefault="001A464A" w:rsidP="001A464A">
            <w:pPr>
              <w:rPr>
                <w:del w:id="3262" w:author="Tanuj Kumar" w:date="2024-03-03T14:10:00Z"/>
              </w:rPr>
            </w:pPr>
            <w:del w:id="3263" w:author="Tanuj Kumar" w:date="2024-03-03T14:10:00Z">
              <w:r w:rsidRPr="001A464A" w:rsidDel="008176CC">
                <w:delText>76.1</w:delText>
              </w:r>
            </w:del>
          </w:p>
        </w:tc>
        <w:tc>
          <w:tcPr>
            <w:tcW w:w="673" w:type="dxa"/>
            <w:noWrap/>
            <w:hideMark/>
          </w:tcPr>
          <w:p w14:paraId="7BFB49C7" w14:textId="50C2B2E7" w:rsidR="001A464A" w:rsidRPr="001A464A" w:rsidDel="008176CC" w:rsidRDefault="001A464A" w:rsidP="001A464A">
            <w:pPr>
              <w:rPr>
                <w:del w:id="3264" w:author="Tanuj Kumar" w:date="2024-03-03T14:10:00Z"/>
              </w:rPr>
            </w:pPr>
            <w:del w:id="3265" w:author="Tanuj Kumar" w:date="2024-03-03T14:10:00Z">
              <w:r w:rsidRPr="001A464A" w:rsidDel="008176CC">
                <w:delText>(73.7 -</w:delText>
              </w:r>
            </w:del>
          </w:p>
        </w:tc>
        <w:tc>
          <w:tcPr>
            <w:tcW w:w="673" w:type="dxa"/>
            <w:noWrap/>
            <w:hideMark/>
          </w:tcPr>
          <w:p w14:paraId="724A443C" w14:textId="7DF4C324" w:rsidR="001A464A" w:rsidRPr="001A464A" w:rsidDel="008176CC" w:rsidRDefault="001A464A">
            <w:pPr>
              <w:rPr>
                <w:del w:id="3266" w:author="Tanuj Kumar" w:date="2024-03-03T14:10:00Z"/>
              </w:rPr>
            </w:pPr>
            <w:del w:id="3267" w:author="Tanuj Kumar" w:date="2024-03-03T14:10:00Z">
              <w:r w:rsidRPr="001A464A" w:rsidDel="008176CC">
                <w:delText>78.4)</w:delText>
              </w:r>
            </w:del>
          </w:p>
        </w:tc>
        <w:tc>
          <w:tcPr>
            <w:tcW w:w="774" w:type="dxa"/>
            <w:noWrap/>
            <w:hideMark/>
          </w:tcPr>
          <w:p w14:paraId="2628B632" w14:textId="424A2382" w:rsidR="001A464A" w:rsidRPr="001A464A" w:rsidDel="008176CC" w:rsidRDefault="001A464A" w:rsidP="001A464A">
            <w:pPr>
              <w:rPr>
                <w:del w:id="3268" w:author="Tanuj Kumar" w:date="2024-03-03T14:10:00Z"/>
              </w:rPr>
            </w:pPr>
            <w:del w:id="326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02E27482" w14:textId="24B2B9CB" w:rsidR="001A464A" w:rsidRPr="001A464A" w:rsidDel="008176CC" w:rsidRDefault="001A464A" w:rsidP="001A464A">
            <w:pPr>
              <w:rPr>
                <w:del w:id="3270" w:author="Tanuj Kumar" w:date="2024-03-03T14:10:00Z"/>
              </w:rPr>
            </w:pPr>
            <w:del w:id="3271" w:author="Tanuj Kumar" w:date="2024-03-03T14:10:00Z">
              <w:r w:rsidRPr="001A464A" w:rsidDel="008176CC">
                <w:delText>87.3</w:delText>
              </w:r>
            </w:del>
          </w:p>
        </w:tc>
        <w:tc>
          <w:tcPr>
            <w:tcW w:w="673" w:type="dxa"/>
            <w:noWrap/>
            <w:hideMark/>
          </w:tcPr>
          <w:p w14:paraId="449C589F" w14:textId="2D415DDA" w:rsidR="001A464A" w:rsidRPr="001A464A" w:rsidDel="008176CC" w:rsidRDefault="001A464A" w:rsidP="001A464A">
            <w:pPr>
              <w:rPr>
                <w:del w:id="3272" w:author="Tanuj Kumar" w:date="2024-03-03T14:10:00Z"/>
              </w:rPr>
            </w:pPr>
            <w:del w:id="3273" w:author="Tanuj Kumar" w:date="2024-03-03T14:10:00Z">
              <w:r w:rsidRPr="001A464A" w:rsidDel="008176CC">
                <w:delText>(85.2 -</w:delText>
              </w:r>
            </w:del>
          </w:p>
        </w:tc>
        <w:tc>
          <w:tcPr>
            <w:tcW w:w="673" w:type="dxa"/>
            <w:noWrap/>
            <w:hideMark/>
          </w:tcPr>
          <w:p w14:paraId="3D00AAD9" w14:textId="6556EEB9" w:rsidR="001A464A" w:rsidRPr="001A464A" w:rsidDel="008176CC" w:rsidRDefault="001A464A">
            <w:pPr>
              <w:rPr>
                <w:del w:id="3274" w:author="Tanuj Kumar" w:date="2024-03-03T14:10:00Z"/>
              </w:rPr>
            </w:pPr>
            <w:del w:id="3275" w:author="Tanuj Kumar" w:date="2024-03-03T14:10:00Z">
              <w:r w:rsidRPr="001A464A" w:rsidDel="008176CC">
                <w:delText>89.2)</w:delText>
              </w:r>
            </w:del>
          </w:p>
        </w:tc>
        <w:tc>
          <w:tcPr>
            <w:tcW w:w="791" w:type="dxa"/>
            <w:noWrap/>
            <w:hideMark/>
          </w:tcPr>
          <w:p w14:paraId="5DA72491" w14:textId="4FABE1FF" w:rsidR="001A464A" w:rsidRPr="001A464A" w:rsidDel="008176CC" w:rsidRDefault="001A464A" w:rsidP="001A464A">
            <w:pPr>
              <w:rPr>
                <w:del w:id="3276" w:author="Tanuj Kumar" w:date="2024-03-03T14:10:00Z"/>
              </w:rPr>
            </w:pPr>
            <w:del w:id="327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032B16E" w14:textId="63DA4A74" w:rsidR="001A464A" w:rsidRPr="001A464A" w:rsidDel="008176CC" w:rsidRDefault="001A464A" w:rsidP="001A464A">
            <w:pPr>
              <w:rPr>
                <w:del w:id="3278" w:author="Tanuj Kumar" w:date="2024-03-03T14:10:00Z"/>
              </w:rPr>
            </w:pPr>
            <w:del w:id="3279" w:author="Tanuj Kumar" w:date="2024-03-03T14:10:00Z">
              <w:r w:rsidRPr="001A464A" w:rsidDel="008176CC">
                <w:delText>77.1</w:delText>
              </w:r>
            </w:del>
          </w:p>
        </w:tc>
        <w:tc>
          <w:tcPr>
            <w:tcW w:w="673" w:type="dxa"/>
            <w:noWrap/>
            <w:hideMark/>
          </w:tcPr>
          <w:p w14:paraId="63CDB23C" w14:textId="3C203C5E" w:rsidR="001A464A" w:rsidRPr="001A464A" w:rsidDel="008176CC" w:rsidRDefault="001A464A" w:rsidP="001A464A">
            <w:pPr>
              <w:rPr>
                <w:del w:id="3280" w:author="Tanuj Kumar" w:date="2024-03-03T14:10:00Z"/>
              </w:rPr>
            </w:pPr>
            <w:del w:id="3281" w:author="Tanuj Kumar" w:date="2024-03-03T14:10:00Z">
              <w:r w:rsidRPr="001A464A" w:rsidDel="008176CC">
                <w:delText>(74.5 -</w:delText>
              </w:r>
            </w:del>
          </w:p>
        </w:tc>
        <w:tc>
          <w:tcPr>
            <w:tcW w:w="673" w:type="dxa"/>
            <w:noWrap/>
            <w:hideMark/>
          </w:tcPr>
          <w:p w14:paraId="653B8994" w14:textId="369E06C7" w:rsidR="001A464A" w:rsidRPr="001A464A" w:rsidDel="008176CC" w:rsidRDefault="001A464A">
            <w:pPr>
              <w:rPr>
                <w:del w:id="3282" w:author="Tanuj Kumar" w:date="2024-03-03T14:10:00Z"/>
              </w:rPr>
            </w:pPr>
            <w:del w:id="3283" w:author="Tanuj Kumar" w:date="2024-03-03T14:10:00Z">
              <w:r w:rsidRPr="001A464A" w:rsidDel="008176CC">
                <w:delText>79.4)</w:delText>
              </w:r>
            </w:del>
          </w:p>
        </w:tc>
        <w:tc>
          <w:tcPr>
            <w:tcW w:w="804" w:type="dxa"/>
            <w:noWrap/>
            <w:hideMark/>
          </w:tcPr>
          <w:p w14:paraId="3819CE2E" w14:textId="52314356" w:rsidR="001A464A" w:rsidRPr="001A464A" w:rsidDel="008176CC" w:rsidRDefault="001A464A" w:rsidP="001A464A">
            <w:pPr>
              <w:rPr>
                <w:del w:id="3284" w:author="Tanuj Kumar" w:date="2024-03-03T14:10:00Z"/>
              </w:rPr>
            </w:pPr>
            <w:del w:id="328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1078544" w14:textId="2D50D0A0" w:rsidR="001A464A" w:rsidRPr="001A464A" w:rsidDel="008176CC" w:rsidRDefault="001A464A" w:rsidP="001A464A">
            <w:pPr>
              <w:rPr>
                <w:del w:id="3286" w:author="Tanuj Kumar" w:date="2024-03-03T14:10:00Z"/>
              </w:rPr>
            </w:pPr>
            <w:del w:id="3287" w:author="Tanuj Kumar" w:date="2024-03-03T14:10:00Z">
              <w:r w:rsidRPr="001A464A" w:rsidDel="008176CC">
                <w:delText>73.2</w:delText>
              </w:r>
            </w:del>
          </w:p>
        </w:tc>
        <w:tc>
          <w:tcPr>
            <w:tcW w:w="673" w:type="dxa"/>
            <w:noWrap/>
            <w:hideMark/>
          </w:tcPr>
          <w:p w14:paraId="28905147" w14:textId="5A416AEC" w:rsidR="001A464A" w:rsidRPr="001A464A" w:rsidDel="008176CC" w:rsidRDefault="001A464A" w:rsidP="001A464A">
            <w:pPr>
              <w:rPr>
                <w:del w:id="3288" w:author="Tanuj Kumar" w:date="2024-03-03T14:10:00Z"/>
              </w:rPr>
            </w:pPr>
            <w:del w:id="3289" w:author="Tanuj Kumar" w:date="2024-03-03T14:10:00Z">
              <w:r w:rsidRPr="001A464A" w:rsidDel="008176CC">
                <w:delText>(70.7 -</w:delText>
              </w:r>
            </w:del>
          </w:p>
        </w:tc>
        <w:tc>
          <w:tcPr>
            <w:tcW w:w="673" w:type="dxa"/>
            <w:noWrap/>
            <w:hideMark/>
          </w:tcPr>
          <w:p w14:paraId="438AE6E3" w14:textId="64633792" w:rsidR="001A464A" w:rsidRPr="001A464A" w:rsidDel="008176CC" w:rsidRDefault="001A464A">
            <w:pPr>
              <w:rPr>
                <w:del w:id="3290" w:author="Tanuj Kumar" w:date="2024-03-03T14:10:00Z"/>
              </w:rPr>
            </w:pPr>
            <w:del w:id="3291" w:author="Tanuj Kumar" w:date="2024-03-03T14:10:00Z">
              <w:r w:rsidRPr="001A464A" w:rsidDel="008176CC">
                <w:delText>75.5)</w:delText>
              </w:r>
            </w:del>
          </w:p>
        </w:tc>
        <w:tc>
          <w:tcPr>
            <w:tcW w:w="813" w:type="dxa"/>
            <w:noWrap/>
            <w:hideMark/>
          </w:tcPr>
          <w:p w14:paraId="42C860FD" w14:textId="3A9E36C1" w:rsidR="001A464A" w:rsidRPr="001A464A" w:rsidDel="008176CC" w:rsidRDefault="001A464A" w:rsidP="001A464A">
            <w:pPr>
              <w:rPr>
                <w:del w:id="3292" w:author="Tanuj Kumar" w:date="2024-03-03T14:10:00Z"/>
              </w:rPr>
            </w:pPr>
            <w:del w:id="329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C3DB18A" w14:textId="48BE2FD1" w:rsidR="001A464A" w:rsidRPr="001A464A" w:rsidDel="008176CC" w:rsidRDefault="001A464A" w:rsidP="001A464A">
            <w:pPr>
              <w:rPr>
                <w:del w:id="3294" w:author="Tanuj Kumar" w:date="2024-03-03T14:10:00Z"/>
              </w:rPr>
            </w:pPr>
            <w:del w:id="3295" w:author="Tanuj Kumar" w:date="2024-03-03T14:10:00Z">
              <w:r w:rsidRPr="001A464A" w:rsidDel="008176CC">
                <w:delText>91.1</w:delText>
              </w:r>
            </w:del>
          </w:p>
        </w:tc>
        <w:tc>
          <w:tcPr>
            <w:tcW w:w="673" w:type="dxa"/>
            <w:noWrap/>
            <w:hideMark/>
          </w:tcPr>
          <w:p w14:paraId="05D0B6A1" w14:textId="1DC64C16" w:rsidR="001A464A" w:rsidRPr="001A464A" w:rsidDel="008176CC" w:rsidRDefault="001A464A" w:rsidP="001A464A">
            <w:pPr>
              <w:rPr>
                <w:del w:id="3296" w:author="Tanuj Kumar" w:date="2024-03-03T14:10:00Z"/>
              </w:rPr>
            </w:pPr>
            <w:del w:id="3297" w:author="Tanuj Kumar" w:date="2024-03-03T14:10:00Z">
              <w:r w:rsidRPr="001A464A" w:rsidDel="008176CC">
                <w:delText>(89.3 -</w:delText>
              </w:r>
            </w:del>
          </w:p>
        </w:tc>
        <w:tc>
          <w:tcPr>
            <w:tcW w:w="673" w:type="dxa"/>
            <w:noWrap/>
            <w:hideMark/>
          </w:tcPr>
          <w:p w14:paraId="32FAFA82" w14:textId="4E11342D" w:rsidR="001A464A" w:rsidRPr="001A464A" w:rsidDel="008176CC" w:rsidRDefault="001A464A">
            <w:pPr>
              <w:rPr>
                <w:del w:id="3298" w:author="Tanuj Kumar" w:date="2024-03-03T14:10:00Z"/>
              </w:rPr>
            </w:pPr>
            <w:del w:id="3299" w:author="Tanuj Kumar" w:date="2024-03-03T14:10:00Z">
              <w:r w:rsidRPr="001A464A" w:rsidDel="008176CC">
                <w:delText>92.6)</w:delText>
              </w:r>
            </w:del>
          </w:p>
        </w:tc>
        <w:tc>
          <w:tcPr>
            <w:tcW w:w="830" w:type="dxa"/>
            <w:noWrap/>
            <w:hideMark/>
          </w:tcPr>
          <w:p w14:paraId="616913A8" w14:textId="050B7034" w:rsidR="001A464A" w:rsidRPr="001A464A" w:rsidDel="008176CC" w:rsidRDefault="001A464A">
            <w:pPr>
              <w:rPr>
                <w:del w:id="3300" w:author="Tanuj Kumar" w:date="2024-03-03T14:10:00Z"/>
              </w:rPr>
            </w:pPr>
          </w:p>
        </w:tc>
      </w:tr>
      <w:tr w:rsidR="003A4958" w:rsidRPr="001A464A" w:rsidDel="008176CC" w14:paraId="4C8CF0C9" w14:textId="70D5067A" w:rsidTr="003A4958">
        <w:trPr>
          <w:trHeight w:val="300"/>
          <w:del w:id="3301" w:author="Tanuj Kumar" w:date="2024-03-03T14:10:00Z"/>
        </w:trPr>
        <w:tc>
          <w:tcPr>
            <w:tcW w:w="1908" w:type="dxa"/>
            <w:hideMark/>
          </w:tcPr>
          <w:p w14:paraId="5CADA48A" w14:textId="744A0818" w:rsidR="001A464A" w:rsidRPr="001A464A" w:rsidDel="008176CC" w:rsidRDefault="001A464A" w:rsidP="001A464A">
            <w:pPr>
              <w:rPr>
                <w:del w:id="3302" w:author="Tanuj Kumar" w:date="2024-03-03T14:10:00Z"/>
              </w:rPr>
            </w:pPr>
            <w:del w:id="3303" w:author="Tanuj Kumar" w:date="2024-03-03T14:10:00Z">
              <w:r w:rsidRPr="001A464A" w:rsidDel="008176CC">
                <w:delText>2+ hours</w:delText>
              </w:r>
            </w:del>
          </w:p>
        </w:tc>
        <w:tc>
          <w:tcPr>
            <w:tcW w:w="1361" w:type="dxa"/>
            <w:noWrap/>
            <w:hideMark/>
          </w:tcPr>
          <w:p w14:paraId="0C8E226B" w14:textId="50E75C7C" w:rsidR="001A464A" w:rsidRPr="001A464A" w:rsidDel="008176CC" w:rsidRDefault="001A464A" w:rsidP="00286E93">
            <w:pPr>
              <w:jc w:val="center"/>
              <w:rPr>
                <w:del w:id="3304" w:author="Tanuj Kumar" w:date="2024-03-03T14:10:00Z"/>
              </w:rPr>
            </w:pPr>
            <w:del w:id="3305" w:author="Tanuj Kumar" w:date="2024-03-03T14:10:00Z">
              <w:r w:rsidRPr="001A464A" w:rsidDel="008176CC">
                <w:delText>58.2</w:delText>
              </w:r>
            </w:del>
          </w:p>
        </w:tc>
        <w:tc>
          <w:tcPr>
            <w:tcW w:w="859" w:type="dxa"/>
            <w:noWrap/>
            <w:hideMark/>
          </w:tcPr>
          <w:p w14:paraId="43CB2602" w14:textId="1BAE838A" w:rsidR="001A464A" w:rsidRPr="001A464A" w:rsidDel="008176CC" w:rsidRDefault="001A464A" w:rsidP="001A464A">
            <w:pPr>
              <w:rPr>
                <w:del w:id="3306" w:author="Tanuj Kumar" w:date="2024-03-03T14:10:00Z"/>
              </w:rPr>
            </w:pPr>
            <w:del w:id="3307" w:author="Tanuj Kumar" w:date="2024-03-03T14:10:00Z">
              <w:r w:rsidRPr="001A464A" w:rsidDel="008176CC">
                <w:delText>58.4</w:delText>
              </w:r>
            </w:del>
          </w:p>
        </w:tc>
        <w:tc>
          <w:tcPr>
            <w:tcW w:w="823" w:type="dxa"/>
            <w:noWrap/>
            <w:hideMark/>
          </w:tcPr>
          <w:p w14:paraId="637DEAF9" w14:textId="3DC7836B" w:rsidR="001A464A" w:rsidRPr="001A464A" w:rsidDel="008176CC" w:rsidRDefault="001A464A" w:rsidP="001A464A">
            <w:pPr>
              <w:rPr>
                <w:del w:id="3308" w:author="Tanuj Kumar" w:date="2024-03-03T14:10:00Z"/>
              </w:rPr>
            </w:pPr>
            <w:del w:id="3309" w:author="Tanuj Kumar" w:date="2024-03-03T14:10:00Z">
              <w:r w:rsidRPr="001A464A" w:rsidDel="008176CC">
                <w:delText xml:space="preserve">(55.6 - </w:delText>
              </w:r>
            </w:del>
          </w:p>
        </w:tc>
        <w:tc>
          <w:tcPr>
            <w:tcW w:w="673" w:type="dxa"/>
            <w:noWrap/>
            <w:hideMark/>
          </w:tcPr>
          <w:p w14:paraId="70AC40E6" w14:textId="469243AE" w:rsidR="001A464A" w:rsidRPr="001A464A" w:rsidDel="008176CC" w:rsidRDefault="001A464A">
            <w:pPr>
              <w:rPr>
                <w:del w:id="3310" w:author="Tanuj Kumar" w:date="2024-03-03T14:10:00Z"/>
              </w:rPr>
            </w:pPr>
            <w:del w:id="3311" w:author="Tanuj Kumar" w:date="2024-03-03T14:10:00Z">
              <w:r w:rsidRPr="001A464A" w:rsidDel="008176CC">
                <w:delText>61.3)</w:delText>
              </w:r>
            </w:del>
          </w:p>
        </w:tc>
        <w:tc>
          <w:tcPr>
            <w:tcW w:w="754" w:type="dxa"/>
            <w:noWrap/>
            <w:hideMark/>
          </w:tcPr>
          <w:p w14:paraId="1B42ADB8" w14:textId="20B15844" w:rsidR="001A464A" w:rsidRPr="001A464A" w:rsidDel="008176CC" w:rsidRDefault="001A464A" w:rsidP="001A464A">
            <w:pPr>
              <w:rPr>
                <w:del w:id="3312" w:author="Tanuj Kumar" w:date="2024-03-03T14:10:00Z"/>
              </w:rPr>
            </w:pPr>
            <w:del w:id="331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80F308D" w14:textId="1E85E7EE" w:rsidR="001A464A" w:rsidRPr="001A464A" w:rsidDel="008176CC" w:rsidRDefault="001A464A" w:rsidP="001A464A">
            <w:pPr>
              <w:rPr>
                <w:del w:id="3314" w:author="Tanuj Kumar" w:date="2024-03-03T14:10:00Z"/>
              </w:rPr>
            </w:pPr>
            <w:del w:id="3315" w:author="Tanuj Kumar" w:date="2024-03-03T14:10:00Z">
              <w:r w:rsidRPr="001A464A" w:rsidDel="008176CC">
                <w:delText>63.8</w:delText>
              </w:r>
            </w:del>
          </w:p>
        </w:tc>
        <w:tc>
          <w:tcPr>
            <w:tcW w:w="673" w:type="dxa"/>
            <w:noWrap/>
            <w:hideMark/>
          </w:tcPr>
          <w:p w14:paraId="29C680B8" w14:textId="57BC1426" w:rsidR="001A464A" w:rsidRPr="001A464A" w:rsidDel="008176CC" w:rsidRDefault="001A464A" w:rsidP="001A464A">
            <w:pPr>
              <w:rPr>
                <w:del w:id="3316" w:author="Tanuj Kumar" w:date="2024-03-03T14:10:00Z"/>
              </w:rPr>
            </w:pPr>
            <w:del w:id="3317" w:author="Tanuj Kumar" w:date="2024-03-03T14:10:00Z">
              <w:r w:rsidRPr="001A464A" w:rsidDel="008176CC">
                <w:delText>(60.8 -</w:delText>
              </w:r>
            </w:del>
          </w:p>
        </w:tc>
        <w:tc>
          <w:tcPr>
            <w:tcW w:w="673" w:type="dxa"/>
            <w:noWrap/>
            <w:hideMark/>
          </w:tcPr>
          <w:p w14:paraId="3F44D11C" w14:textId="5BC2B54D" w:rsidR="001A464A" w:rsidRPr="001A464A" w:rsidDel="008176CC" w:rsidRDefault="001A464A">
            <w:pPr>
              <w:rPr>
                <w:del w:id="3318" w:author="Tanuj Kumar" w:date="2024-03-03T14:10:00Z"/>
              </w:rPr>
            </w:pPr>
            <w:del w:id="3319" w:author="Tanuj Kumar" w:date="2024-03-03T14:10:00Z">
              <w:r w:rsidRPr="001A464A" w:rsidDel="008176CC">
                <w:delText>66.6)</w:delText>
              </w:r>
            </w:del>
          </w:p>
        </w:tc>
        <w:tc>
          <w:tcPr>
            <w:tcW w:w="774" w:type="dxa"/>
            <w:noWrap/>
            <w:hideMark/>
          </w:tcPr>
          <w:p w14:paraId="4E16F6D6" w14:textId="69B0C06B" w:rsidR="001A464A" w:rsidRPr="001A464A" w:rsidDel="008176CC" w:rsidRDefault="001A464A" w:rsidP="001A464A">
            <w:pPr>
              <w:rPr>
                <w:del w:id="3320" w:author="Tanuj Kumar" w:date="2024-03-03T14:10:00Z"/>
              </w:rPr>
            </w:pPr>
            <w:del w:id="332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62085D83" w14:textId="7D9B2E05" w:rsidR="001A464A" w:rsidRPr="001A464A" w:rsidDel="008176CC" w:rsidRDefault="001A464A" w:rsidP="001A464A">
            <w:pPr>
              <w:rPr>
                <w:del w:id="3322" w:author="Tanuj Kumar" w:date="2024-03-03T14:10:00Z"/>
              </w:rPr>
            </w:pPr>
            <w:del w:id="3323" w:author="Tanuj Kumar" w:date="2024-03-03T14:10:00Z">
              <w:r w:rsidRPr="001A464A" w:rsidDel="008176CC">
                <w:delText>79.8</w:delText>
              </w:r>
            </w:del>
          </w:p>
        </w:tc>
        <w:tc>
          <w:tcPr>
            <w:tcW w:w="673" w:type="dxa"/>
            <w:noWrap/>
            <w:hideMark/>
          </w:tcPr>
          <w:p w14:paraId="75F84866" w14:textId="799EC37A" w:rsidR="001A464A" w:rsidRPr="001A464A" w:rsidDel="008176CC" w:rsidRDefault="001A464A" w:rsidP="001A464A">
            <w:pPr>
              <w:rPr>
                <w:del w:id="3324" w:author="Tanuj Kumar" w:date="2024-03-03T14:10:00Z"/>
              </w:rPr>
            </w:pPr>
            <w:del w:id="3325" w:author="Tanuj Kumar" w:date="2024-03-03T14:10:00Z">
              <w:r w:rsidRPr="001A464A" w:rsidDel="008176CC">
                <w:delText>(76.9 -</w:delText>
              </w:r>
            </w:del>
          </w:p>
        </w:tc>
        <w:tc>
          <w:tcPr>
            <w:tcW w:w="673" w:type="dxa"/>
            <w:noWrap/>
            <w:hideMark/>
          </w:tcPr>
          <w:p w14:paraId="50FE5AC7" w14:textId="49259C5D" w:rsidR="001A464A" w:rsidRPr="001A464A" w:rsidDel="008176CC" w:rsidRDefault="001A464A">
            <w:pPr>
              <w:rPr>
                <w:del w:id="3326" w:author="Tanuj Kumar" w:date="2024-03-03T14:10:00Z"/>
              </w:rPr>
            </w:pPr>
            <w:del w:id="3327" w:author="Tanuj Kumar" w:date="2024-03-03T14:10:00Z">
              <w:r w:rsidRPr="001A464A" w:rsidDel="008176CC">
                <w:delText>82.3)</w:delText>
              </w:r>
            </w:del>
          </w:p>
        </w:tc>
        <w:tc>
          <w:tcPr>
            <w:tcW w:w="791" w:type="dxa"/>
            <w:noWrap/>
            <w:hideMark/>
          </w:tcPr>
          <w:p w14:paraId="48ED6985" w14:textId="03247B6A" w:rsidR="001A464A" w:rsidRPr="001A464A" w:rsidDel="008176CC" w:rsidRDefault="001A464A" w:rsidP="001A464A">
            <w:pPr>
              <w:rPr>
                <w:del w:id="3328" w:author="Tanuj Kumar" w:date="2024-03-03T14:10:00Z"/>
              </w:rPr>
            </w:pPr>
            <w:del w:id="332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56F5FC5D" w14:textId="5EE120D0" w:rsidR="001A464A" w:rsidRPr="001A464A" w:rsidDel="008176CC" w:rsidRDefault="001A464A" w:rsidP="001A464A">
            <w:pPr>
              <w:rPr>
                <w:del w:id="3330" w:author="Tanuj Kumar" w:date="2024-03-03T14:10:00Z"/>
              </w:rPr>
            </w:pPr>
            <w:del w:id="3331" w:author="Tanuj Kumar" w:date="2024-03-03T14:10:00Z">
              <w:r w:rsidRPr="001A464A" w:rsidDel="008176CC">
                <w:delText>69.5</w:delText>
              </w:r>
            </w:del>
          </w:p>
        </w:tc>
        <w:tc>
          <w:tcPr>
            <w:tcW w:w="673" w:type="dxa"/>
            <w:noWrap/>
            <w:hideMark/>
          </w:tcPr>
          <w:p w14:paraId="35DF6EF3" w14:textId="19B54A00" w:rsidR="001A464A" w:rsidRPr="001A464A" w:rsidDel="008176CC" w:rsidRDefault="001A464A" w:rsidP="001A464A">
            <w:pPr>
              <w:rPr>
                <w:del w:id="3332" w:author="Tanuj Kumar" w:date="2024-03-03T14:10:00Z"/>
              </w:rPr>
            </w:pPr>
            <w:del w:id="3333" w:author="Tanuj Kumar" w:date="2024-03-03T14:10:00Z">
              <w:r w:rsidRPr="001A464A" w:rsidDel="008176CC">
                <w:delText>(66.9 -</w:delText>
              </w:r>
            </w:del>
          </w:p>
        </w:tc>
        <w:tc>
          <w:tcPr>
            <w:tcW w:w="673" w:type="dxa"/>
            <w:noWrap/>
            <w:hideMark/>
          </w:tcPr>
          <w:p w14:paraId="57B04115" w14:textId="123B0D79" w:rsidR="001A464A" w:rsidRPr="001A464A" w:rsidDel="008176CC" w:rsidRDefault="001A464A">
            <w:pPr>
              <w:rPr>
                <w:del w:id="3334" w:author="Tanuj Kumar" w:date="2024-03-03T14:10:00Z"/>
              </w:rPr>
            </w:pPr>
            <w:del w:id="3335" w:author="Tanuj Kumar" w:date="2024-03-03T14:10:00Z">
              <w:r w:rsidRPr="001A464A" w:rsidDel="008176CC">
                <w:delText>72.0)</w:delText>
              </w:r>
            </w:del>
          </w:p>
        </w:tc>
        <w:tc>
          <w:tcPr>
            <w:tcW w:w="804" w:type="dxa"/>
            <w:noWrap/>
            <w:hideMark/>
          </w:tcPr>
          <w:p w14:paraId="1FBDB68C" w14:textId="25E7BE5C" w:rsidR="001A464A" w:rsidRPr="001A464A" w:rsidDel="008176CC" w:rsidRDefault="001A464A" w:rsidP="001A464A">
            <w:pPr>
              <w:rPr>
                <w:del w:id="3336" w:author="Tanuj Kumar" w:date="2024-03-03T14:10:00Z"/>
              </w:rPr>
            </w:pPr>
            <w:del w:id="333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C10CC43" w14:textId="0047EE05" w:rsidR="001A464A" w:rsidRPr="001A464A" w:rsidDel="008176CC" w:rsidRDefault="001A464A" w:rsidP="001A464A">
            <w:pPr>
              <w:rPr>
                <w:del w:id="3338" w:author="Tanuj Kumar" w:date="2024-03-03T14:10:00Z"/>
              </w:rPr>
            </w:pPr>
            <w:del w:id="3339" w:author="Tanuj Kumar" w:date="2024-03-03T14:10:00Z">
              <w:r w:rsidRPr="001A464A" w:rsidDel="008176CC">
                <w:delText>65.0</w:delText>
              </w:r>
            </w:del>
          </w:p>
        </w:tc>
        <w:tc>
          <w:tcPr>
            <w:tcW w:w="673" w:type="dxa"/>
            <w:noWrap/>
            <w:hideMark/>
          </w:tcPr>
          <w:p w14:paraId="3B78F10B" w14:textId="555EDB59" w:rsidR="001A464A" w:rsidRPr="001A464A" w:rsidDel="008176CC" w:rsidRDefault="001A464A" w:rsidP="001A464A">
            <w:pPr>
              <w:rPr>
                <w:del w:id="3340" w:author="Tanuj Kumar" w:date="2024-03-03T14:10:00Z"/>
              </w:rPr>
            </w:pPr>
            <w:del w:id="3341" w:author="Tanuj Kumar" w:date="2024-03-03T14:10:00Z">
              <w:r w:rsidRPr="001A464A" w:rsidDel="008176CC">
                <w:delText>(62.3 -</w:delText>
              </w:r>
            </w:del>
          </w:p>
        </w:tc>
        <w:tc>
          <w:tcPr>
            <w:tcW w:w="673" w:type="dxa"/>
            <w:noWrap/>
            <w:hideMark/>
          </w:tcPr>
          <w:p w14:paraId="29C41082" w14:textId="4A9ACFC2" w:rsidR="001A464A" w:rsidRPr="001A464A" w:rsidDel="008176CC" w:rsidRDefault="001A464A">
            <w:pPr>
              <w:rPr>
                <w:del w:id="3342" w:author="Tanuj Kumar" w:date="2024-03-03T14:10:00Z"/>
              </w:rPr>
            </w:pPr>
            <w:del w:id="3343" w:author="Tanuj Kumar" w:date="2024-03-03T14:10:00Z">
              <w:r w:rsidRPr="001A464A" w:rsidDel="008176CC">
                <w:delText>67.7)</w:delText>
              </w:r>
            </w:del>
          </w:p>
        </w:tc>
        <w:tc>
          <w:tcPr>
            <w:tcW w:w="813" w:type="dxa"/>
            <w:noWrap/>
            <w:hideMark/>
          </w:tcPr>
          <w:p w14:paraId="61BA1913" w14:textId="04FCD299" w:rsidR="001A464A" w:rsidRPr="001A464A" w:rsidDel="008176CC" w:rsidRDefault="001A464A" w:rsidP="001A464A">
            <w:pPr>
              <w:rPr>
                <w:del w:id="3344" w:author="Tanuj Kumar" w:date="2024-03-03T14:10:00Z"/>
              </w:rPr>
            </w:pPr>
            <w:del w:id="334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3B60E38A" w14:textId="7F7FFAFB" w:rsidR="001A464A" w:rsidRPr="001A464A" w:rsidDel="008176CC" w:rsidRDefault="001A464A" w:rsidP="001A464A">
            <w:pPr>
              <w:rPr>
                <w:del w:id="3346" w:author="Tanuj Kumar" w:date="2024-03-03T14:10:00Z"/>
              </w:rPr>
            </w:pPr>
            <w:del w:id="3347" w:author="Tanuj Kumar" w:date="2024-03-03T14:10:00Z">
              <w:r w:rsidRPr="001A464A" w:rsidDel="008176CC">
                <w:delText>87.4</w:delText>
              </w:r>
            </w:del>
          </w:p>
        </w:tc>
        <w:tc>
          <w:tcPr>
            <w:tcW w:w="673" w:type="dxa"/>
            <w:noWrap/>
            <w:hideMark/>
          </w:tcPr>
          <w:p w14:paraId="0F0605B8" w14:textId="1CF0F9AE" w:rsidR="001A464A" w:rsidRPr="001A464A" w:rsidDel="008176CC" w:rsidRDefault="001A464A" w:rsidP="001A464A">
            <w:pPr>
              <w:rPr>
                <w:del w:id="3348" w:author="Tanuj Kumar" w:date="2024-03-03T14:10:00Z"/>
              </w:rPr>
            </w:pPr>
            <w:del w:id="3349" w:author="Tanuj Kumar" w:date="2024-03-03T14:10:00Z">
              <w:r w:rsidRPr="001A464A" w:rsidDel="008176CC">
                <w:delText>(85.3 -</w:delText>
              </w:r>
            </w:del>
          </w:p>
        </w:tc>
        <w:tc>
          <w:tcPr>
            <w:tcW w:w="673" w:type="dxa"/>
            <w:noWrap/>
            <w:hideMark/>
          </w:tcPr>
          <w:p w14:paraId="75161C7D" w14:textId="23758BEB" w:rsidR="001A464A" w:rsidRPr="001A464A" w:rsidDel="008176CC" w:rsidRDefault="001A464A">
            <w:pPr>
              <w:rPr>
                <w:del w:id="3350" w:author="Tanuj Kumar" w:date="2024-03-03T14:10:00Z"/>
              </w:rPr>
            </w:pPr>
            <w:del w:id="3351" w:author="Tanuj Kumar" w:date="2024-03-03T14:10:00Z">
              <w:r w:rsidRPr="001A464A" w:rsidDel="008176CC">
                <w:delText>89.2)</w:delText>
              </w:r>
            </w:del>
          </w:p>
        </w:tc>
        <w:tc>
          <w:tcPr>
            <w:tcW w:w="830" w:type="dxa"/>
            <w:noWrap/>
            <w:hideMark/>
          </w:tcPr>
          <w:p w14:paraId="6C4FCD89" w14:textId="6F858891" w:rsidR="001A464A" w:rsidRPr="001A464A" w:rsidDel="008176CC" w:rsidRDefault="001A464A">
            <w:pPr>
              <w:rPr>
                <w:del w:id="3352" w:author="Tanuj Kumar" w:date="2024-03-03T14:10:00Z"/>
              </w:rPr>
            </w:pPr>
          </w:p>
        </w:tc>
      </w:tr>
      <w:tr w:rsidR="003A4958" w:rsidRPr="001A464A" w:rsidDel="008176CC" w14:paraId="48DBD4D5" w14:textId="6090FFD9" w:rsidTr="003A4958">
        <w:trPr>
          <w:trHeight w:val="300"/>
          <w:del w:id="3353" w:author="Tanuj Kumar" w:date="2024-03-03T14:10:00Z"/>
        </w:trPr>
        <w:tc>
          <w:tcPr>
            <w:tcW w:w="1908" w:type="dxa"/>
            <w:noWrap/>
            <w:hideMark/>
          </w:tcPr>
          <w:p w14:paraId="55FE3E23" w14:textId="02257DCA" w:rsidR="001A464A" w:rsidRPr="001A464A" w:rsidDel="008176CC" w:rsidRDefault="001A464A">
            <w:pPr>
              <w:rPr>
                <w:del w:id="3354" w:author="Tanuj Kumar" w:date="2024-03-03T14:10:00Z"/>
                <w:b/>
                <w:bCs/>
              </w:rPr>
            </w:pPr>
            <w:del w:id="3355" w:author="Tanuj Kumar" w:date="2024-03-03T14:10:00Z">
              <w:r w:rsidRPr="001A464A" w:rsidDel="008176CC">
                <w:rPr>
                  <w:b/>
                  <w:bCs/>
                </w:rPr>
                <w:delText>Hours of sleep (avg. day</w:delText>
              </w:r>
              <w:r w:rsidR="009322AB" w:rsidDel="008176CC">
                <w:rPr>
                  <w:b/>
                  <w:bCs/>
                </w:rPr>
                <w:delText xml:space="preserve"> in past week</w:delText>
              </w:r>
              <w:r w:rsidRPr="001A464A" w:rsidDel="008176CC">
                <w:rPr>
                  <w:b/>
                  <w:bCs/>
                </w:rPr>
                <w:delText>)</w:delText>
              </w:r>
            </w:del>
          </w:p>
        </w:tc>
        <w:tc>
          <w:tcPr>
            <w:tcW w:w="1361" w:type="dxa"/>
            <w:noWrap/>
            <w:hideMark/>
          </w:tcPr>
          <w:p w14:paraId="15A2ACDE" w14:textId="735750B3" w:rsidR="001A464A" w:rsidRPr="001A464A" w:rsidDel="008176CC" w:rsidRDefault="001A464A" w:rsidP="00286E93">
            <w:pPr>
              <w:jc w:val="center"/>
              <w:rPr>
                <w:del w:id="3356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1CCE868F" w14:textId="16496017" w:rsidR="001A464A" w:rsidRPr="001A464A" w:rsidDel="008176CC" w:rsidRDefault="001A464A" w:rsidP="001A464A">
            <w:pPr>
              <w:rPr>
                <w:del w:id="3357" w:author="Tanuj Kumar" w:date="2024-03-03T14:10:00Z"/>
              </w:rPr>
            </w:pPr>
            <w:del w:id="335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3A0CE17C" w14:textId="17F8121F" w:rsidR="001A464A" w:rsidRPr="001A464A" w:rsidDel="008176CC" w:rsidRDefault="001A464A" w:rsidP="001A464A">
            <w:pPr>
              <w:rPr>
                <w:del w:id="335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B331B1B" w14:textId="22DBF8D8" w:rsidR="001A464A" w:rsidRPr="001A464A" w:rsidDel="008176CC" w:rsidRDefault="001A464A">
            <w:pPr>
              <w:rPr>
                <w:del w:id="3360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12A3921C" w14:textId="7A062203" w:rsidR="001A464A" w:rsidRPr="001A464A" w:rsidDel="008176CC" w:rsidRDefault="001A464A" w:rsidP="001A464A">
            <w:pPr>
              <w:rPr>
                <w:del w:id="3361" w:author="Tanuj Kumar" w:date="2024-03-03T14:10:00Z"/>
              </w:rPr>
            </w:pPr>
            <w:del w:id="336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2828F199" w14:textId="1F8AA3EE" w:rsidR="001A464A" w:rsidRPr="001A464A" w:rsidDel="008176CC" w:rsidRDefault="001A464A" w:rsidP="001A464A">
            <w:pPr>
              <w:rPr>
                <w:del w:id="3363" w:author="Tanuj Kumar" w:date="2024-03-03T14:10:00Z"/>
              </w:rPr>
            </w:pPr>
            <w:del w:id="3364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45C9419D" w14:textId="24BFA340" w:rsidR="001A464A" w:rsidRPr="001A464A" w:rsidDel="008176CC" w:rsidRDefault="001A464A" w:rsidP="001A464A">
            <w:pPr>
              <w:rPr>
                <w:del w:id="3365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4E7055E" w14:textId="66E69428" w:rsidR="001A464A" w:rsidRPr="001A464A" w:rsidDel="008176CC" w:rsidRDefault="001A464A">
            <w:pPr>
              <w:rPr>
                <w:del w:id="3366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3DC5BF1D" w14:textId="32067B04" w:rsidR="001A464A" w:rsidRPr="001A464A" w:rsidDel="008176CC" w:rsidRDefault="001A464A" w:rsidP="001A464A">
            <w:pPr>
              <w:rPr>
                <w:del w:id="3367" w:author="Tanuj Kumar" w:date="2024-03-03T14:10:00Z"/>
              </w:rPr>
            </w:pPr>
            <w:del w:id="3368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66419ED0" w14:textId="43850253" w:rsidR="001A464A" w:rsidRPr="001A464A" w:rsidDel="008176CC" w:rsidRDefault="001A464A" w:rsidP="001A464A">
            <w:pPr>
              <w:rPr>
                <w:del w:id="3369" w:author="Tanuj Kumar" w:date="2024-03-03T14:10:00Z"/>
              </w:rPr>
            </w:pPr>
            <w:del w:id="337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E768540" w14:textId="60B6F12F" w:rsidR="001A464A" w:rsidRPr="001A464A" w:rsidDel="008176CC" w:rsidRDefault="001A464A" w:rsidP="001A464A">
            <w:pPr>
              <w:rPr>
                <w:del w:id="337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3E2D379" w14:textId="654F7967" w:rsidR="001A464A" w:rsidRPr="001A464A" w:rsidDel="008176CC" w:rsidRDefault="001A464A">
            <w:pPr>
              <w:rPr>
                <w:del w:id="3372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4FD7A019" w14:textId="2B661CAB" w:rsidR="001A464A" w:rsidRPr="001A464A" w:rsidDel="008176CC" w:rsidRDefault="001A464A" w:rsidP="001A464A">
            <w:pPr>
              <w:rPr>
                <w:del w:id="3373" w:author="Tanuj Kumar" w:date="2024-03-03T14:10:00Z"/>
              </w:rPr>
            </w:pPr>
            <w:del w:id="337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1E25C270" w14:textId="061995A4" w:rsidR="001A464A" w:rsidRPr="001A464A" w:rsidDel="008176CC" w:rsidRDefault="001A464A" w:rsidP="001A464A">
            <w:pPr>
              <w:rPr>
                <w:del w:id="3375" w:author="Tanuj Kumar" w:date="2024-03-03T14:10:00Z"/>
              </w:rPr>
            </w:pPr>
            <w:del w:id="337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9A116FC" w14:textId="1E8E6549" w:rsidR="001A464A" w:rsidRPr="001A464A" w:rsidDel="008176CC" w:rsidRDefault="001A464A" w:rsidP="001A464A">
            <w:pPr>
              <w:rPr>
                <w:del w:id="337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3FB8249" w14:textId="57D0578B" w:rsidR="001A464A" w:rsidRPr="001A464A" w:rsidDel="008176CC" w:rsidRDefault="001A464A">
            <w:pPr>
              <w:rPr>
                <w:del w:id="3378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02C201F7" w14:textId="21C29C60" w:rsidR="001A464A" w:rsidRPr="001A464A" w:rsidDel="008176CC" w:rsidRDefault="001A464A" w:rsidP="001A464A">
            <w:pPr>
              <w:rPr>
                <w:del w:id="3379" w:author="Tanuj Kumar" w:date="2024-03-03T14:10:00Z"/>
              </w:rPr>
            </w:pPr>
            <w:del w:id="338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67D2133B" w14:textId="41F5C38D" w:rsidR="001A464A" w:rsidRPr="001A464A" w:rsidDel="008176CC" w:rsidRDefault="001A464A" w:rsidP="001A464A">
            <w:pPr>
              <w:rPr>
                <w:del w:id="338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138A89D" w14:textId="0C5BC64D" w:rsidR="001A464A" w:rsidRPr="001A464A" w:rsidDel="008176CC" w:rsidRDefault="001A464A" w:rsidP="001A464A">
            <w:pPr>
              <w:rPr>
                <w:del w:id="338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5A941E9" w14:textId="37D335CA" w:rsidR="001A464A" w:rsidRPr="001A464A" w:rsidDel="008176CC" w:rsidRDefault="001A464A">
            <w:pPr>
              <w:rPr>
                <w:del w:id="3383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79526E4B" w14:textId="2D77A614" w:rsidR="001A464A" w:rsidRPr="001A464A" w:rsidDel="008176CC" w:rsidRDefault="001A464A" w:rsidP="001A464A">
            <w:pPr>
              <w:rPr>
                <w:del w:id="3384" w:author="Tanuj Kumar" w:date="2024-03-03T14:10:00Z"/>
              </w:rPr>
            </w:pPr>
            <w:del w:id="3385" w:author="Tanuj Kumar" w:date="2024-03-03T14:10:00Z">
              <w:r w:rsidRPr="001A464A" w:rsidDel="008176CC">
                <w:delText>0.03</w:delText>
              </w:r>
            </w:del>
          </w:p>
        </w:tc>
        <w:tc>
          <w:tcPr>
            <w:tcW w:w="915" w:type="dxa"/>
            <w:noWrap/>
            <w:hideMark/>
          </w:tcPr>
          <w:p w14:paraId="6A5E3924" w14:textId="622B28D4" w:rsidR="001A464A" w:rsidRPr="001A464A" w:rsidDel="008176CC" w:rsidRDefault="001A464A" w:rsidP="001A464A">
            <w:pPr>
              <w:rPr>
                <w:del w:id="338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BC30AB2" w14:textId="2CCA2582" w:rsidR="001A464A" w:rsidRPr="001A464A" w:rsidDel="008176CC" w:rsidRDefault="001A464A" w:rsidP="001A464A">
            <w:pPr>
              <w:rPr>
                <w:del w:id="338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47E28BA" w14:textId="620DB38E" w:rsidR="001A464A" w:rsidRPr="001A464A" w:rsidDel="008176CC" w:rsidRDefault="001A464A">
            <w:pPr>
              <w:rPr>
                <w:del w:id="3388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36ED4E26" w14:textId="339E723B" w:rsidR="001A464A" w:rsidRPr="001A464A" w:rsidDel="008176CC" w:rsidRDefault="001A464A" w:rsidP="001A464A">
            <w:pPr>
              <w:rPr>
                <w:del w:id="3389" w:author="Tanuj Kumar" w:date="2024-03-03T14:10:00Z"/>
              </w:rPr>
            </w:pPr>
            <w:del w:id="3390" w:author="Tanuj Kumar" w:date="2024-03-03T14:10:00Z">
              <w:r w:rsidRPr="001A464A" w:rsidDel="008176CC">
                <w:delText>0</w:delText>
              </w:r>
            </w:del>
          </w:p>
        </w:tc>
      </w:tr>
      <w:tr w:rsidR="003A4958" w:rsidRPr="001A464A" w:rsidDel="008176CC" w14:paraId="076A2895" w14:textId="31E4C234" w:rsidTr="003A4958">
        <w:trPr>
          <w:trHeight w:val="300"/>
          <w:del w:id="3391" w:author="Tanuj Kumar" w:date="2024-03-03T14:10:00Z"/>
        </w:trPr>
        <w:tc>
          <w:tcPr>
            <w:tcW w:w="1908" w:type="dxa"/>
            <w:hideMark/>
          </w:tcPr>
          <w:p w14:paraId="3480BEBB" w14:textId="577440DA" w:rsidR="001A464A" w:rsidRPr="001A464A" w:rsidDel="008176CC" w:rsidRDefault="001A464A" w:rsidP="001A464A">
            <w:pPr>
              <w:rPr>
                <w:del w:id="3392" w:author="Tanuj Kumar" w:date="2024-03-03T14:10:00Z"/>
              </w:rPr>
            </w:pPr>
            <w:del w:id="3393" w:author="Tanuj Kumar" w:date="2024-03-03T14:10:00Z">
              <w:r w:rsidRPr="001A464A" w:rsidDel="008176CC">
                <w:delText>≤9 hours</w:delText>
              </w:r>
            </w:del>
          </w:p>
        </w:tc>
        <w:tc>
          <w:tcPr>
            <w:tcW w:w="1361" w:type="dxa"/>
            <w:noWrap/>
            <w:hideMark/>
          </w:tcPr>
          <w:p w14:paraId="4A21CD1F" w14:textId="7A90D3CA" w:rsidR="001A464A" w:rsidRPr="001A464A" w:rsidDel="008176CC" w:rsidRDefault="001A464A" w:rsidP="00286E93">
            <w:pPr>
              <w:jc w:val="center"/>
              <w:rPr>
                <w:del w:id="3394" w:author="Tanuj Kumar" w:date="2024-03-03T14:10:00Z"/>
              </w:rPr>
            </w:pPr>
            <w:del w:id="3395" w:author="Tanuj Kumar" w:date="2024-03-03T14:10:00Z">
              <w:r w:rsidRPr="001A464A" w:rsidDel="008176CC">
                <w:delText>33.8</w:delText>
              </w:r>
            </w:del>
          </w:p>
        </w:tc>
        <w:tc>
          <w:tcPr>
            <w:tcW w:w="859" w:type="dxa"/>
            <w:noWrap/>
            <w:hideMark/>
          </w:tcPr>
          <w:p w14:paraId="0DC6F927" w14:textId="7BDAD98C" w:rsidR="001A464A" w:rsidRPr="001A464A" w:rsidDel="008176CC" w:rsidRDefault="001A464A" w:rsidP="001A464A">
            <w:pPr>
              <w:rPr>
                <w:del w:id="3396" w:author="Tanuj Kumar" w:date="2024-03-03T14:10:00Z"/>
              </w:rPr>
            </w:pPr>
            <w:del w:id="3397" w:author="Tanuj Kumar" w:date="2024-03-03T14:10:00Z">
              <w:r w:rsidRPr="001A464A" w:rsidDel="008176CC">
                <w:delText>55.3</w:delText>
              </w:r>
            </w:del>
          </w:p>
        </w:tc>
        <w:tc>
          <w:tcPr>
            <w:tcW w:w="823" w:type="dxa"/>
            <w:noWrap/>
            <w:hideMark/>
          </w:tcPr>
          <w:p w14:paraId="25510D4F" w14:textId="38D57198" w:rsidR="001A464A" w:rsidRPr="001A464A" w:rsidDel="008176CC" w:rsidRDefault="001A464A" w:rsidP="001A464A">
            <w:pPr>
              <w:rPr>
                <w:del w:id="3398" w:author="Tanuj Kumar" w:date="2024-03-03T14:10:00Z"/>
              </w:rPr>
            </w:pPr>
            <w:del w:id="3399" w:author="Tanuj Kumar" w:date="2024-03-03T14:10:00Z">
              <w:r w:rsidRPr="001A464A" w:rsidDel="008176CC">
                <w:delText xml:space="preserve">(51.9 - </w:delText>
              </w:r>
            </w:del>
          </w:p>
        </w:tc>
        <w:tc>
          <w:tcPr>
            <w:tcW w:w="673" w:type="dxa"/>
            <w:noWrap/>
            <w:hideMark/>
          </w:tcPr>
          <w:p w14:paraId="317855C2" w14:textId="41BE8015" w:rsidR="001A464A" w:rsidRPr="001A464A" w:rsidDel="008176CC" w:rsidRDefault="001A464A">
            <w:pPr>
              <w:rPr>
                <w:del w:id="3400" w:author="Tanuj Kumar" w:date="2024-03-03T14:10:00Z"/>
              </w:rPr>
            </w:pPr>
            <w:del w:id="3401" w:author="Tanuj Kumar" w:date="2024-03-03T14:10:00Z">
              <w:r w:rsidRPr="001A464A" w:rsidDel="008176CC">
                <w:delText>58.7)</w:delText>
              </w:r>
            </w:del>
          </w:p>
        </w:tc>
        <w:tc>
          <w:tcPr>
            <w:tcW w:w="754" w:type="dxa"/>
            <w:noWrap/>
            <w:hideMark/>
          </w:tcPr>
          <w:p w14:paraId="707EC6F2" w14:textId="1142C2A2" w:rsidR="001A464A" w:rsidRPr="001A464A" w:rsidDel="008176CC" w:rsidRDefault="001A464A" w:rsidP="001A464A">
            <w:pPr>
              <w:rPr>
                <w:del w:id="3402" w:author="Tanuj Kumar" w:date="2024-03-03T14:10:00Z"/>
              </w:rPr>
            </w:pPr>
            <w:del w:id="340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4AA31917" w14:textId="0AACFC28" w:rsidR="001A464A" w:rsidRPr="001A464A" w:rsidDel="008176CC" w:rsidRDefault="001A464A" w:rsidP="001A464A">
            <w:pPr>
              <w:rPr>
                <w:del w:id="3404" w:author="Tanuj Kumar" w:date="2024-03-03T14:10:00Z"/>
              </w:rPr>
            </w:pPr>
            <w:del w:id="3405" w:author="Tanuj Kumar" w:date="2024-03-03T14:10:00Z">
              <w:r w:rsidRPr="001A464A" w:rsidDel="008176CC">
                <w:delText>63.0</w:delText>
              </w:r>
            </w:del>
          </w:p>
        </w:tc>
        <w:tc>
          <w:tcPr>
            <w:tcW w:w="673" w:type="dxa"/>
            <w:noWrap/>
            <w:hideMark/>
          </w:tcPr>
          <w:p w14:paraId="6E0665D6" w14:textId="5138FA62" w:rsidR="001A464A" w:rsidRPr="001A464A" w:rsidDel="008176CC" w:rsidRDefault="001A464A" w:rsidP="001A464A">
            <w:pPr>
              <w:rPr>
                <w:del w:id="3406" w:author="Tanuj Kumar" w:date="2024-03-03T14:10:00Z"/>
              </w:rPr>
            </w:pPr>
            <w:del w:id="3407" w:author="Tanuj Kumar" w:date="2024-03-03T14:10:00Z">
              <w:r w:rsidRPr="001A464A" w:rsidDel="008176CC">
                <w:delText>(59.4 -</w:delText>
              </w:r>
            </w:del>
          </w:p>
        </w:tc>
        <w:tc>
          <w:tcPr>
            <w:tcW w:w="673" w:type="dxa"/>
            <w:noWrap/>
            <w:hideMark/>
          </w:tcPr>
          <w:p w14:paraId="067DC4D2" w14:textId="6832BF2B" w:rsidR="001A464A" w:rsidRPr="001A464A" w:rsidDel="008176CC" w:rsidRDefault="001A464A">
            <w:pPr>
              <w:rPr>
                <w:del w:id="3408" w:author="Tanuj Kumar" w:date="2024-03-03T14:10:00Z"/>
              </w:rPr>
            </w:pPr>
            <w:del w:id="3409" w:author="Tanuj Kumar" w:date="2024-03-03T14:10:00Z">
              <w:r w:rsidRPr="001A464A" w:rsidDel="008176CC">
                <w:delText>66.3)</w:delText>
              </w:r>
            </w:del>
          </w:p>
        </w:tc>
        <w:tc>
          <w:tcPr>
            <w:tcW w:w="774" w:type="dxa"/>
            <w:noWrap/>
            <w:hideMark/>
          </w:tcPr>
          <w:p w14:paraId="21F46C5B" w14:textId="177C66C4" w:rsidR="001A464A" w:rsidRPr="001A464A" w:rsidDel="008176CC" w:rsidRDefault="001A464A" w:rsidP="001A464A">
            <w:pPr>
              <w:rPr>
                <w:del w:id="3410" w:author="Tanuj Kumar" w:date="2024-03-03T14:10:00Z"/>
              </w:rPr>
            </w:pPr>
            <w:del w:id="341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38ED9E26" w14:textId="19690CA5" w:rsidR="001A464A" w:rsidRPr="001A464A" w:rsidDel="008176CC" w:rsidRDefault="001A464A" w:rsidP="001A464A">
            <w:pPr>
              <w:rPr>
                <w:del w:id="3412" w:author="Tanuj Kumar" w:date="2024-03-03T14:10:00Z"/>
              </w:rPr>
            </w:pPr>
            <w:del w:id="3413" w:author="Tanuj Kumar" w:date="2024-03-03T14:10:00Z">
              <w:r w:rsidRPr="001A464A" w:rsidDel="008176CC">
                <w:delText>76.8</w:delText>
              </w:r>
            </w:del>
          </w:p>
        </w:tc>
        <w:tc>
          <w:tcPr>
            <w:tcW w:w="673" w:type="dxa"/>
            <w:noWrap/>
            <w:hideMark/>
          </w:tcPr>
          <w:p w14:paraId="0ED8EF66" w14:textId="7DB802D4" w:rsidR="001A464A" w:rsidRPr="001A464A" w:rsidDel="008176CC" w:rsidRDefault="001A464A" w:rsidP="001A464A">
            <w:pPr>
              <w:rPr>
                <w:del w:id="3414" w:author="Tanuj Kumar" w:date="2024-03-03T14:10:00Z"/>
              </w:rPr>
            </w:pPr>
            <w:del w:id="3415" w:author="Tanuj Kumar" w:date="2024-03-03T14:10:00Z">
              <w:r w:rsidRPr="001A464A" w:rsidDel="008176CC">
                <w:delText>(73.3 -</w:delText>
              </w:r>
            </w:del>
          </w:p>
        </w:tc>
        <w:tc>
          <w:tcPr>
            <w:tcW w:w="673" w:type="dxa"/>
            <w:noWrap/>
            <w:hideMark/>
          </w:tcPr>
          <w:p w14:paraId="3364DC7E" w14:textId="2D594FC8" w:rsidR="001A464A" w:rsidRPr="001A464A" w:rsidDel="008176CC" w:rsidRDefault="001A464A">
            <w:pPr>
              <w:rPr>
                <w:del w:id="3416" w:author="Tanuj Kumar" w:date="2024-03-03T14:10:00Z"/>
              </w:rPr>
            </w:pPr>
            <w:del w:id="3417" w:author="Tanuj Kumar" w:date="2024-03-03T14:10:00Z">
              <w:r w:rsidRPr="001A464A" w:rsidDel="008176CC">
                <w:delText>79.9)</w:delText>
              </w:r>
            </w:del>
          </w:p>
        </w:tc>
        <w:tc>
          <w:tcPr>
            <w:tcW w:w="791" w:type="dxa"/>
            <w:noWrap/>
            <w:hideMark/>
          </w:tcPr>
          <w:p w14:paraId="3F6BAFB4" w14:textId="4D0D702F" w:rsidR="001A464A" w:rsidRPr="001A464A" w:rsidDel="008176CC" w:rsidRDefault="001A464A" w:rsidP="001A464A">
            <w:pPr>
              <w:rPr>
                <w:del w:id="3418" w:author="Tanuj Kumar" w:date="2024-03-03T14:10:00Z"/>
              </w:rPr>
            </w:pPr>
            <w:del w:id="341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14075BE" w14:textId="60AF847B" w:rsidR="001A464A" w:rsidRPr="001A464A" w:rsidDel="008176CC" w:rsidRDefault="001A464A" w:rsidP="001A464A">
            <w:pPr>
              <w:rPr>
                <w:del w:id="3420" w:author="Tanuj Kumar" w:date="2024-03-03T14:10:00Z"/>
              </w:rPr>
            </w:pPr>
            <w:del w:id="3421" w:author="Tanuj Kumar" w:date="2024-03-03T14:10:00Z">
              <w:r w:rsidRPr="001A464A" w:rsidDel="008176CC">
                <w:delText>66.8</w:delText>
              </w:r>
            </w:del>
          </w:p>
        </w:tc>
        <w:tc>
          <w:tcPr>
            <w:tcW w:w="673" w:type="dxa"/>
            <w:noWrap/>
            <w:hideMark/>
          </w:tcPr>
          <w:p w14:paraId="40F1BC56" w14:textId="155F479F" w:rsidR="001A464A" w:rsidRPr="001A464A" w:rsidDel="008176CC" w:rsidRDefault="001A464A" w:rsidP="001A464A">
            <w:pPr>
              <w:rPr>
                <w:del w:id="3422" w:author="Tanuj Kumar" w:date="2024-03-03T14:10:00Z"/>
              </w:rPr>
            </w:pPr>
            <w:del w:id="3423" w:author="Tanuj Kumar" w:date="2024-03-03T14:10:00Z">
              <w:r w:rsidRPr="001A464A" w:rsidDel="008176CC">
                <w:delText>(63.5 -</w:delText>
              </w:r>
            </w:del>
          </w:p>
        </w:tc>
        <w:tc>
          <w:tcPr>
            <w:tcW w:w="673" w:type="dxa"/>
            <w:noWrap/>
            <w:hideMark/>
          </w:tcPr>
          <w:p w14:paraId="14D2FF91" w14:textId="7C091B0B" w:rsidR="001A464A" w:rsidRPr="001A464A" w:rsidDel="008176CC" w:rsidRDefault="001A464A">
            <w:pPr>
              <w:rPr>
                <w:del w:id="3424" w:author="Tanuj Kumar" w:date="2024-03-03T14:10:00Z"/>
              </w:rPr>
            </w:pPr>
            <w:del w:id="3425" w:author="Tanuj Kumar" w:date="2024-03-03T14:10:00Z">
              <w:r w:rsidRPr="001A464A" w:rsidDel="008176CC">
                <w:delText>70.0)</w:delText>
              </w:r>
            </w:del>
          </w:p>
        </w:tc>
        <w:tc>
          <w:tcPr>
            <w:tcW w:w="804" w:type="dxa"/>
            <w:noWrap/>
            <w:hideMark/>
          </w:tcPr>
          <w:p w14:paraId="7DA32CB9" w14:textId="5D342D5F" w:rsidR="001A464A" w:rsidRPr="001A464A" w:rsidDel="008176CC" w:rsidRDefault="001A464A" w:rsidP="001A464A">
            <w:pPr>
              <w:rPr>
                <w:del w:id="3426" w:author="Tanuj Kumar" w:date="2024-03-03T14:10:00Z"/>
              </w:rPr>
            </w:pPr>
            <w:del w:id="342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77F7A73F" w14:textId="4070F557" w:rsidR="001A464A" w:rsidRPr="001A464A" w:rsidDel="008176CC" w:rsidRDefault="001A464A" w:rsidP="001A464A">
            <w:pPr>
              <w:rPr>
                <w:del w:id="3428" w:author="Tanuj Kumar" w:date="2024-03-03T14:10:00Z"/>
              </w:rPr>
            </w:pPr>
            <w:del w:id="3429" w:author="Tanuj Kumar" w:date="2024-03-03T14:10:00Z">
              <w:r w:rsidRPr="001A464A" w:rsidDel="008176CC">
                <w:delText>65.1</w:delText>
              </w:r>
            </w:del>
          </w:p>
        </w:tc>
        <w:tc>
          <w:tcPr>
            <w:tcW w:w="673" w:type="dxa"/>
            <w:noWrap/>
            <w:hideMark/>
          </w:tcPr>
          <w:p w14:paraId="72D80768" w14:textId="13C5DB38" w:rsidR="001A464A" w:rsidRPr="001A464A" w:rsidDel="008176CC" w:rsidRDefault="001A464A" w:rsidP="001A464A">
            <w:pPr>
              <w:rPr>
                <w:del w:id="3430" w:author="Tanuj Kumar" w:date="2024-03-03T14:10:00Z"/>
              </w:rPr>
            </w:pPr>
            <w:del w:id="3431" w:author="Tanuj Kumar" w:date="2024-03-03T14:10:00Z">
              <w:r w:rsidRPr="001A464A" w:rsidDel="008176CC">
                <w:delText>(61.7 -</w:delText>
              </w:r>
            </w:del>
          </w:p>
        </w:tc>
        <w:tc>
          <w:tcPr>
            <w:tcW w:w="673" w:type="dxa"/>
            <w:noWrap/>
            <w:hideMark/>
          </w:tcPr>
          <w:p w14:paraId="64A113CB" w14:textId="11D471A1" w:rsidR="001A464A" w:rsidRPr="001A464A" w:rsidDel="008176CC" w:rsidRDefault="001A464A">
            <w:pPr>
              <w:rPr>
                <w:del w:id="3432" w:author="Tanuj Kumar" w:date="2024-03-03T14:10:00Z"/>
              </w:rPr>
            </w:pPr>
            <w:del w:id="3433" w:author="Tanuj Kumar" w:date="2024-03-03T14:10:00Z">
              <w:r w:rsidRPr="001A464A" w:rsidDel="008176CC">
                <w:delText>68.4)</w:delText>
              </w:r>
            </w:del>
          </w:p>
        </w:tc>
        <w:tc>
          <w:tcPr>
            <w:tcW w:w="813" w:type="dxa"/>
            <w:noWrap/>
            <w:hideMark/>
          </w:tcPr>
          <w:p w14:paraId="12814C0F" w14:textId="1388E7A4" w:rsidR="001A464A" w:rsidRPr="001A464A" w:rsidDel="008176CC" w:rsidRDefault="001A464A" w:rsidP="001A464A">
            <w:pPr>
              <w:rPr>
                <w:del w:id="3434" w:author="Tanuj Kumar" w:date="2024-03-03T14:10:00Z"/>
              </w:rPr>
            </w:pPr>
            <w:del w:id="343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054F91DA" w14:textId="42F26BD6" w:rsidR="001A464A" w:rsidRPr="001A464A" w:rsidDel="008176CC" w:rsidRDefault="001A464A" w:rsidP="001A464A">
            <w:pPr>
              <w:rPr>
                <w:del w:id="3436" w:author="Tanuj Kumar" w:date="2024-03-03T14:10:00Z"/>
              </w:rPr>
            </w:pPr>
            <w:del w:id="3437" w:author="Tanuj Kumar" w:date="2024-03-03T14:10:00Z">
              <w:r w:rsidRPr="001A464A" w:rsidDel="008176CC">
                <w:delText>84.0</w:delText>
              </w:r>
            </w:del>
          </w:p>
        </w:tc>
        <w:tc>
          <w:tcPr>
            <w:tcW w:w="673" w:type="dxa"/>
            <w:noWrap/>
            <w:hideMark/>
          </w:tcPr>
          <w:p w14:paraId="589B06BA" w14:textId="013BC3DE" w:rsidR="001A464A" w:rsidRPr="001A464A" w:rsidDel="008176CC" w:rsidRDefault="001A464A" w:rsidP="001A464A">
            <w:pPr>
              <w:rPr>
                <w:del w:id="3438" w:author="Tanuj Kumar" w:date="2024-03-03T14:10:00Z"/>
              </w:rPr>
            </w:pPr>
            <w:del w:id="3439" w:author="Tanuj Kumar" w:date="2024-03-03T14:10:00Z">
              <w:r w:rsidRPr="001A464A" w:rsidDel="008176CC">
                <w:delText>(81.0 -</w:delText>
              </w:r>
            </w:del>
          </w:p>
        </w:tc>
        <w:tc>
          <w:tcPr>
            <w:tcW w:w="673" w:type="dxa"/>
            <w:noWrap/>
            <w:hideMark/>
          </w:tcPr>
          <w:p w14:paraId="4E5DDFB1" w14:textId="632F9C82" w:rsidR="001A464A" w:rsidRPr="001A464A" w:rsidDel="008176CC" w:rsidRDefault="001A464A">
            <w:pPr>
              <w:rPr>
                <w:del w:id="3440" w:author="Tanuj Kumar" w:date="2024-03-03T14:10:00Z"/>
              </w:rPr>
            </w:pPr>
            <w:del w:id="3441" w:author="Tanuj Kumar" w:date="2024-03-03T14:10:00Z">
              <w:r w:rsidRPr="001A464A" w:rsidDel="008176CC">
                <w:delText>86.6)</w:delText>
              </w:r>
            </w:del>
          </w:p>
        </w:tc>
        <w:tc>
          <w:tcPr>
            <w:tcW w:w="830" w:type="dxa"/>
            <w:noWrap/>
            <w:hideMark/>
          </w:tcPr>
          <w:p w14:paraId="025B6624" w14:textId="349421E3" w:rsidR="001A464A" w:rsidRPr="001A464A" w:rsidDel="008176CC" w:rsidRDefault="001A464A">
            <w:pPr>
              <w:rPr>
                <w:del w:id="3442" w:author="Tanuj Kumar" w:date="2024-03-03T14:10:00Z"/>
              </w:rPr>
            </w:pPr>
          </w:p>
        </w:tc>
      </w:tr>
      <w:tr w:rsidR="003A4958" w:rsidRPr="001A464A" w:rsidDel="008176CC" w14:paraId="694BE316" w14:textId="05E77CF0" w:rsidTr="003A4958">
        <w:trPr>
          <w:trHeight w:val="300"/>
          <w:del w:id="3443" w:author="Tanuj Kumar" w:date="2024-03-03T14:10:00Z"/>
        </w:trPr>
        <w:tc>
          <w:tcPr>
            <w:tcW w:w="1908" w:type="dxa"/>
            <w:hideMark/>
          </w:tcPr>
          <w:p w14:paraId="0EA383C6" w14:textId="4F7AC1BE" w:rsidR="001A464A" w:rsidRPr="001A464A" w:rsidDel="008176CC" w:rsidRDefault="001A464A" w:rsidP="001A464A">
            <w:pPr>
              <w:rPr>
                <w:del w:id="3444" w:author="Tanuj Kumar" w:date="2024-03-03T14:10:00Z"/>
              </w:rPr>
            </w:pPr>
            <w:del w:id="3445" w:author="Tanuj Kumar" w:date="2024-03-03T14:10:00Z">
              <w:r w:rsidRPr="001A464A" w:rsidDel="008176CC">
                <w:delText>10+ hours</w:delText>
              </w:r>
            </w:del>
          </w:p>
        </w:tc>
        <w:tc>
          <w:tcPr>
            <w:tcW w:w="1361" w:type="dxa"/>
            <w:noWrap/>
            <w:hideMark/>
          </w:tcPr>
          <w:p w14:paraId="3202EA69" w14:textId="24ADE6C4" w:rsidR="001A464A" w:rsidRPr="001A464A" w:rsidDel="008176CC" w:rsidRDefault="001A464A" w:rsidP="00286E93">
            <w:pPr>
              <w:jc w:val="center"/>
              <w:rPr>
                <w:del w:id="3446" w:author="Tanuj Kumar" w:date="2024-03-03T14:10:00Z"/>
              </w:rPr>
            </w:pPr>
            <w:del w:id="3447" w:author="Tanuj Kumar" w:date="2024-03-03T14:10:00Z">
              <w:r w:rsidRPr="001A464A" w:rsidDel="008176CC">
                <w:delText>66.2</w:delText>
              </w:r>
            </w:del>
          </w:p>
        </w:tc>
        <w:tc>
          <w:tcPr>
            <w:tcW w:w="859" w:type="dxa"/>
            <w:noWrap/>
            <w:hideMark/>
          </w:tcPr>
          <w:p w14:paraId="34E77E2C" w14:textId="04BA5F20" w:rsidR="001A464A" w:rsidRPr="001A464A" w:rsidDel="008176CC" w:rsidRDefault="001A464A" w:rsidP="001A464A">
            <w:pPr>
              <w:rPr>
                <w:del w:id="3448" w:author="Tanuj Kumar" w:date="2024-03-03T14:10:00Z"/>
              </w:rPr>
            </w:pPr>
            <w:del w:id="3449" w:author="Tanuj Kumar" w:date="2024-03-03T14:10:00Z">
              <w:r w:rsidRPr="001A464A" w:rsidDel="008176CC">
                <w:delText>67.8</w:delText>
              </w:r>
            </w:del>
          </w:p>
        </w:tc>
        <w:tc>
          <w:tcPr>
            <w:tcW w:w="823" w:type="dxa"/>
            <w:noWrap/>
            <w:hideMark/>
          </w:tcPr>
          <w:p w14:paraId="2FE02CC6" w14:textId="368FCA35" w:rsidR="001A464A" w:rsidRPr="001A464A" w:rsidDel="008176CC" w:rsidRDefault="001A464A" w:rsidP="001A464A">
            <w:pPr>
              <w:rPr>
                <w:del w:id="3450" w:author="Tanuj Kumar" w:date="2024-03-03T14:10:00Z"/>
              </w:rPr>
            </w:pPr>
            <w:del w:id="3451" w:author="Tanuj Kumar" w:date="2024-03-03T14:10:00Z">
              <w:r w:rsidRPr="001A464A" w:rsidDel="008176CC">
                <w:delText xml:space="preserve">(65.3 - </w:delText>
              </w:r>
            </w:del>
          </w:p>
        </w:tc>
        <w:tc>
          <w:tcPr>
            <w:tcW w:w="673" w:type="dxa"/>
            <w:noWrap/>
            <w:hideMark/>
          </w:tcPr>
          <w:p w14:paraId="46226E66" w14:textId="3BCACEC6" w:rsidR="001A464A" w:rsidRPr="001A464A" w:rsidDel="008176CC" w:rsidRDefault="001A464A">
            <w:pPr>
              <w:rPr>
                <w:del w:id="3452" w:author="Tanuj Kumar" w:date="2024-03-03T14:10:00Z"/>
              </w:rPr>
            </w:pPr>
            <w:del w:id="3453" w:author="Tanuj Kumar" w:date="2024-03-03T14:10:00Z">
              <w:r w:rsidRPr="001A464A" w:rsidDel="008176CC">
                <w:delText>70.2)</w:delText>
              </w:r>
            </w:del>
          </w:p>
        </w:tc>
        <w:tc>
          <w:tcPr>
            <w:tcW w:w="754" w:type="dxa"/>
            <w:noWrap/>
            <w:hideMark/>
          </w:tcPr>
          <w:p w14:paraId="31F225AC" w14:textId="24764B3A" w:rsidR="001A464A" w:rsidRPr="001A464A" w:rsidDel="008176CC" w:rsidRDefault="001A464A" w:rsidP="001A464A">
            <w:pPr>
              <w:rPr>
                <w:del w:id="3454" w:author="Tanuj Kumar" w:date="2024-03-03T14:10:00Z"/>
              </w:rPr>
            </w:pPr>
            <w:del w:id="345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319BF4C7" w14:textId="0E155476" w:rsidR="001A464A" w:rsidRPr="001A464A" w:rsidDel="008176CC" w:rsidRDefault="001A464A" w:rsidP="001A464A">
            <w:pPr>
              <w:rPr>
                <w:del w:id="3456" w:author="Tanuj Kumar" w:date="2024-03-03T14:10:00Z"/>
              </w:rPr>
            </w:pPr>
            <w:del w:id="3457" w:author="Tanuj Kumar" w:date="2024-03-03T14:10:00Z">
              <w:r w:rsidRPr="001A464A" w:rsidDel="008176CC">
                <w:delText>71.8</w:delText>
              </w:r>
            </w:del>
          </w:p>
        </w:tc>
        <w:tc>
          <w:tcPr>
            <w:tcW w:w="673" w:type="dxa"/>
            <w:noWrap/>
            <w:hideMark/>
          </w:tcPr>
          <w:p w14:paraId="470A4019" w14:textId="70CBD724" w:rsidR="001A464A" w:rsidRPr="001A464A" w:rsidDel="008176CC" w:rsidRDefault="001A464A" w:rsidP="001A464A">
            <w:pPr>
              <w:rPr>
                <w:del w:id="3458" w:author="Tanuj Kumar" w:date="2024-03-03T14:10:00Z"/>
              </w:rPr>
            </w:pPr>
            <w:del w:id="3459" w:author="Tanuj Kumar" w:date="2024-03-03T14:10:00Z">
              <w:r w:rsidRPr="001A464A" w:rsidDel="008176CC">
                <w:delText>(69.2 -</w:delText>
              </w:r>
            </w:del>
          </w:p>
        </w:tc>
        <w:tc>
          <w:tcPr>
            <w:tcW w:w="673" w:type="dxa"/>
            <w:noWrap/>
            <w:hideMark/>
          </w:tcPr>
          <w:p w14:paraId="6F49D5B2" w14:textId="1E0D4FA3" w:rsidR="001A464A" w:rsidRPr="001A464A" w:rsidDel="008176CC" w:rsidRDefault="001A464A">
            <w:pPr>
              <w:rPr>
                <w:del w:id="3460" w:author="Tanuj Kumar" w:date="2024-03-03T14:10:00Z"/>
              </w:rPr>
            </w:pPr>
            <w:del w:id="3461" w:author="Tanuj Kumar" w:date="2024-03-03T14:10:00Z">
              <w:r w:rsidRPr="001A464A" w:rsidDel="008176CC">
                <w:delText>74.2)</w:delText>
              </w:r>
            </w:del>
          </w:p>
        </w:tc>
        <w:tc>
          <w:tcPr>
            <w:tcW w:w="774" w:type="dxa"/>
            <w:noWrap/>
            <w:hideMark/>
          </w:tcPr>
          <w:p w14:paraId="7E980CF7" w14:textId="57F615CA" w:rsidR="001A464A" w:rsidRPr="001A464A" w:rsidDel="008176CC" w:rsidRDefault="001A464A" w:rsidP="001A464A">
            <w:pPr>
              <w:rPr>
                <w:del w:id="3462" w:author="Tanuj Kumar" w:date="2024-03-03T14:10:00Z"/>
              </w:rPr>
            </w:pPr>
            <w:del w:id="346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2A3650F3" w14:textId="4B27C453" w:rsidR="001A464A" w:rsidRPr="001A464A" w:rsidDel="008176CC" w:rsidRDefault="001A464A" w:rsidP="001A464A">
            <w:pPr>
              <w:rPr>
                <w:del w:id="3464" w:author="Tanuj Kumar" w:date="2024-03-03T14:10:00Z"/>
              </w:rPr>
            </w:pPr>
            <w:del w:id="3465" w:author="Tanuj Kumar" w:date="2024-03-03T14:10:00Z">
              <w:r w:rsidRPr="001A464A" w:rsidDel="008176CC">
                <w:delText>86.0</w:delText>
              </w:r>
            </w:del>
          </w:p>
        </w:tc>
        <w:tc>
          <w:tcPr>
            <w:tcW w:w="673" w:type="dxa"/>
            <w:noWrap/>
            <w:hideMark/>
          </w:tcPr>
          <w:p w14:paraId="00CC3F71" w14:textId="4E30CA6D" w:rsidR="001A464A" w:rsidRPr="001A464A" w:rsidDel="008176CC" w:rsidRDefault="001A464A" w:rsidP="001A464A">
            <w:pPr>
              <w:rPr>
                <w:del w:id="3466" w:author="Tanuj Kumar" w:date="2024-03-03T14:10:00Z"/>
              </w:rPr>
            </w:pPr>
            <w:del w:id="3467" w:author="Tanuj Kumar" w:date="2024-03-03T14:10:00Z">
              <w:r w:rsidRPr="001A464A" w:rsidDel="008176CC">
                <w:delText>(83.8 -</w:delText>
              </w:r>
            </w:del>
          </w:p>
        </w:tc>
        <w:tc>
          <w:tcPr>
            <w:tcW w:w="673" w:type="dxa"/>
            <w:noWrap/>
            <w:hideMark/>
          </w:tcPr>
          <w:p w14:paraId="36AA7844" w14:textId="6C58625F" w:rsidR="001A464A" w:rsidRPr="001A464A" w:rsidDel="008176CC" w:rsidRDefault="001A464A">
            <w:pPr>
              <w:rPr>
                <w:del w:id="3468" w:author="Tanuj Kumar" w:date="2024-03-03T14:10:00Z"/>
              </w:rPr>
            </w:pPr>
            <w:del w:id="3469" w:author="Tanuj Kumar" w:date="2024-03-03T14:10:00Z">
              <w:r w:rsidRPr="001A464A" w:rsidDel="008176CC">
                <w:delText>88.0)</w:delText>
              </w:r>
            </w:del>
          </w:p>
        </w:tc>
        <w:tc>
          <w:tcPr>
            <w:tcW w:w="791" w:type="dxa"/>
            <w:noWrap/>
            <w:hideMark/>
          </w:tcPr>
          <w:p w14:paraId="44D4949B" w14:textId="6A7B2CDA" w:rsidR="001A464A" w:rsidRPr="001A464A" w:rsidDel="008176CC" w:rsidRDefault="001A464A" w:rsidP="001A464A">
            <w:pPr>
              <w:rPr>
                <w:del w:id="3470" w:author="Tanuj Kumar" w:date="2024-03-03T14:10:00Z"/>
              </w:rPr>
            </w:pPr>
            <w:del w:id="347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2A55E3B0" w14:textId="1DC002D4" w:rsidR="001A464A" w:rsidRPr="001A464A" w:rsidDel="008176CC" w:rsidRDefault="001A464A" w:rsidP="001A464A">
            <w:pPr>
              <w:rPr>
                <w:del w:id="3472" w:author="Tanuj Kumar" w:date="2024-03-03T14:10:00Z"/>
              </w:rPr>
            </w:pPr>
            <w:del w:id="3473" w:author="Tanuj Kumar" w:date="2024-03-03T14:10:00Z">
              <w:r w:rsidRPr="001A464A" w:rsidDel="008176CC">
                <w:delText>75.4</w:delText>
              </w:r>
            </w:del>
          </w:p>
        </w:tc>
        <w:tc>
          <w:tcPr>
            <w:tcW w:w="673" w:type="dxa"/>
            <w:noWrap/>
            <w:hideMark/>
          </w:tcPr>
          <w:p w14:paraId="3C0CA790" w14:textId="303BB2F9" w:rsidR="001A464A" w:rsidRPr="001A464A" w:rsidDel="008176CC" w:rsidRDefault="001A464A" w:rsidP="001A464A">
            <w:pPr>
              <w:rPr>
                <w:del w:id="3474" w:author="Tanuj Kumar" w:date="2024-03-03T14:10:00Z"/>
              </w:rPr>
            </w:pPr>
            <w:del w:id="3475" w:author="Tanuj Kumar" w:date="2024-03-03T14:10:00Z">
              <w:r w:rsidRPr="001A464A" w:rsidDel="008176CC">
                <w:delText>(73.3 -</w:delText>
              </w:r>
            </w:del>
          </w:p>
        </w:tc>
        <w:tc>
          <w:tcPr>
            <w:tcW w:w="673" w:type="dxa"/>
            <w:noWrap/>
            <w:hideMark/>
          </w:tcPr>
          <w:p w14:paraId="4C8503DF" w14:textId="29BD087D" w:rsidR="001A464A" w:rsidRPr="001A464A" w:rsidDel="008176CC" w:rsidRDefault="001A464A">
            <w:pPr>
              <w:rPr>
                <w:del w:id="3476" w:author="Tanuj Kumar" w:date="2024-03-03T14:10:00Z"/>
              </w:rPr>
            </w:pPr>
            <w:del w:id="3477" w:author="Tanuj Kumar" w:date="2024-03-03T14:10:00Z">
              <w:r w:rsidRPr="001A464A" w:rsidDel="008176CC">
                <w:delText>77.5)</w:delText>
              </w:r>
            </w:del>
          </w:p>
        </w:tc>
        <w:tc>
          <w:tcPr>
            <w:tcW w:w="804" w:type="dxa"/>
            <w:noWrap/>
            <w:hideMark/>
          </w:tcPr>
          <w:p w14:paraId="25F26392" w14:textId="6D6646F1" w:rsidR="001A464A" w:rsidRPr="001A464A" w:rsidDel="008176CC" w:rsidRDefault="001A464A" w:rsidP="001A464A">
            <w:pPr>
              <w:rPr>
                <w:del w:id="3478" w:author="Tanuj Kumar" w:date="2024-03-03T14:10:00Z"/>
              </w:rPr>
            </w:pPr>
            <w:del w:id="347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5EE29E8C" w14:textId="67783ACA" w:rsidR="001A464A" w:rsidRPr="001A464A" w:rsidDel="008176CC" w:rsidRDefault="001A464A" w:rsidP="001A464A">
            <w:pPr>
              <w:rPr>
                <w:del w:id="3480" w:author="Tanuj Kumar" w:date="2024-03-03T14:10:00Z"/>
              </w:rPr>
            </w:pPr>
            <w:del w:id="3481" w:author="Tanuj Kumar" w:date="2024-03-03T14:10:00Z">
              <w:r w:rsidRPr="001A464A" w:rsidDel="008176CC">
                <w:delText>69.7</w:delText>
              </w:r>
            </w:del>
          </w:p>
        </w:tc>
        <w:tc>
          <w:tcPr>
            <w:tcW w:w="673" w:type="dxa"/>
            <w:noWrap/>
            <w:hideMark/>
          </w:tcPr>
          <w:p w14:paraId="36E937C7" w14:textId="29292B82" w:rsidR="001A464A" w:rsidRPr="001A464A" w:rsidDel="008176CC" w:rsidRDefault="001A464A" w:rsidP="001A464A">
            <w:pPr>
              <w:rPr>
                <w:del w:id="3482" w:author="Tanuj Kumar" w:date="2024-03-03T14:10:00Z"/>
              </w:rPr>
            </w:pPr>
            <w:del w:id="3483" w:author="Tanuj Kumar" w:date="2024-03-03T14:10:00Z">
              <w:r w:rsidRPr="001A464A" w:rsidDel="008176CC">
                <w:delText>(67.4 -</w:delText>
              </w:r>
            </w:del>
          </w:p>
        </w:tc>
        <w:tc>
          <w:tcPr>
            <w:tcW w:w="673" w:type="dxa"/>
            <w:noWrap/>
            <w:hideMark/>
          </w:tcPr>
          <w:p w14:paraId="2C0D9BBF" w14:textId="08BE188E" w:rsidR="001A464A" w:rsidRPr="001A464A" w:rsidDel="008176CC" w:rsidRDefault="001A464A">
            <w:pPr>
              <w:rPr>
                <w:del w:id="3484" w:author="Tanuj Kumar" w:date="2024-03-03T14:10:00Z"/>
              </w:rPr>
            </w:pPr>
            <w:del w:id="3485" w:author="Tanuj Kumar" w:date="2024-03-03T14:10:00Z">
              <w:r w:rsidRPr="001A464A" w:rsidDel="008176CC">
                <w:delText>71.9)</w:delText>
              </w:r>
            </w:del>
          </w:p>
        </w:tc>
        <w:tc>
          <w:tcPr>
            <w:tcW w:w="813" w:type="dxa"/>
            <w:noWrap/>
            <w:hideMark/>
          </w:tcPr>
          <w:p w14:paraId="211CA8AF" w14:textId="2117C22A" w:rsidR="001A464A" w:rsidRPr="001A464A" w:rsidDel="008176CC" w:rsidRDefault="001A464A" w:rsidP="001A464A">
            <w:pPr>
              <w:rPr>
                <w:del w:id="3486" w:author="Tanuj Kumar" w:date="2024-03-03T14:10:00Z"/>
              </w:rPr>
            </w:pPr>
            <w:del w:id="348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3800130" w14:textId="0950B731" w:rsidR="001A464A" w:rsidRPr="001A464A" w:rsidDel="008176CC" w:rsidRDefault="001A464A" w:rsidP="001A464A">
            <w:pPr>
              <w:rPr>
                <w:del w:id="3488" w:author="Tanuj Kumar" w:date="2024-03-03T14:10:00Z"/>
              </w:rPr>
            </w:pPr>
            <w:del w:id="3489" w:author="Tanuj Kumar" w:date="2024-03-03T14:10:00Z">
              <w:r w:rsidRPr="001A464A" w:rsidDel="008176CC">
                <w:delText>91.6</w:delText>
              </w:r>
            </w:del>
          </w:p>
        </w:tc>
        <w:tc>
          <w:tcPr>
            <w:tcW w:w="673" w:type="dxa"/>
            <w:noWrap/>
            <w:hideMark/>
          </w:tcPr>
          <w:p w14:paraId="40BA7072" w14:textId="5DE90787" w:rsidR="001A464A" w:rsidRPr="001A464A" w:rsidDel="008176CC" w:rsidRDefault="001A464A" w:rsidP="001A464A">
            <w:pPr>
              <w:rPr>
                <w:del w:id="3490" w:author="Tanuj Kumar" w:date="2024-03-03T14:10:00Z"/>
              </w:rPr>
            </w:pPr>
            <w:del w:id="3491" w:author="Tanuj Kumar" w:date="2024-03-03T14:10:00Z">
              <w:r w:rsidRPr="001A464A" w:rsidDel="008176CC">
                <w:delText>(90.2 -</w:delText>
              </w:r>
            </w:del>
          </w:p>
        </w:tc>
        <w:tc>
          <w:tcPr>
            <w:tcW w:w="673" w:type="dxa"/>
            <w:noWrap/>
            <w:hideMark/>
          </w:tcPr>
          <w:p w14:paraId="4B788F5E" w14:textId="62D5BE86" w:rsidR="001A464A" w:rsidRPr="001A464A" w:rsidDel="008176CC" w:rsidRDefault="001A464A">
            <w:pPr>
              <w:rPr>
                <w:del w:id="3492" w:author="Tanuj Kumar" w:date="2024-03-03T14:10:00Z"/>
              </w:rPr>
            </w:pPr>
            <w:del w:id="3493" w:author="Tanuj Kumar" w:date="2024-03-03T14:10:00Z">
              <w:r w:rsidRPr="001A464A" w:rsidDel="008176CC">
                <w:delText>92.8)</w:delText>
              </w:r>
            </w:del>
          </w:p>
        </w:tc>
        <w:tc>
          <w:tcPr>
            <w:tcW w:w="830" w:type="dxa"/>
            <w:noWrap/>
            <w:hideMark/>
          </w:tcPr>
          <w:p w14:paraId="6B20EDB3" w14:textId="3CFB0B26" w:rsidR="001A464A" w:rsidRPr="001A464A" w:rsidDel="008176CC" w:rsidRDefault="001A464A">
            <w:pPr>
              <w:rPr>
                <w:del w:id="3494" w:author="Tanuj Kumar" w:date="2024-03-03T14:10:00Z"/>
              </w:rPr>
            </w:pPr>
          </w:p>
        </w:tc>
      </w:tr>
      <w:tr w:rsidR="003A4958" w:rsidRPr="001A464A" w:rsidDel="008176CC" w14:paraId="67FD307E" w14:textId="1EFFE323" w:rsidTr="003A4958">
        <w:trPr>
          <w:trHeight w:val="300"/>
          <w:del w:id="3495" w:author="Tanuj Kumar" w:date="2024-03-03T14:10:00Z"/>
        </w:trPr>
        <w:tc>
          <w:tcPr>
            <w:tcW w:w="1908" w:type="dxa"/>
            <w:noWrap/>
            <w:hideMark/>
          </w:tcPr>
          <w:p w14:paraId="1F53B4F6" w14:textId="3FC1876F" w:rsidR="001A464A" w:rsidRPr="001A464A" w:rsidDel="008176CC" w:rsidRDefault="001A464A">
            <w:pPr>
              <w:rPr>
                <w:del w:id="3496" w:author="Tanuj Kumar" w:date="2024-03-03T14:10:00Z"/>
                <w:b/>
                <w:bCs/>
              </w:rPr>
            </w:pPr>
            <w:del w:id="3497" w:author="Tanuj Kumar" w:date="2024-03-03T14:10:00Z">
              <w:r w:rsidRPr="001A464A" w:rsidDel="008176CC">
                <w:rPr>
                  <w:b/>
                  <w:bCs/>
                </w:rPr>
                <w:delText>Number of days read to/sung to or told stories (past week)</w:delText>
              </w:r>
            </w:del>
          </w:p>
        </w:tc>
        <w:tc>
          <w:tcPr>
            <w:tcW w:w="1361" w:type="dxa"/>
            <w:noWrap/>
            <w:hideMark/>
          </w:tcPr>
          <w:p w14:paraId="6951FF68" w14:textId="7E7583B7" w:rsidR="001A464A" w:rsidRPr="001A464A" w:rsidDel="008176CC" w:rsidRDefault="001A464A" w:rsidP="00286E93">
            <w:pPr>
              <w:jc w:val="center"/>
              <w:rPr>
                <w:del w:id="3498" w:author="Tanuj Kumar" w:date="2024-03-03T14:10:00Z"/>
              </w:rPr>
            </w:pPr>
          </w:p>
        </w:tc>
        <w:tc>
          <w:tcPr>
            <w:tcW w:w="859" w:type="dxa"/>
            <w:noWrap/>
            <w:hideMark/>
          </w:tcPr>
          <w:p w14:paraId="09C021E9" w14:textId="3E94A7E1" w:rsidR="001A464A" w:rsidRPr="001A464A" w:rsidDel="008176CC" w:rsidRDefault="001A464A" w:rsidP="001A464A">
            <w:pPr>
              <w:rPr>
                <w:del w:id="3499" w:author="Tanuj Kumar" w:date="2024-03-03T14:10:00Z"/>
              </w:rPr>
            </w:pPr>
            <w:del w:id="3500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23" w:type="dxa"/>
            <w:noWrap/>
            <w:hideMark/>
          </w:tcPr>
          <w:p w14:paraId="2AE1950D" w14:textId="67F9462A" w:rsidR="001A464A" w:rsidRPr="001A464A" w:rsidDel="008176CC" w:rsidRDefault="001A464A" w:rsidP="001A464A">
            <w:pPr>
              <w:rPr>
                <w:del w:id="350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B1FF069" w14:textId="6105BAE2" w:rsidR="001A464A" w:rsidRPr="001A464A" w:rsidDel="008176CC" w:rsidRDefault="001A464A">
            <w:pPr>
              <w:rPr>
                <w:del w:id="3502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0356BA13" w14:textId="19832473" w:rsidR="001A464A" w:rsidRPr="001A464A" w:rsidDel="008176CC" w:rsidRDefault="001A464A" w:rsidP="001A464A">
            <w:pPr>
              <w:rPr>
                <w:del w:id="3503" w:author="Tanuj Kumar" w:date="2024-03-03T14:10:00Z"/>
              </w:rPr>
            </w:pPr>
            <w:del w:id="3504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312D1AC8" w14:textId="1B4F2E0C" w:rsidR="001A464A" w:rsidRPr="001A464A" w:rsidDel="008176CC" w:rsidRDefault="001A464A" w:rsidP="001A464A">
            <w:pPr>
              <w:rPr>
                <w:del w:id="3505" w:author="Tanuj Kumar" w:date="2024-03-03T14:10:00Z"/>
              </w:rPr>
            </w:pPr>
            <w:del w:id="3506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2A69471F" w14:textId="47A64678" w:rsidR="001A464A" w:rsidRPr="001A464A" w:rsidDel="008176CC" w:rsidRDefault="001A464A" w:rsidP="001A464A">
            <w:pPr>
              <w:rPr>
                <w:del w:id="350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3DA2949" w14:textId="50EA47B4" w:rsidR="001A464A" w:rsidRPr="001A464A" w:rsidDel="008176CC" w:rsidRDefault="001A464A">
            <w:pPr>
              <w:rPr>
                <w:del w:id="3508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036E91C4" w14:textId="5A0B05CB" w:rsidR="001A464A" w:rsidRPr="001A464A" w:rsidDel="008176CC" w:rsidRDefault="001A464A" w:rsidP="001A464A">
            <w:pPr>
              <w:rPr>
                <w:del w:id="3509" w:author="Tanuj Kumar" w:date="2024-03-03T14:10:00Z"/>
              </w:rPr>
            </w:pPr>
            <w:del w:id="351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43DAC12D" w14:textId="77E6F959" w:rsidR="001A464A" w:rsidRPr="001A464A" w:rsidDel="008176CC" w:rsidRDefault="001A464A" w:rsidP="001A464A">
            <w:pPr>
              <w:rPr>
                <w:del w:id="3511" w:author="Tanuj Kumar" w:date="2024-03-03T14:10:00Z"/>
              </w:rPr>
            </w:pPr>
            <w:del w:id="3512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3A31C54C" w14:textId="72F8CC6E" w:rsidR="001A464A" w:rsidRPr="001A464A" w:rsidDel="008176CC" w:rsidRDefault="001A464A" w:rsidP="001A464A">
            <w:pPr>
              <w:rPr>
                <w:del w:id="351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26AC84E" w14:textId="4DC796F7" w:rsidR="001A464A" w:rsidRPr="001A464A" w:rsidDel="008176CC" w:rsidRDefault="001A464A">
            <w:pPr>
              <w:rPr>
                <w:del w:id="3514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75932E0D" w14:textId="37D44979" w:rsidR="001A464A" w:rsidRPr="001A464A" w:rsidDel="008176CC" w:rsidRDefault="001A464A" w:rsidP="001A464A">
            <w:pPr>
              <w:rPr>
                <w:del w:id="3515" w:author="Tanuj Kumar" w:date="2024-03-03T14:10:00Z"/>
              </w:rPr>
            </w:pPr>
            <w:del w:id="3516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2A5AA122" w14:textId="12050908" w:rsidR="001A464A" w:rsidRPr="001A464A" w:rsidDel="008176CC" w:rsidRDefault="001A464A" w:rsidP="001A464A">
            <w:pPr>
              <w:rPr>
                <w:del w:id="3517" w:author="Tanuj Kumar" w:date="2024-03-03T14:10:00Z"/>
              </w:rPr>
            </w:pPr>
            <w:del w:id="3518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673" w:type="dxa"/>
            <w:noWrap/>
            <w:hideMark/>
          </w:tcPr>
          <w:p w14:paraId="71E46B4B" w14:textId="66382888" w:rsidR="001A464A" w:rsidRPr="001A464A" w:rsidDel="008176CC" w:rsidRDefault="001A464A" w:rsidP="001A464A">
            <w:pPr>
              <w:rPr>
                <w:del w:id="351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2F50332" w14:textId="1377E531" w:rsidR="001A464A" w:rsidRPr="001A464A" w:rsidDel="008176CC" w:rsidRDefault="001A464A">
            <w:pPr>
              <w:rPr>
                <w:del w:id="3520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6C88852E" w14:textId="139CBCD0" w:rsidR="001A464A" w:rsidRPr="001A464A" w:rsidDel="008176CC" w:rsidRDefault="001A464A" w:rsidP="001A464A">
            <w:pPr>
              <w:rPr>
                <w:del w:id="3521" w:author="Tanuj Kumar" w:date="2024-03-03T14:10:00Z"/>
              </w:rPr>
            </w:pPr>
            <w:del w:id="3522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4C6A24C1" w14:textId="7F042FD5" w:rsidR="001A464A" w:rsidRPr="001A464A" w:rsidDel="008176CC" w:rsidRDefault="001A464A" w:rsidP="001A464A">
            <w:pPr>
              <w:rPr>
                <w:del w:id="3523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F10E173" w14:textId="5EABE807" w:rsidR="001A464A" w:rsidRPr="001A464A" w:rsidDel="008176CC" w:rsidRDefault="001A464A" w:rsidP="001A464A">
            <w:pPr>
              <w:rPr>
                <w:del w:id="3524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5A5AA61" w14:textId="03F132E2" w:rsidR="001A464A" w:rsidRPr="001A464A" w:rsidDel="008176CC" w:rsidRDefault="001A464A">
            <w:pPr>
              <w:rPr>
                <w:del w:id="3525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1F862E85" w14:textId="5B0F2342" w:rsidR="001A464A" w:rsidRPr="001A464A" w:rsidDel="008176CC" w:rsidRDefault="001A464A" w:rsidP="001A464A">
            <w:pPr>
              <w:rPr>
                <w:del w:id="3526" w:author="Tanuj Kumar" w:date="2024-03-03T14:10:00Z"/>
              </w:rPr>
            </w:pPr>
            <w:del w:id="3527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79B371A4" w14:textId="6EC87FAD" w:rsidR="001A464A" w:rsidRPr="001A464A" w:rsidDel="008176CC" w:rsidRDefault="001A464A" w:rsidP="001A464A">
            <w:pPr>
              <w:rPr>
                <w:del w:id="3528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41B8BCC" w14:textId="1CD714D9" w:rsidR="001A464A" w:rsidRPr="001A464A" w:rsidDel="008176CC" w:rsidRDefault="001A464A" w:rsidP="001A464A">
            <w:pPr>
              <w:rPr>
                <w:del w:id="3529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FCF0E9D" w14:textId="02478C32" w:rsidR="001A464A" w:rsidRPr="001A464A" w:rsidDel="008176CC" w:rsidRDefault="001A464A">
            <w:pPr>
              <w:rPr>
                <w:del w:id="3530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25708078" w14:textId="02FC2ABA" w:rsidR="001A464A" w:rsidRPr="001A464A" w:rsidDel="008176CC" w:rsidRDefault="001A464A" w:rsidP="001A464A">
            <w:pPr>
              <w:rPr>
                <w:del w:id="3531" w:author="Tanuj Kumar" w:date="2024-03-03T14:10:00Z"/>
              </w:rPr>
            </w:pPr>
            <w:del w:id="3532" w:author="Tanuj Kumar" w:date="2024-03-03T14:10:00Z">
              <w:r w:rsidRPr="001A464A" w:rsidDel="008176CC">
                <w:delText>0.0001</w:delText>
              </w:r>
            </w:del>
          </w:p>
        </w:tc>
      </w:tr>
      <w:tr w:rsidR="003A4958" w:rsidRPr="001A464A" w:rsidDel="008176CC" w14:paraId="1A1725FF" w14:textId="2CB47F1B" w:rsidTr="003A4958">
        <w:trPr>
          <w:trHeight w:val="300"/>
          <w:del w:id="3533" w:author="Tanuj Kumar" w:date="2024-03-03T14:10:00Z"/>
        </w:trPr>
        <w:tc>
          <w:tcPr>
            <w:tcW w:w="1908" w:type="dxa"/>
            <w:noWrap/>
            <w:hideMark/>
          </w:tcPr>
          <w:p w14:paraId="773A34C0" w14:textId="38A689BE" w:rsidR="001A464A" w:rsidRPr="001A464A" w:rsidDel="008176CC" w:rsidRDefault="001A464A" w:rsidP="001A464A">
            <w:pPr>
              <w:rPr>
                <w:del w:id="3534" w:author="Tanuj Kumar" w:date="2024-03-03T14:10:00Z"/>
              </w:rPr>
            </w:pPr>
            <w:del w:id="3535" w:author="Tanuj Kumar" w:date="2024-03-03T14:10:00Z">
              <w:r w:rsidRPr="001A464A" w:rsidDel="008176CC">
                <w:delText>Both 0-3 days</w:delText>
              </w:r>
            </w:del>
          </w:p>
        </w:tc>
        <w:tc>
          <w:tcPr>
            <w:tcW w:w="1361" w:type="dxa"/>
            <w:noWrap/>
            <w:hideMark/>
          </w:tcPr>
          <w:p w14:paraId="0F06A7EF" w14:textId="41F8374D" w:rsidR="001A464A" w:rsidRPr="001A464A" w:rsidDel="008176CC" w:rsidRDefault="001A464A" w:rsidP="00286E93">
            <w:pPr>
              <w:jc w:val="center"/>
              <w:rPr>
                <w:del w:id="3536" w:author="Tanuj Kumar" w:date="2024-03-03T14:10:00Z"/>
              </w:rPr>
            </w:pPr>
            <w:del w:id="3537" w:author="Tanuj Kumar" w:date="2024-03-03T14:10:00Z">
              <w:r w:rsidRPr="001A464A" w:rsidDel="008176CC">
                <w:delText>30.5</w:delText>
              </w:r>
            </w:del>
          </w:p>
        </w:tc>
        <w:tc>
          <w:tcPr>
            <w:tcW w:w="859" w:type="dxa"/>
            <w:noWrap/>
            <w:hideMark/>
          </w:tcPr>
          <w:p w14:paraId="0D652ACF" w14:textId="2543F9BD" w:rsidR="001A464A" w:rsidRPr="001A464A" w:rsidDel="008176CC" w:rsidRDefault="001A464A" w:rsidP="001A464A">
            <w:pPr>
              <w:rPr>
                <w:del w:id="3538" w:author="Tanuj Kumar" w:date="2024-03-03T14:10:00Z"/>
              </w:rPr>
            </w:pPr>
            <w:del w:id="3539" w:author="Tanuj Kumar" w:date="2024-03-03T14:10:00Z">
              <w:r w:rsidRPr="001A464A" w:rsidDel="008176CC">
                <w:delText>48.0</w:delText>
              </w:r>
            </w:del>
          </w:p>
        </w:tc>
        <w:tc>
          <w:tcPr>
            <w:tcW w:w="823" w:type="dxa"/>
            <w:noWrap/>
            <w:hideMark/>
          </w:tcPr>
          <w:p w14:paraId="7D27F667" w14:textId="4BF91262" w:rsidR="001A464A" w:rsidRPr="001A464A" w:rsidDel="008176CC" w:rsidRDefault="001A464A" w:rsidP="001A464A">
            <w:pPr>
              <w:rPr>
                <w:del w:id="3540" w:author="Tanuj Kumar" w:date="2024-03-03T14:10:00Z"/>
              </w:rPr>
            </w:pPr>
            <w:del w:id="3541" w:author="Tanuj Kumar" w:date="2024-03-03T14:10:00Z">
              <w:r w:rsidRPr="001A464A" w:rsidDel="008176CC">
                <w:delText xml:space="preserve">(43.9 - </w:delText>
              </w:r>
            </w:del>
          </w:p>
        </w:tc>
        <w:tc>
          <w:tcPr>
            <w:tcW w:w="673" w:type="dxa"/>
            <w:noWrap/>
            <w:hideMark/>
          </w:tcPr>
          <w:p w14:paraId="0124B7E5" w14:textId="7F0901D8" w:rsidR="001A464A" w:rsidRPr="001A464A" w:rsidDel="008176CC" w:rsidRDefault="001A464A">
            <w:pPr>
              <w:rPr>
                <w:del w:id="3542" w:author="Tanuj Kumar" w:date="2024-03-03T14:10:00Z"/>
              </w:rPr>
            </w:pPr>
            <w:del w:id="3543" w:author="Tanuj Kumar" w:date="2024-03-03T14:10:00Z">
              <w:r w:rsidRPr="001A464A" w:rsidDel="008176CC">
                <w:delText>52.2)</w:delText>
              </w:r>
            </w:del>
          </w:p>
        </w:tc>
        <w:tc>
          <w:tcPr>
            <w:tcW w:w="754" w:type="dxa"/>
            <w:noWrap/>
            <w:hideMark/>
          </w:tcPr>
          <w:p w14:paraId="78AF8403" w14:textId="57989BEC" w:rsidR="001A464A" w:rsidRPr="001A464A" w:rsidDel="008176CC" w:rsidRDefault="001A464A" w:rsidP="001A464A">
            <w:pPr>
              <w:rPr>
                <w:del w:id="3544" w:author="Tanuj Kumar" w:date="2024-03-03T14:10:00Z"/>
              </w:rPr>
            </w:pPr>
            <w:del w:id="354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00684D4C" w14:textId="3C1F8F68" w:rsidR="001A464A" w:rsidRPr="001A464A" w:rsidDel="008176CC" w:rsidRDefault="001A464A" w:rsidP="001A464A">
            <w:pPr>
              <w:rPr>
                <w:del w:id="3546" w:author="Tanuj Kumar" w:date="2024-03-03T14:10:00Z"/>
              </w:rPr>
            </w:pPr>
            <w:del w:id="3547" w:author="Tanuj Kumar" w:date="2024-03-03T14:10:00Z">
              <w:r w:rsidRPr="001A464A" w:rsidDel="008176CC">
                <w:delText>53.6</w:delText>
              </w:r>
            </w:del>
          </w:p>
        </w:tc>
        <w:tc>
          <w:tcPr>
            <w:tcW w:w="673" w:type="dxa"/>
            <w:noWrap/>
            <w:hideMark/>
          </w:tcPr>
          <w:p w14:paraId="3C6A1255" w14:textId="61330993" w:rsidR="001A464A" w:rsidRPr="001A464A" w:rsidDel="008176CC" w:rsidRDefault="001A464A" w:rsidP="001A464A">
            <w:pPr>
              <w:rPr>
                <w:del w:id="3548" w:author="Tanuj Kumar" w:date="2024-03-03T14:10:00Z"/>
              </w:rPr>
            </w:pPr>
            <w:del w:id="3549" w:author="Tanuj Kumar" w:date="2024-03-03T14:10:00Z">
              <w:r w:rsidRPr="001A464A" w:rsidDel="008176CC">
                <w:delText>(49.2 -</w:delText>
              </w:r>
            </w:del>
          </w:p>
        </w:tc>
        <w:tc>
          <w:tcPr>
            <w:tcW w:w="673" w:type="dxa"/>
            <w:noWrap/>
            <w:hideMark/>
          </w:tcPr>
          <w:p w14:paraId="4C4E29C9" w14:textId="5EAA52F9" w:rsidR="001A464A" w:rsidRPr="001A464A" w:rsidDel="008176CC" w:rsidRDefault="001A464A">
            <w:pPr>
              <w:rPr>
                <w:del w:id="3550" w:author="Tanuj Kumar" w:date="2024-03-03T14:10:00Z"/>
              </w:rPr>
            </w:pPr>
            <w:del w:id="3551" w:author="Tanuj Kumar" w:date="2024-03-03T14:10:00Z">
              <w:r w:rsidRPr="001A464A" w:rsidDel="008176CC">
                <w:delText>58.0)</w:delText>
              </w:r>
            </w:del>
          </w:p>
        </w:tc>
        <w:tc>
          <w:tcPr>
            <w:tcW w:w="774" w:type="dxa"/>
            <w:noWrap/>
            <w:hideMark/>
          </w:tcPr>
          <w:p w14:paraId="6DA5E340" w14:textId="2F841144" w:rsidR="001A464A" w:rsidRPr="001A464A" w:rsidDel="008176CC" w:rsidRDefault="001A464A" w:rsidP="001A464A">
            <w:pPr>
              <w:rPr>
                <w:del w:id="3552" w:author="Tanuj Kumar" w:date="2024-03-03T14:10:00Z"/>
              </w:rPr>
            </w:pPr>
            <w:del w:id="355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100C0949" w14:textId="585DCDA8" w:rsidR="001A464A" w:rsidRPr="001A464A" w:rsidDel="008176CC" w:rsidRDefault="001A464A" w:rsidP="001A464A">
            <w:pPr>
              <w:rPr>
                <w:del w:id="3554" w:author="Tanuj Kumar" w:date="2024-03-03T14:10:00Z"/>
              </w:rPr>
            </w:pPr>
            <w:del w:id="3555" w:author="Tanuj Kumar" w:date="2024-03-03T14:10:00Z">
              <w:r w:rsidRPr="001A464A" w:rsidDel="008176CC">
                <w:delText>72.2</w:delText>
              </w:r>
            </w:del>
          </w:p>
        </w:tc>
        <w:tc>
          <w:tcPr>
            <w:tcW w:w="673" w:type="dxa"/>
            <w:noWrap/>
            <w:hideMark/>
          </w:tcPr>
          <w:p w14:paraId="38CCF2E3" w14:textId="3190E34E" w:rsidR="001A464A" w:rsidRPr="001A464A" w:rsidDel="008176CC" w:rsidRDefault="001A464A" w:rsidP="001A464A">
            <w:pPr>
              <w:rPr>
                <w:del w:id="3556" w:author="Tanuj Kumar" w:date="2024-03-03T14:10:00Z"/>
              </w:rPr>
            </w:pPr>
            <w:del w:id="3557" w:author="Tanuj Kumar" w:date="2024-03-03T14:10:00Z">
              <w:r w:rsidRPr="001A464A" w:rsidDel="008176CC">
                <w:delText>(67.7 -</w:delText>
              </w:r>
            </w:del>
          </w:p>
        </w:tc>
        <w:tc>
          <w:tcPr>
            <w:tcW w:w="673" w:type="dxa"/>
            <w:noWrap/>
            <w:hideMark/>
          </w:tcPr>
          <w:p w14:paraId="298EBF3D" w14:textId="56CD2D47" w:rsidR="001A464A" w:rsidRPr="001A464A" w:rsidDel="008176CC" w:rsidRDefault="001A464A">
            <w:pPr>
              <w:rPr>
                <w:del w:id="3558" w:author="Tanuj Kumar" w:date="2024-03-03T14:10:00Z"/>
              </w:rPr>
            </w:pPr>
            <w:del w:id="3559" w:author="Tanuj Kumar" w:date="2024-03-03T14:10:00Z">
              <w:r w:rsidRPr="001A464A" w:rsidDel="008176CC">
                <w:delText>76.3)</w:delText>
              </w:r>
            </w:del>
          </w:p>
        </w:tc>
        <w:tc>
          <w:tcPr>
            <w:tcW w:w="791" w:type="dxa"/>
            <w:noWrap/>
            <w:hideMark/>
          </w:tcPr>
          <w:p w14:paraId="644B59A8" w14:textId="24B7C913" w:rsidR="001A464A" w:rsidRPr="001A464A" w:rsidDel="008176CC" w:rsidRDefault="001A464A" w:rsidP="001A464A">
            <w:pPr>
              <w:rPr>
                <w:del w:id="3560" w:author="Tanuj Kumar" w:date="2024-03-03T14:10:00Z"/>
              </w:rPr>
            </w:pPr>
            <w:del w:id="356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39BB5B59" w14:textId="3DEC91DA" w:rsidR="001A464A" w:rsidRPr="001A464A" w:rsidDel="008176CC" w:rsidRDefault="001A464A" w:rsidP="001A464A">
            <w:pPr>
              <w:rPr>
                <w:del w:id="3562" w:author="Tanuj Kumar" w:date="2024-03-03T14:10:00Z"/>
              </w:rPr>
            </w:pPr>
            <w:del w:id="3563" w:author="Tanuj Kumar" w:date="2024-03-03T14:10:00Z">
              <w:r w:rsidRPr="001A464A" w:rsidDel="008176CC">
                <w:delText>67.0</w:delText>
              </w:r>
            </w:del>
          </w:p>
        </w:tc>
        <w:tc>
          <w:tcPr>
            <w:tcW w:w="673" w:type="dxa"/>
            <w:noWrap/>
            <w:hideMark/>
          </w:tcPr>
          <w:p w14:paraId="63AC2C96" w14:textId="319ECF41" w:rsidR="001A464A" w:rsidRPr="001A464A" w:rsidDel="008176CC" w:rsidRDefault="001A464A" w:rsidP="001A464A">
            <w:pPr>
              <w:rPr>
                <w:del w:id="3564" w:author="Tanuj Kumar" w:date="2024-03-03T14:10:00Z"/>
              </w:rPr>
            </w:pPr>
            <w:del w:id="3565" w:author="Tanuj Kumar" w:date="2024-03-03T14:10:00Z">
              <w:r w:rsidRPr="001A464A" w:rsidDel="008176CC">
                <w:delText>(63.1 -</w:delText>
              </w:r>
            </w:del>
          </w:p>
        </w:tc>
        <w:tc>
          <w:tcPr>
            <w:tcW w:w="673" w:type="dxa"/>
            <w:noWrap/>
            <w:hideMark/>
          </w:tcPr>
          <w:p w14:paraId="5F376CBA" w14:textId="6E0206B2" w:rsidR="001A464A" w:rsidRPr="001A464A" w:rsidDel="008176CC" w:rsidRDefault="001A464A">
            <w:pPr>
              <w:rPr>
                <w:del w:id="3566" w:author="Tanuj Kumar" w:date="2024-03-03T14:10:00Z"/>
              </w:rPr>
            </w:pPr>
            <w:del w:id="3567" w:author="Tanuj Kumar" w:date="2024-03-03T14:10:00Z">
              <w:r w:rsidRPr="001A464A" w:rsidDel="008176CC">
                <w:delText>70.7)</w:delText>
              </w:r>
            </w:del>
          </w:p>
        </w:tc>
        <w:tc>
          <w:tcPr>
            <w:tcW w:w="804" w:type="dxa"/>
            <w:noWrap/>
            <w:hideMark/>
          </w:tcPr>
          <w:p w14:paraId="6C530D89" w14:textId="31CE634C" w:rsidR="001A464A" w:rsidRPr="001A464A" w:rsidDel="008176CC" w:rsidRDefault="001A464A" w:rsidP="001A464A">
            <w:pPr>
              <w:rPr>
                <w:del w:id="3568" w:author="Tanuj Kumar" w:date="2024-03-03T14:10:00Z"/>
              </w:rPr>
            </w:pPr>
            <w:del w:id="356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93B252C" w14:textId="605131A6" w:rsidR="001A464A" w:rsidRPr="001A464A" w:rsidDel="008176CC" w:rsidRDefault="001A464A" w:rsidP="001A464A">
            <w:pPr>
              <w:rPr>
                <w:del w:id="3570" w:author="Tanuj Kumar" w:date="2024-03-03T14:10:00Z"/>
              </w:rPr>
            </w:pPr>
            <w:del w:id="3571" w:author="Tanuj Kumar" w:date="2024-03-03T14:10:00Z">
              <w:r w:rsidRPr="001A464A" w:rsidDel="008176CC">
                <w:delText>58.2</w:delText>
              </w:r>
            </w:del>
          </w:p>
        </w:tc>
        <w:tc>
          <w:tcPr>
            <w:tcW w:w="673" w:type="dxa"/>
            <w:noWrap/>
            <w:hideMark/>
          </w:tcPr>
          <w:p w14:paraId="7D0DF21B" w14:textId="358B175C" w:rsidR="001A464A" w:rsidRPr="001A464A" w:rsidDel="008176CC" w:rsidRDefault="001A464A" w:rsidP="001A464A">
            <w:pPr>
              <w:rPr>
                <w:del w:id="3572" w:author="Tanuj Kumar" w:date="2024-03-03T14:10:00Z"/>
              </w:rPr>
            </w:pPr>
            <w:del w:id="3573" w:author="Tanuj Kumar" w:date="2024-03-03T14:10:00Z">
              <w:r w:rsidRPr="001A464A" w:rsidDel="008176CC">
                <w:delText>(53.9 -</w:delText>
              </w:r>
            </w:del>
          </w:p>
        </w:tc>
        <w:tc>
          <w:tcPr>
            <w:tcW w:w="673" w:type="dxa"/>
            <w:noWrap/>
            <w:hideMark/>
          </w:tcPr>
          <w:p w14:paraId="1B0DEFF2" w14:textId="4837E3C4" w:rsidR="001A464A" w:rsidRPr="001A464A" w:rsidDel="008176CC" w:rsidRDefault="001A464A">
            <w:pPr>
              <w:rPr>
                <w:del w:id="3574" w:author="Tanuj Kumar" w:date="2024-03-03T14:10:00Z"/>
              </w:rPr>
            </w:pPr>
            <w:del w:id="3575" w:author="Tanuj Kumar" w:date="2024-03-03T14:10:00Z">
              <w:r w:rsidRPr="001A464A" w:rsidDel="008176CC">
                <w:delText>62.4)</w:delText>
              </w:r>
            </w:del>
          </w:p>
        </w:tc>
        <w:tc>
          <w:tcPr>
            <w:tcW w:w="813" w:type="dxa"/>
            <w:noWrap/>
            <w:hideMark/>
          </w:tcPr>
          <w:p w14:paraId="00BACD64" w14:textId="1178C5FD" w:rsidR="001A464A" w:rsidRPr="001A464A" w:rsidDel="008176CC" w:rsidRDefault="001A464A" w:rsidP="001A464A">
            <w:pPr>
              <w:rPr>
                <w:del w:id="3576" w:author="Tanuj Kumar" w:date="2024-03-03T14:10:00Z"/>
              </w:rPr>
            </w:pPr>
            <w:del w:id="357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19662AD4" w14:textId="5F775673" w:rsidR="001A464A" w:rsidRPr="001A464A" w:rsidDel="008176CC" w:rsidRDefault="001A464A" w:rsidP="001A464A">
            <w:pPr>
              <w:rPr>
                <w:del w:id="3578" w:author="Tanuj Kumar" w:date="2024-03-03T14:10:00Z"/>
              </w:rPr>
            </w:pPr>
            <w:del w:id="3579" w:author="Tanuj Kumar" w:date="2024-03-03T14:10:00Z">
              <w:r w:rsidRPr="001A464A" w:rsidDel="008176CC">
                <w:delText>84.3</w:delText>
              </w:r>
            </w:del>
          </w:p>
        </w:tc>
        <w:tc>
          <w:tcPr>
            <w:tcW w:w="673" w:type="dxa"/>
            <w:noWrap/>
            <w:hideMark/>
          </w:tcPr>
          <w:p w14:paraId="7F85D503" w14:textId="27E768F9" w:rsidR="001A464A" w:rsidRPr="001A464A" w:rsidDel="008176CC" w:rsidRDefault="001A464A" w:rsidP="001A464A">
            <w:pPr>
              <w:rPr>
                <w:del w:id="3580" w:author="Tanuj Kumar" w:date="2024-03-03T14:10:00Z"/>
              </w:rPr>
            </w:pPr>
            <w:del w:id="3581" w:author="Tanuj Kumar" w:date="2024-03-03T14:10:00Z">
              <w:r w:rsidRPr="001A464A" w:rsidDel="008176CC">
                <w:delText>(81.1 -</w:delText>
              </w:r>
            </w:del>
          </w:p>
        </w:tc>
        <w:tc>
          <w:tcPr>
            <w:tcW w:w="673" w:type="dxa"/>
            <w:noWrap/>
            <w:hideMark/>
          </w:tcPr>
          <w:p w14:paraId="4C49E32A" w14:textId="31FAD9B2" w:rsidR="001A464A" w:rsidRPr="001A464A" w:rsidDel="008176CC" w:rsidRDefault="001A464A">
            <w:pPr>
              <w:rPr>
                <w:del w:id="3582" w:author="Tanuj Kumar" w:date="2024-03-03T14:10:00Z"/>
              </w:rPr>
            </w:pPr>
            <w:del w:id="3583" w:author="Tanuj Kumar" w:date="2024-03-03T14:10:00Z">
              <w:r w:rsidRPr="001A464A" w:rsidDel="008176CC">
                <w:delText>87.1)</w:delText>
              </w:r>
            </w:del>
          </w:p>
        </w:tc>
        <w:tc>
          <w:tcPr>
            <w:tcW w:w="830" w:type="dxa"/>
            <w:noWrap/>
            <w:hideMark/>
          </w:tcPr>
          <w:p w14:paraId="499CA949" w14:textId="7F7E55F4" w:rsidR="001A464A" w:rsidRPr="001A464A" w:rsidDel="008176CC" w:rsidRDefault="001A464A">
            <w:pPr>
              <w:rPr>
                <w:del w:id="3584" w:author="Tanuj Kumar" w:date="2024-03-03T14:10:00Z"/>
              </w:rPr>
            </w:pPr>
          </w:p>
        </w:tc>
      </w:tr>
      <w:tr w:rsidR="003A4958" w:rsidRPr="001A464A" w:rsidDel="008176CC" w14:paraId="262E0556" w14:textId="1DF45D0E" w:rsidTr="003A4958">
        <w:trPr>
          <w:trHeight w:val="300"/>
          <w:del w:id="3585" w:author="Tanuj Kumar" w:date="2024-03-03T14:10:00Z"/>
        </w:trPr>
        <w:tc>
          <w:tcPr>
            <w:tcW w:w="1908" w:type="dxa"/>
            <w:noWrap/>
            <w:hideMark/>
          </w:tcPr>
          <w:p w14:paraId="05195E43" w14:textId="0E659E1E" w:rsidR="001A464A" w:rsidRPr="001A464A" w:rsidDel="008176CC" w:rsidRDefault="001A464A" w:rsidP="001A464A">
            <w:pPr>
              <w:rPr>
                <w:del w:id="3586" w:author="Tanuj Kumar" w:date="2024-03-03T14:10:00Z"/>
              </w:rPr>
            </w:pPr>
            <w:del w:id="3587" w:author="Tanuj Kumar" w:date="2024-03-03T14:10:00Z">
              <w:r w:rsidRPr="001A464A" w:rsidDel="008176CC">
                <w:delText>Either/Both 4-6+ days</w:delText>
              </w:r>
            </w:del>
          </w:p>
        </w:tc>
        <w:tc>
          <w:tcPr>
            <w:tcW w:w="1361" w:type="dxa"/>
            <w:noWrap/>
            <w:hideMark/>
          </w:tcPr>
          <w:p w14:paraId="3941F3C7" w14:textId="35A8105B" w:rsidR="001A464A" w:rsidRPr="001A464A" w:rsidDel="008176CC" w:rsidRDefault="001A464A" w:rsidP="00286E93">
            <w:pPr>
              <w:jc w:val="center"/>
              <w:rPr>
                <w:del w:id="3588" w:author="Tanuj Kumar" w:date="2024-03-03T14:10:00Z"/>
              </w:rPr>
            </w:pPr>
            <w:del w:id="3589" w:author="Tanuj Kumar" w:date="2024-03-03T14:10:00Z">
              <w:r w:rsidRPr="001A464A" w:rsidDel="008176CC">
                <w:delText>69.5</w:delText>
              </w:r>
            </w:del>
          </w:p>
        </w:tc>
        <w:tc>
          <w:tcPr>
            <w:tcW w:w="859" w:type="dxa"/>
            <w:noWrap/>
            <w:hideMark/>
          </w:tcPr>
          <w:p w14:paraId="3231DF0D" w14:textId="048281AF" w:rsidR="001A464A" w:rsidRPr="001A464A" w:rsidDel="008176CC" w:rsidRDefault="001A464A" w:rsidP="001A464A">
            <w:pPr>
              <w:rPr>
                <w:del w:id="3590" w:author="Tanuj Kumar" w:date="2024-03-03T14:10:00Z"/>
              </w:rPr>
            </w:pPr>
            <w:del w:id="3591" w:author="Tanuj Kumar" w:date="2024-03-03T14:10:00Z">
              <w:r w:rsidRPr="001A464A" w:rsidDel="008176CC">
                <w:delText>70.4</w:delText>
              </w:r>
            </w:del>
          </w:p>
        </w:tc>
        <w:tc>
          <w:tcPr>
            <w:tcW w:w="823" w:type="dxa"/>
            <w:noWrap/>
            <w:hideMark/>
          </w:tcPr>
          <w:p w14:paraId="3E46D3AF" w14:textId="5FE77F7B" w:rsidR="001A464A" w:rsidRPr="001A464A" w:rsidDel="008176CC" w:rsidRDefault="001A464A" w:rsidP="001A464A">
            <w:pPr>
              <w:rPr>
                <w:del w:id="3592" w:author="Tanuj Kumar" w:date="2024-03-03T14:10:00Z"/>
              </w:rPr>
            </w:pPr>
            <w:del w:id="3593" w:author="Tanuj Kumar" w:date="2024-03-03T14:10:00Z">
              <w:r w:rsidRPr="001A464A" w:rsidDel="008176CC">
                <w:delText xml:space="preserve">(68.4 - </w:delText>
              </w:r>
            </w:del>
          </w:p>
        </w:tc>
        <w:tc>
          <w:tcPr>
            <w:tcW w:w="673" w:type="dxa"/>
            <w:noWrap/>
            <w:hideMark/>
          </w:tcPr>
          <w:p w14:paraId="3E33B1DF" w14:textId="15768E85" w:rsidR="001A464A" w:rsidRPr="001A464A" w:rsidDel="008176CC" w:rsidRDefault="001A464A">
            <w:pPr>
              <w:rPr>
                <w:del w:id="3594" w:author="Tanuj Kumar" w:date="2024-03-03T14:10:00Z"/>
              </w:rPr>
            </w:pPr>
            <w:del w:id="3595" w:author="Tanuj Kumar" w:date="2024-03-03T14:10:00Z">
              <w:r w:rsidRPr="001A464A" w:rsidDel="008176CC">
                <w:delText>72.4)</w:delText>
              </w:r>
            </w:del>
          </w:p>
        </w:tc>
        <w:tc>
          <w:tcPr>
            <w:tcW w:w="754" w:type="dxa"/>
            <w:noWrap/>
            <w:hideMark/>
          </w:tcPr>
          <w:p w14:paraId="603B94EC" w14:textId="2360DB31" w:rsidR="001A464A" w:rsidRPr="001A464A" w:rsidDel="008176CC" w:rsidRDefault="001A464A" w:rsidP="001A464A">
            <w:pPr>
              <w:rPr>
                <w:del w:id="3596" w:author="Tanuj Kumar" w:date="2024-03-03T14:10:00Z"/>
              </w:rPr>
            </w:pPr>
            <w:del w:id="3597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64" w:type="dxa"/>
            <w:noWrap/>
            <w:hideMark/>
          </w:tcPr>
          <w:p w14:paraId="68CD0490" w14:textId="1CD2C6C7" w:rsidR="001A464A" w:rsidRPr="001A464A" w:rsidDel="008176CC" w:rsidRDefault="001A464A" w:rsidP="001A464A">
            <w:pPr>
              <w:rPr>
                <w:del w:id="3598" w:author="Tanuj Kumar" w:date="2024-03-03T14:10:00Z"/>
              </w:rPr>
            </w:pPr>
            <w:del w:id="3599" w:author="Tanuj Kumar" w:date="2024-03-03T14:10:00Z">
              <w:r w:rsidRPr="001A464A" w:rsidDel="008176CC">
                <w:delText>75.4</w:delText>
              </w:r>
            </w:del>
          </w:p>
        </w:tc>
        <w:tc>
          <w:tcPr>
            <w:tcW w:w="673" w:type="dxa"/>
            <w:noWrap/>
            <w:hideMark/>
          </w:tcPr>
          <w:p w14:paraId="1C34F88F" w14:textId="45672BCD" w:rsidR="001A464A" w:rsidRPr="001A464A" w:rsidDel="008176CC" w:rsidRDefault="001A464A" w:rsidP="001A464A">
            <w:pPr>
              <w:rPr>
                <w:del w:id="3600" w:author="Tanuj Kumar" w:date="2024-03-03T14:10:00Z"/>
              </w:rPr>
            </w:pPr>
            <w:del w:id="3601" w:author="Tanuj Kumar" w:date="2024-03-03T14:10:00Z">
              <w:r w:rsidRPr="001A464A" w:rsidDel="008176CC">
                <w:delText>(73.5 -</w:delText>
              </w:r>
            </w:del>
          </w:p>
        </w:tc>
        <w:tc>
          <w:tcPr>
            <w:tcW w:w="673" w:type="dxa"/>
            <w:noWrap/>
            <w:hideMark/>
          </w:tcPr>
          <w:p w14:paraId="37303D2C" w14:textId="2FE29587" w:rsidR="001A464A" w:rsidRPr="001A464A" w:rsidDel="008176CC" w:rsidRDefault="001A464A">
            <w:pPr>
              <w:rPr>
                <w:del w:id="3602" w:author="Tanuj Kumar" w:date="2024-03-03T14:10:00Z"/>
              </w:rPr>
            </w:pPr>
            <w:del w:id="3603" w:author="Tanuj Kumar" w:date="2024-03-03T14:10:00Z">
              <w:r w:rsidRPr="001A464A" w:rsidDel="008176CC">
                <w:delText>77.3)</w:delText>
              </w:r>
            </w:del>
          </w:p>
        </w:tc>
        <w:tc>
          <w:tcPr>
            <w:tcW w:w="774" w:type="dxa"/>
            <w:noWrap/>
            <w:hideMark/>
          </w:tcPr>
          <w:p w14:paraId="50A795CD" w14:textId="6A1BBBE5" w:rsidR="001A464A" w:rsidRPr="001A464A" w:rsidDel="008176CC" w:rsidRDefault="001A464A" w:rsidP="001A464A">
            <w:pPr>
              <w:rPr>
                <w:del w:id="3604" w:author="Tanuj Kumar" w:date="2024-03-03T14:10:00Z"/>
              </w:rPr>
            </w:pPr>
            <w:del w:id="3605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83" w:type="dxa"/>
            <w:noWrap/>
            <w:hideMark/>
          </w:tcPr>
          <w:p w14:paraId="482ACAFD" w14:textId="4AB4E793" w:rsidR="001A464A" w:rsidRPr="001A464A" w:rsidDel="008176CC" w:rsidRDefault="001A464A" w:rsidP="001A464A">
            <w:pPr>
              <w:rPr>
                <w:del w:id="3606" w:author="Tanuj Kumar" w:date="2024-03-03T14:10:00Z"/>
              </w:rPr>
            </w:pPr>
            <w:del w:id="3607" w:author="Tanuj Kumar" w:date="2024-03-03T14:10:00Z">
              <w:r w:rsidRPr="001A464A" w:rsidDel="008176CC">
                <w:delText>87.6</w:delText>
              </w:r>
            </w:del>
          </w:p>
        </w:tc>
        <w:tc>
          <w:tcPr>
            <w:tcW w:w="673" w:type="dxa"/>
            <w:noWrap/>
            <w:hideMark/>
          </w:tcPr>
          <w:p w14:paraId="2CBA2CDE" w14:textId="36C45547" w:rsidR="001A464A" w:rsidRPr="001A464A" w:rsidDel="008176CC" w:rsidRDefault="001A464A" w:rsidP="001A464A">
            <w:pPr>
              <w:rPr>
                <w:del w:id="3608" w:author="Tanuj Kumar" w:date="2024-03-03T14:10:00Z"/>
              </w:rPr>
            </w:pPr>
            <w:del w:id="3609" w:author="Tanuj Kumar" w:date="2024-03-03T14:10:00Z">
              <w:r w:rsidRPr="001A464A" w:rsidDel="008176CC">
                <w:delText>(85.9 -</w:delText>
              </w:r>
            </w:del>
          </w:p>
        </w:tc>
        <w:tc>
          <w:tcPr>
            <w:tcW w:w="673" w:type="dxa"/>
            <w:noWrap/>
            <w:hideMark/>
          </w:tcPr>
          <w:p w14:paraId="7D581C22" w14:textId="4D0C3F8F" w:rsidR="001A464A" w:rsidRPr="001A464A" w:rsidDel="008176CC" w:rsidRDefault="001A464A">
            <w:pPr>
              <w:rPr>
                <w:del w:id="3610" w:author="Tanuj Kumar" w:date="2024-03-03T14:10:00Z"/>
              </w:rPr>
            </w:pPr>
            <w:del w:id="3611" w:author="Tanuj Kumar" w:date="2024-03-03T14:10:00Z">
              <w:r w:rsidRPr="001A464A" w:rsidDel="008176CC">
                <w:delText>89.1)</w:delText>
              </w:r>
            </w:del>
          </w:p>
        </w:tc>
        <w:tc>
          <w:tcPr>
            <w:tcW w:w="791" w:type="dxa"/>
            <w:noWrap/>
            <w:hideMark/>
          </w:tcPr>
          <w:p w14:paraId="383C3C3D" w14:textId="16692325" w:rsidR="001A464A" w:rsidRPr="001A464A" w:rsidDel="008176CC" w:rsidRDefault="001A464A" w:rsidP="001A464A">
            <w:pPr>
              <w:rPr>
                <w:del w:id="3612" w:author="Tanuj Kumar" w:date="2024-03-03T14:10:00Z"/>
              </w:rPr>
            </w:pPr>
            <w:del w:id="3613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899" w:type="dxa"/>
            <w:noWrap/>
            <w:hideMark/>
          </w:tcPr>
          <w:p w14:paraId="79DFBB9C" w14:textId="7C8471BA" w:rsidR="001A464A" w:rsidRPr="001A464A" w:rsidDel="008176CC" w:rsidRDefault="001A464A" w:rsidP="001A464A">
            <w:pPr>
              <w:rPr>
                <w:del w:id="3614" w:author="Tanuj Kumar" w:date="2024-03-03T14:10:00Z"/>
              </w:rPr>
            </w:pPr>
            <w:del w:id="3615" w:author="Tanuj Kumar" w:date="2024-03-03T14:10:00Z">
              <w:r w:rsidRPr="001A464A" w:rsidDel="008176CC">
                <w:delText>75.0</w:delText>
              </w:r>
            </w:del>
          </w:p>
        </w:tc>
        <w:tc>
          <w:tcPr>
            <w:tcW w:w="673" w:type="dxa"/>
            <w:noWrap/>
            <w:hideMark/>
          </w:tcPr>
          <w:p w14:paraId="172D4C81" w14:textId="63568762" w:rsidR="001A464A" w:rsidRPr="001A464A" w:rsidDel="008176CC" w:rsidRDefault="001A464A" w:rsidP="001A464A">
            <w:pPr>
              <w:rPr>
                <w:del w:id="3616" w:author="Tanuj Kumar" w:date="2024-03-03T14:10:00Z"/>
              </w:rPr>
            </w:pPr>
            <w:del w:id="3617" w:author="Tanuj Kumar" w:date="2024-03-03T14:10:00Z">
              <w:r w:rsidRPr="001A464A" w:rsidDel="008176CC">
                <w:delText>(72.9 -</w:delText>
              </w:r>
            </w:del>
          </w:p>
        </w:tc>
        <w:tc>
          <w:tcPr>
            <w:tcW w:w="673" w:type="dxa"/>
            <w:noWrap/>
            <w:hideMark/>
          </w:tcPr>
          <w:p w14:paraId="3FDCBC04" w14:textId="2742CD81" w:rsidR="001A464A" w:rsidRPr="001A464A" w:rsidDel="008176CC" w:rsidRDefault="001A464A">
            <w:pPr>
              <w:rPr>
                <w:del w:id="3618" w:author="Tanuj Kumar" w:date="2024-03-03T14:10:00Z"/>
              </w:rPr>
            </w:pPr>
            <w:del w:id="3619" w:author="Tanuj Kumar" w:date="2024-03-03T14:10:00Z">
              <w:r w:rsidRPr="001A464A" w:rsidDel="008176CC">
                <w:delText>77.0)</w:delText>
              </w:r>
            </w:del>
          </w:p>
        </w:tc>
        <w:tc>
          <w:tcPr>
            <w:tcW w:w="804" w:type="dxa"/>
            <w:noWrap/>
            <w:hideMark/>
          </w:tcPr>
          <w:p w14:paraId="1225C66A" w14:textId="5133FBB2" w:rsidR="001A464A" w:rsidRPr="001A464A" w:rsidDel="008176CC" w:rsidRDefault="001A464A" w:rsidP="001A464A">
            <w:pPr>
              <w:rPr>
                <w:del w:id="3620" w:author="Tanuj Kumar" w:date="2024-03-03T14:10:00Z"/>
              </w:rPr>
            </w:pPr>
            <w:del w:id="362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09" w:type="dxa"/>
            <w:noWrap/>
            <w:hideMark/>
          </w:tcPr>
          <w:p w14:paraId="4E3985A2" w14:textId="3EEBF71C" w:rsidR="001A464A" w:rsidRPr="001A464A" w:rsidDel="008176CC" w:rsidRDefault="001A464A" w:rsidP="001A464A">
            <w:pPr>
              <w:rPr>
                <w:del w:id="3622" w:author="Tanuj Kumar" w:date="2024-03-03T14:10:00Z"/>
              </w:rPr>
            </w:pPr>
            <w:del w:id="3623" w:author="Tanuj Kumar" w:date="2024-03-03T14:10:00Z">
              <w:r w:rsidRPr="001A464A" w:rsidDel="008176CC">
                <w:delText>72.6</w:delText>
              </w:r>
            </w:del>
          </w:p>
        </w:tc>
        <w:tc>
          <w:tcPr>
            <w:tcW w:w="673" w:type="dxa"/>
            <w:noWrap/>
            <w:hideMark/>
          </w:tcPr>
          <w:p w14:paraId="0FC86960" w14:textId="5FA358DF" w:rsidR="001A464A" w:rsidRPr="001A464A" w:rsidDel="008176CC" w:rsidRDefault="001A464A" w:rsidP="001A464A">
            <w:pPr>
              <w:rPr>
                <w:del w:id="3624" w:author="Tanuj Kumar" w:date="2024-03-03T14:10:00Z"/>
              </w:rPr>
            </w:pPr>
            <w:del w:id="3625" w:author="Tanuj Kumar" w:date="2024-03-03T14:10:00Z">
              <w:r w:rsidRPr="001A464A" w:rsidDel="008176CC">
                <w:delText>(70.7 -</w:delText>
              </w:r>
            </w:del>
          </w:p>
        </w:tc>
        <w:tc>
          <w:tcPr>
            <w:tcW w:w="673" w:type="dxa"/>
            <w:noWrap/>
            <w:hideMark/>
          </w:tcPr>
          <w:p w14:paraId="167F5355" w14:textId="3029CA6C" w:rsidR="001A464A" w:rsidRPr="001A464A" w:rsidDel="008176CC" w:rsidRDefault="001A464A">
            <w:pPr>
              <w:rPr>
                <w:del w:id="3626" w:author="Tanuj Kumar" w:date="2024-03-03T14:10:00Z"/>
              </w:rPr>
            </w:pPr>
            <w:del w:id="3627" w:author="Tanuj Kumar" w:date="2024-03-03T14:10:00Z">
              <w:r w:rsidRPr="001A464A" w:rsidDel="008176CC">
                <w:delText>74.5)</w:delText>
              </w:r>
            </w:del>
          </w:p>
        </w:tc>
        <w:tc>
          <w:tcPr>
            <w:tcW w:w="813" w:type="dxa"/>
            <w:noWrap/>
            <w:hideMark/>
          </w:tcPr>
          <w:p w14:paraId="2DAC93FC" w14:textId="20BBF96D" w:rsidR="001A464A" w:rsidRPr="001A464A" w:rsidDel="008176CC" w:rsidRDefault="001A464A" w:rsidP="001A464A">
            <w:pPr>
              <w:rPr>
                <w:del w:id="3628" w:author="Tanuj Kumar" w:date="2024-03-03T14:10:00Z"/>
              </w:rPr>
            </w:pPr>
            <w:del w:id="362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50B5F58D" w14:textId="09963FF4" w:rsidR="001A464A" w:rsidRPr="001A464A" w:rsidDel="008176CC" w:rsidRDefault="001A464A" w:rsidP="001A464A">
            <w:pPr>
              <w:rPr>
                <w:del w:id="3630" w:author="Tanuj Kumar" w:date="2024-03-03T14:10:00Z"/>
              </w:rPr>
            </w:pPr>
            <w:del w:id="3631" w:author="Tanuj Kumar" w:date="2024-03-03T14:10:00Z">
              <w:r w:rsidRPr="001A464A" w:rsidDel="008176CC">
                <w:delText>90.9</w:delText>
              </w:r>
            </w:del>
          </w:p>
        </w:tc>
        <w:tc>
          <w:tcPr>
            <w:tcW w:w="673" w:type="dxa"/>
            <w:noWrap/>
            <w:hideMark/>
          </w:tcPr>
          <w:p w14:paraId="6F99F53E" w14:textId="3E395636" w:rsidR="001A464A" w:rsidRPr="001A464A" w:rsidDel="008176CC" w:rsidRDefault="001A464A" w:rsidP="001A464A">
            <w:pPr>
              <w:rPr>
                <w:del w:id="3632" w:author="Tanuj Kumar" w:date="2024-03-03T14:10:00Z"/>
              </w:rPr>
            </w:pPr>
            <w:del w:id="3633" w:author="Tanuj Kumar" w:date="2024-03-03T14:10:00Z">
              <w:r w:rsidRPr="001A464A" w:rsidDel="008176CC">
                <w:delText>(89.5 -</w:delText>
              </w:r>
            </w:del>
          </w:p>
        </w:tc>
        <w:tc>
          <w:tcPr>
            <w:tcW w:w="673" w:type="dxa"/>
            <w:noWrap/>
            <w:hideMark/>
          </w:tcPr>
          <w:p w14:paraId="00622F42" w14:textId="67AEE56A" w:rsidR="001A464A" w:rsidRPr="001A464A" w:rsidDel="008176CC" w:rsidRDefault="001A464A">
            <w:pPr>
              <w:rPr>
                <w:del w:id="3634" w:author="Tanuj Kumar" w:date="2024-03-03T14:10:00Z"/>
              </w:rPr>
            </w:pPr>
            <w:del w:id="3635" w:author="Tanuj Kumar" w:date="2024-03-03T14:10:00Z">
              <w:r w:rsidRPr="001A464A" w:rsidDel="008176CC">
                <w:delText>92.2)</w:delText>
              </w:r>
            </w:del>
          </w:p>
        </w:tc>
        <w:tc>
          <w:tcPr>
            <w:tcW w:w="830" w:type="dxa"/>
            <w:noWrap/>
            <w:hideMark/>
          </w:tcPr>
          <w:p w14:paraId="51BBA176" w14:textId="3BA4022D" w:rsidR="001A464A" w:rsidRPr="001A464A" w:rsidDel="008176CC" w:rsidRDefault="001A464A">
            <w:pPr>
              <w:rPr>
                <w:del w:id="3636" w:author="Tanuj Kumar" w:date="2024-03-03T14:10:00Z"/>
              </w:rPr>
            </w:pPr>
          </w:p>
        </w:tc>
      </w:tr>
      <w:tr w:rsidR="003A4958" w:rsidRPr="001A464A" w:rsidDel="008176CC" w14:paraId="25EA236D" w14:textId="3C85030A" w:rsidTr="003A4958">
        <w:trPr>
          <w:trHeight w:val="300"/>
          <w:del w:id="3637" w:author="Tanuj Kumar" w:date="2024-03-03T14:10:00Z"/>
        </w:trPr>
        <w:tc>
          <w:tcPr>
            <w:tcW w:w="1908" w:type="dxa"/>
            <w:hideMark/>
          </w:tcPr>
          <w:p w14:paraId="4E8F7175" w14:textId="73087EB4" w:rsidR="001A464A" w:rsidRPr="001A464A" w:rsidDel="008176CC" w:rsidRDefault="001A464A">
            <w:pPr>
              <w:rPr>
                <w:del w:id="3638" w:author="Tanuj Kumar" w:date="2024-03-03T14:10:00Z"/>
                <w:b/>
                <w:bCs/>
              </w:rPr>
            </w:pPr>
            <w:del w:id="3639" w:author="Tanuj Kumar" w:date="2024-03-03T14:10:00Z">
              <w:r w:rsidRPr="001A464A" w:rsidDel="008176CC">
                <w:rPr>
                  <w:b/>
                  <w:bCs/>
                </w:rPr>
                <w:delText>Outdoor Play (avg. weekday and weekend)</w:delText>
              </w:r>
            </w:del>
          </w:p>
        </w:tc>
        <w:tc>
          <w:tcPr>
            <w:tcW w:w="1361" w:type="dxa"/>
            <w:noWrap/>
            <w:hideMark/>
          </w:tcPr>
          <w:p w14:paraId="70007EB3" w14:textId="27F1C3F1" w:rsidR="001A464A" w:rsidRPr="001A464A" w:rsidDel="008176CC" w:rsidRDefault="001A464A" w:rsidP="00286E93">
            <w:pPr>
              <w:jc w:val="center"/>
              <w:rPr>
                <w:del w:id="3640" w:author="Tanuj Kumar" w:date="2024-03-03T14:10:00Z"/>
                <w:b/>
                <w:bCs/>
              </w:rPr>
            </w:pPr>
          </w:p>
        </w:tc>
        <w:tc>
          <w:tcPr>
            <w:tcW w:w="859" w:type="dxa"/>
            <w:noWrap/>
            <w:hideMark/>
          </w:tcPr>
          <w:p w14:paraId="5E099A21" w14:textId="00F6B478" w:rsidR="001A464A" w:rsidRPr="001A464A" w:rsidDel="008176CC" w:rsidRDefault="001A464A" w:rsidP="001A464A">
            <w:pPr>
              <w:rPr>
                <w:del w:id="3641" w:author="Tanuj Kumar" w:date="2024-03-03T14:10:00Z"/>
              </w:rPr>
            </w:pPr>
          </w:p>
        </w:tc>
        <w:tc>
          <w:tcPr>
            <w:tcW w:w="823" w:type="dxa"/>
            <w:noWrap/>
            <w:hideMark/>
          </w:tcPr>
          <w:p w14:paraId="316ABCA1" w14:textId="137610C0" w:rsidR="001A464A" w:rsidRPr="001A464A" w:rsidDel="008176CC" w:rsidRDefault="001A464A" w:rsidP="001A464A">
            <w:pPr>
              <w:rPr>
                <w:del w:id="364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66D341C1" w14:textId="336D4F39" w:rsidR="001A464A" w:rsidRPr="001A464A" w:rsidDel="008176CC" w:rsidRDefault="001A464A">
            <w:pPr>
              <w:rPr>
                <w:del w:id="3643" w:author="Tanuj Kumar" w:date="2024-03-03T14:10:00Z"/>
              </w:rPr>
            </w:pPr>
          </w:p>
        </w:tc>
        <w:tc>
          <w:tcPr>
            <w:tcW w:w="754" w:type="dxa"/>
            <w:noWrap/>
            <w:hideMark/>
          </w:tcPr>
          <w:p w14:paraId="518E7E13" w14:textId="21B330D1" w:rsidR="001A464A" w:rsidRPr="001A464A" w:rsidDel="008176CC" w:rsidRDefault="001A464A" w:rsidP="001A464A">
            <w:pPr>
              <w:rPr>
                <w:del w:id="3644" w:author="Tanuj Kumar" w:date="2024-03-03T14:10:00Z"/>
              </w:rPr>
            </w:pPr>
            <w:del w:id="364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64" w:type="dxa"/>
            <w:noWrap/>
            <w:hideMark/>
          </w:tcPr>
          <w:p w14:paraId="62878D7F" w14:textId="7264882B" w:rsidR="001A464A" w:rsidRPr="001A464A" w:rsidDel="008176CC" w:rsidRDefault="001A464A" w:rsidP="001A464A">
            <w:pPr>
              <w:rPr>
                <w:del w:id="364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054C1EE0" w14:textId="15C8D1B2" w:rsidR="001A464A" w:rsidRPr="001A464A" w:rsidDel="008176CC" w:rsidRDefault="001A464A" w:rsidP="001A464A">
            <w:pPr>
              <w:rPr>
                <w:del w:id="364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44933C4" w14:textId="54216378" w:rsidR="001A464A" w:rsidRPr="001A464A" w:rsidDel="008176CC" w:rsidRDefault="001A464A">
            <w:pPr>
              <w:rPr>
                <w:del w:id="3648" w:author="Tanuj Kumar" w:date="2024-03-03T14:10:00Z"/>
              </w:rPr>
            </w:pPr>
          </w:p>
        </w:tc>
        <w:tc>
          <w:tcPr>
            <w:tcW w:w="774" w:type="dxa"/>
            <w:noWrap/>
            <w:hideMark/>
          </w:tcPr>
          <w:p w14:paraId="1753CF7B" w14:textId="19C0F58F" w:rsidR="001A464A" w:rsidRPr="001A464A" w:rsidDel="008176CC" w:rsidRDefault="001A464A" w:rsidP="001A464A">
            <w:pPr>
              <w:rPr>
                <w:del w:id="3649" w:author="Tanuj Kumar" w:date="2024-03-03T14:10:00Z"/>
              </w:rPr>
            </w:pPr>
            <w:del w:id="365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83" w:type="dxa"/>
            <w:noWrap/>
            <w:hideMark/>
          </w:tcPr>
          <w:p w14:paraId="054B5D08" w14:textId="1A9939BB" w:rsidR="001A464A" w:rsidRPr="001A464A" w:rsidDel="008176CC" w:rsidRDefault="001A464A" w:rsidP="001A464A">
            <w:pPr>
              <w:rPr>
                <w:del w:id="365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373CA9FD" w14:textId="0348790E" w:rsidR="001A464A" w:rsidRPr="001A464A" w:rsidDel="008176CC" w:rsidRDefault="001A464A" w:rsidP="001A464A">
            <w:pPr>
              <w:rPr>
                <w:del w:id="365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2D521D96" w14:textId="0E58B175" w:rsidR="001A464A" w:rsidRPr="001A464A" w:rsidDel="008176CC" w:rsidRDefault="001A464A">
            <w:pPr>
              <w:rPr>
                <w:del w:id="3653" w:author="Tanuj Kumar" w:date="2024-03-03T14:10:00Z"/>
              </w:rPr>
            </w:pPr>
          </w:p>
        </w:tc>
        <w:tc>
          <w:tcPr>
            <w:tcW w:w="791" w:type="dxa"/>
            <w:noWrap/>
            <w:hideMark/>
          </w:tcPr>
          <w:p w14:paraId="4245D2B1" w14:textId="3DB8FF72" w:rsidR="001A464A" w:rsidRPr="001A464A" w:rsidDel="008176CC" w:rsidRDefault="001A464A" w:rsidP="001A464A">
            <w:pPr>
              <w:rPr>
                <w:del w:id="3654" w:author="Tanuj Kumar" w:date="2024-03-03T14:10:00Z"/>
              </w:rPr>
            </w:pPr>
            <w:del w:id="365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899" w:type="dxa"/>
            <w:noWrap/>
            <w:hideMark/>
          </w:tcPr>
          <w:p w14:paraId="0BB0A9EB" w14:textId="7D2CA030" w:rsidR="001A464A" w:rsidRPr="001A464A" w:rsidDel="008176CC" w:rsidRDefault="001A464A" w:rsidP="001A464A">
            <w:pPr>
              <w:rPr>
                <w:del w:id="365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3735924" w14:textId="340A413B" w:rsidR="001A464A" w:rsidRPr="001A464A" w:rsidDel="008176CC" w:rsidRDefault="001A464A" w:rsidP="001A464A">
            <w:pPr>
              <w:rPr>
                <w:del w:id="365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B2F7978" w14:textId="08754E93" w:rsidR="001A464A" w:rsidRPr="001A464A" w:rsidDel="008176CC" w:rsidRDefault="001A464A">
            <w:pPr>
              <w:rPr>
                <w:del w:id="3658" w:author="Tanuj Kumar" w:date="2024-03-03T14:10:00Z"/>
              </w:rPr>
            </w:pPr>
          </w:p>
        </w:tc>
        <w:tc>
          <w:tcPr>
            <w:tcW w:w="804" w:type="dxa"/>
            <w:noWrap/>
            <w:hideMark/>
          </w:tcPr>
          <w:p w14:paraId="7753BDB1" w14:textId="120C5767" w:rsidR="001A464A" w:rsidRPr="001A464A" w:rsidDel="008176CC" w:rsidRDefault="001A464A" w:rsidP="001A464A">
            <w:pPr>
              <w:rPr>
                <w:del w:id="3659" w:author="Tanuj Kumar" w:date="2024-03-03T14:10:00Z"/>
              </w:rPr>
            </w:pPr>
            <w:del w:id="3660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09" w:type="dxa"/>
            <w:noWrap/>
            <w:hideMark/>
          </w:tcPr>
          <w:p w14:paraId="62A12BFB" w14:textId="7E81B3C6" w:rsidR="001A464A" w:rsidRPr="001A464A" w:rsidDel="008176CC" w:rsidRDefault="001A464A" w:rsidP="001A464A">
            <w:pPr>
              <w:rPr>
                <w:del w:id="3661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5C211F9D" w14:textId="50DABD52" w:rsidR="001A464A" w:rsidRPr="001A464A" w:rsidDel="008176CC" w:rsidRDefault="001A464A" w:rsidP="001A464A">
            <w:pPr>
              <w:rPr>
                <w:del w:id="3662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7DC6A54B" w14:textId="729DDF82" w:rsidR="001A464A" w:rsidRPr="001A464A" w:rsidDel="008176CC" w:rsidRDefault="001A464A">
            <w:pPr>
              <w:rPr>
                <w:del w:id="3663" w:author="Tanuj Kumar" w:date="2024-03-03T14:10:00Z"/>
              </w:rPr>
            </w:pPr>
          </w:p>
        </w:tc>
        <w:tc>
          <w:tcPr>
            <w:tcW w:w="813" w:type="dxa"/>
            <w:noWrap/>
            <w:hideMark/>
          </w:tcPr>
          <w:p w14:paraId="48C03797" w14:textId="323C50E2" w:rsidR="001A464A" w:rsidRPr="001A464A" w:rsidDel="008176CC" w:rsidRDefault="001A464A" w:rsidP="001A464A">
            <w:pPr>
              <w:rPr>
                <w:del w:id="3664" w:author="Tanuj Kumar" w:date="2024-03-03T14:10:00Z"/>
              </w:rPr>
            </w:pPr>
            <w:del w:id="3665" w:author="Tanuj Kumar" w:date="2024-03-03T14:10:00Z">
              <w:r w:rsidRPr="001A464A" w:rsidDel="008176CC">
                <w:delText>0.00</w:delText>
              </w:r>
            </w:del>
          </w:p>
        </w:tc>
        <w:tc>
          <w:tcPr>
            <w:tcW w:w="915" w:type="dxa"/>
            <w:noWrap/>
            <w:hideMark/>
          </w:tcPr>
          <w:p w14:paraId="112173C0" w14:textId="4EF7B595" w:rsidR="001A464A" w:rsidRPr="001A464A" w:rsidDel="008176CC" w:rsidRDefault="001A464A" w:rsidP="001A464A">
            <w:pPr>
              <w:rPr>
                <w:del w:id="3666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4B6242B3" w14:textId="0FFDF9E9" w:rsidR="001A464A" w:rsidRPr="001A464A" w:rsidDel="008176CC" w:rsidRDefault="001A464A" w:rsidP="001A464A">
            <w:pPr>
              <w:rPr>
                <w:del w:id="3667" w:author="Tanuj Kumar" w:date="2024-03-03T14:10:00Z"/>
              </w:rPr>
            </w:pPr>
          </w:p>
        </w:tc>
        <w:tc>
          <w:tcPr>
            <w:tcW w:w="673" w:type="dxa"/>
            <w:noWrap/>
            <w:hideMark/>
          </w:tcPr>
          <w:p w14:paraId="13A59E7A" w14:textId="1D691EE3" w:rsidR="001A464A" w:rsidRPr="001A464A" w:rsidDel="008176CC" w:rsidRDefault="001A464A">
            <w:pPr>
              <w:rPr>
                <w:del w:id="3668" w:author="Tanuj Kumar" w:date="2024-03-03T14:10:00Z"/>
              </w:rPr>
            </w:pPr>
          </w:p>
        </w:tc>
        <w:tc>
          <w:tcPr>
            <w:tcW w:w="830" w:type="dxa"/>
            <w:noWrap/>
            <w:hideMark/>
          </w:tcPr>
          <w:p w14:paraId="53BD72CE" w14:textId="00C2640D" w:rsidR="001A464A" w:rsidRPr="001A464A" w:rsidDel="008176CC" w:rsidRDefault="001A464A" w:rsidP="001A464A">
            <w:pPr>
              <w:rPr>
                <w:del w:id="3669" w:author="Tanuj Kumar" w:date="2024-03-03T14:10:00Z"/>
              </w:rPr>
            </w:pPr>
            <w:del w:id="3670" w:author="Tanuj Kumar" w:date="2024-03-03T14:10:00Z">
              <w:r w:rsidRPr="001A464A" w:rsidDel="008176CC">
                <w:delText>0.0001</w:delText>
              </w:r>
            </w:del>
          </w:p>
        </w:tc>
      </w:tr>
      <w:tr w:rsidR="003A4958" w:rsidRPr="001A464A" w:rsidDel="008176CC" w14:paraId="2ABB5B4F" w14:textId="30441E90" w:rsidTr="003A4958">
        <w:trPr>
          <w:trHeight w:val="300"/>
          <w:del w:id="3671" w:author="Tanuj Kumar" w:date="2024-03-03T14:10:00Z"/>
        </w:trPr>
        <w:tc>
          <w:tcPr>
            <w:tcW w:w="1908" w:type="dxa"/>
            <w:hideMark/>
          </w:tcPr>
          <w:p w14:paraId="225DD73A" w14:textId="0676807C" w:rsidR="001A464A" w:rsidRPr="001A464A" w:rsidDel="008176CC" w:rsidRDefault="001A464A" w:rsidP="001A464A">
            <w:pPr>
              <w:rPr>
                <w:del w:id="3672" w:author="Tanuj Kumar" w:date="2024-03-03T14:10:00Z"/>
              </w:rPr>
            </w:pPr>
            <w:del w:id="3673" w:author="Tanuj Kumar" w:date="2024-03-03T14:10:00Z">
              <w:r w:rsidRPr="001A464A" w:rsidDel="008176CC">
                <w:delText>≤1 hour</w:delText>
              </w:r>
            </w:del>
          </w:p>
        </w:tc>
        <w:tc>
          <w:tcPr>
            <w:tcW w:w="1361" w:type="dxa"/>
            <w:noWrap/>
            <w:hideMark/>
          </w:tcPr>
          <w:p w14:paraId="0516A29E" w14:textId="27A7A626" w:rsidR="001A464A" w:rsidRPr="001A464A" w:rsidDel="008176CC" w:rsidRDefault="001A464A" w:rsidP="00286E93">
            <w:pPr>
              <w:jc w:val="center"/>
              <w:rPr>
                <w:del w:id="3674" w:author="Tanuj Kumar" w:date="2024-03-03T14:10:00Z"/>
              </w:rPr>
            </w:pPr>
            <w:del w:id="3675" w:author="Tanuj Kumar" w:date="2024-03-03T14:10:00Z">
              <w:r w:rsidRPr="001A464A" w:rsidDel="008176CC">
                <w:delText>40.5</w:delText>
              </w:r>
            </w:del>
          </w:p>
        </w:tc>
        <w:tc>
          <w:tcPr>
            <w:tcW w:w="859" w:type="dxa"/>
            <w:noWrap/>
            <w:hideMark/>
          </w:tcPr>
          <w:p w14:paraId="50693302" w14:textId="724930E8" w:rsidR="001A464A" w:rsidRPr="001A464A" w:rsidDel="008176CC" w:rsidRDefault="001A464A" w:rsidP="001A464A">
            <w:pPr>
              <w:rPr>
                <w:del w:id="3676" w:author="Tanuj Kumar" w:date="2024-03-03T14:10:00Z"/>
              </w:rPr>
            </w:pPr>
            <w:del w:id="3677" w:author="Tanuj Kumar" w:date="2024-03-03T14:10:00Z">
              <w:r w:rsidRPr="001A464A" w:rsidDel="008176CC">
                <w:delText>56.1</w:delText>
              </w:r>
            </w:del>
          </w:p>
        </w:tc>
        <w:tc>
          <w:tcPr>
            <w:tcW w:w="823" w:type="dxa"/>
            <w:noWrap/>
            <w:hideMark/>
          </w:tcPr>
          <w:p w14:paraId="6ED6A2A0" w14:textId="23BAEA5A" w:rsidR="001A464A" w:rsidRPr="001A464A" w:rsidDel="008176CC" w:rsidRDefault="001A464A" w:rsidP="001A464A">
            <w:pPr>
              <w:rPr>
                <w:del w:id="3678" w:author="Tanuj Kumar" w:date="2024-03-03T14:10:00Z"/>
              </w:rPr>
            </w:pPr>
            <w:del w:id="3679" w:author="Tanuj Kumar" w:date="2024-03-03T14:10:00Z">
              <w:r w:rsidRPr="001A464A" w:rsidDel="008176CC">
                <w:delText xml:space="preserve">(52.8 - </w:delText>
              </w:r>
            </w:del>
          </w:p>
        </w:tc>
        <w:tc>
          <w:tcPr>
            <w:tcW w:w="673" w:type="dxa"/>
            <w:noWrap/>
            <w:hideMark/>
          </w:tcPr>
          <w:p w14:paraId="3B29B83B" w14:textId="7B6DFA4E" w:rsidR="001A464A" w:rsidRPr="001A464A" w:rsidDel="008176CC" w:rsidRDefault="001A464A">
            <w:pPr>
              <w:rPr>
                <w:del w:id="3680" w:author="Tanuj Kumar" w:date="2024-03-03T14:10:00Z"/>
              </w:rPr>
            </w:pPr>
            <w:del w:id="3681" w:author="Tanuj Kumar" w:date="2024-03-03T14:10:00Z">
              <w:r w:rsidRPr="001A464A" w:rsidDel="008176CC">
                <w:delText>59.4)</w:delText>
              </w:r>
            </w:del>
          </w:p>
        </w:tc>
        <w:tc>
          <w:tcPr>
            <w:tcW w:w="754" w:type="dxa"/>
            <w:noWrap/>
            <w:hideMark/>
          </w:tcPr>
          <w:p w14:paraId="4A8D7CAF" w14:textId="45287FFE" w:rsidR="001A464A" w:rsidRPr="001A464A" w:rsidDel="008176CC" w:rsidRDefault="001A464A">
            <w:pPr>
              <w:rPr>
                <w:del w:id="3682" w:author="Tanuj Kumar" w:date="2024-03-03T14:10:00Z"/>
              </w:rPr>
            </w:pPr>
          </w:p>
        </w:tc>
        <w:tc>
          <w:tcPr>
            <w:tcW w:w="864" w:type="dxa"/>
            <w:noWrap/>
            <w:hideMark/>
          </w:tcPr>
          <w:p w14:paraId="30F529D4" w14:textId="7CA1BCCF" w:rsidR="001A464A" w:rsidRPr="001A464A" w:rsidDel="008176CC" w:rsidRDefault="001A464A" w:rsidP="001A464A">
            <w:pPr>
              <w:rPr>
                <w:del w:id="3683" w:author="Tanuj Kumar" w:date="2024-03-03T14:10:00Z"/>
              </w:rPr>
            </w:pPr>
            <w:del w:id="3684" w:author="Tanuj Kumar" w:date="2024-03-03T14:10:00Z">
              <w:r w:rsidRPr="001A464A" w:rsidDel="008176CC">
                <w:delText>62.3</w:delText>
              </w:r>
            </w:del>
          </w:p>
        </w:tc>
        <w:tc>
          <w:tcPr>
            <w:tcW w:w="673" w:type="dxa"/>
            <w:noWrap/>
            <w:hideMark/>
          </w:tcPr>
          <w:p w14:paraId="48528534" w14:textId="0B1C1D19" w:rsidR="001A464A" w:rsidRPr="001A464A" w:rsidDel="008176CC" w:rsidRDefault="001A464A" w:rsidP="001A464A">
            <w:pPr>
              <w:rPr>
                <w:del w:id="3685" w:author="Tanuj Kumar" w:date="2024-03-03T14:10:00Z"/>
              </w:rPr>
            </w:pPr>
            <w:del w:id="3686" w:author="Tanuj Kumar" w:date="2024-03-03T14:10:00Z">
              <w:r w:rsidRPr="001A464A" w:rsidDel="008176CC">
                <w:delText>(58.8 -</w:delText>
              </w:r>
            </w:del>
          </w:p>
        </w:tc>
        <w:tc>
          <w:tcPr>
            <w:tcW w:w="673" w:type="dxa"/>
            <w:noWrap/>
            <w:hideMark/>
          </w:tcPr>
          <w:p w14:paraId="20CCF7E8" w14:textId="7E750F44" w:rsidR="001A464A" w:rsidRPr="001A464A" w:rsidDel="008176CC" w:rsidRDefault="001A464A">
            <w:pPr>
              <w:rPr>
                <w:del w:id="3687" w:author="Tanuj Kumar" w:date="2024-03-03T14:10:00Z"/>
              </w:rPr>
            </w:pPr>
            <w:del w:id="3688" w:author="Tanuj Kumar" w:date="2024-03-03T14:10:00Z">
              <w:r w:rsidRPr="001A464A" w:rsidDel="008176CC">
                <w:delText>65.7)</w:delText>
              </w:r>
            </w:del>
          </w:p>
        </w:tc>
        <w:tc>
          <w:tcPr>
            <w:tcW w:w="774" w:type="dxa"/>
            <w:noWrap/>
            <w:hideMark/>
          </w:tcPr>
          <w:p w14:paraId="724F34DA" w14:textId="6BD791B2" w:rsidR="001A464A" w:rsidRPr="001A464A" w:rsidDel="008176CC" w:rsidRDefault="001A464A">
            <w:pPr>
              <w:rPr>
                <w:del w:id="3689" w:author="Tanuj Kumar" w:date="2024-03-03T14:10:00Z"/>
              </w:rPr>
            </w:pPr>
          </w:p>
        </w:tc>
        <w:tc>
          <w:tcPr>
            <w:tcW w:w="883" w:type="dxa"/>
            <w:noWrap/>
            <w:hideMark/>
          </w:tcPr>
          <w:p w14:paraId="63AB8A87" w14:textId="5B6802AC" w:rsidR="001A464A" w:rsidRPr="001A464A" w:rsidDel="008176CC" w:rsidRDefault="001A464A" w:rsidP="001A464A">
            <w:pPr>
              <w:rPr>
                <w:del w:id="3690" w:author="Tanuj Kumar" w:date="2024-03-03T14:10:00Z"/>
              </w:rPr>
            </w:pPr>
            <w:del w:id="3691" w:author="Tanuj Kumar" w:date="2024-03-03T14:10:00Z">
              <w:r w:rsidRPr="001A464A" w:rsidDel="008176CC">
                <w:delText>77.1</w:delText>
              </w:r>
            </w:del>
          </w:p>
        </w:tc>
        <w:tc>
          <w:tcPr>
            <w:tcW w:w="673" w:type="dxa"/>
            <w:noWrap/>
            <w:hideMark/>
          </w:tcPr>
          <w:p w14:paraId="46EE3648" w14:textId="42ED7254" w:rsidR="001A464A" w:rsidRPr="001A464A" w:rsidDel="008176CC" w:rsidRDefault="001A464A" w:rsidP="001A464A">
            <w:pPr>
              <w:rPr>
                <w:del w:id="3692" w:author="Tanuj Kumar" w:date="2024-03-03T14:10:00Z"/>
              </w:rPr>
            </w:pPr>
            <w:del w:id="3693" w:author="Tanuj Kumar" w:date="2024-03-03T14:10:00Z">
              <w:r w:rsidRPr="001A464A" w:rsidDel="008176CC">
                <w:delText>(73.9 -</w:delText>
              </w:r>
            </w:del>
          </w:p>
        </w:tc>
        <w:tc>
          <w:tcPr>
            <w:tcW w:w="673" w:type="dxa"/>
            <w:noWrap/>
            <w:hideMark/>
          </w:tcPr>
          <w:p w14:paraId="3BA54ECF" w14:textId="2284FBBD" w:rsidR="001A464A" w:rsidRPr="001A464A" w:rsidDel="008176CC" w:rsidRDefault="001A464A">
            <w:pPr>
              <w:rPr>
                <w:del w:id="3694" w:author="Tanuj Kumar" w:date="2024-03-03T14:10:00Z"/>
              </w:rPr>
            </w:pPr>
            <w:del w:id="3695" w:author="Tanuj Kumar" w:date="2024-03-03T14:10:00Z">
              <w:r w:rsidRPr="001A464A" w:rsidDel="008176CC">
                <w:delText>80.0)</w:delText>
              </w:r>
            </w:del>
          </w:p>
        </w:tc>
        <w:tc>
          <w:tcPr>
            <w:tcW w:w="791" w:type="dxa"/>
            <w:noWrap/>
            <w:hideMark/>
          </w:tcPr>
          <w:p w14:paraId="4FCD2F31" w14:textId="62BA5607" w:rsidR="001A464A" w:rsidRPr="001A464A" w:rsidDel="008176CC" w:rsidRDefault="001A464A">
            <w:pPr>
              <w:rPr>
                <w:del w:id="369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D985C65" w14:textId="421FB25B" w:rsidR="001A464A" w:rsidRPr="001A464A" w:rsidDel="008176CC" w:rsidRDefault="001A464A" w:rsidP="001A464A">
            <w:pPr>
              <w:rPr>
                <w:del w:id="3697" w:author="Tanuj Kumar" w:date="2024-03-03T14:10:00Z"/>
              </w:rPr>
            </w:pPr>
            <w:del w:id="3698" w:author="Tanuj Kumar" w:date="2024-03-03T14:10:00Z">
              <w:r w:rsidRPr="001A464A" w:rsidDel="008176CC">
                <w:delText>67.8</w:delText>
              </w:r>
            </w:del>
          </w:p>
        </w:tc>
        <w:tc>
          <w:tcPr>
            <w:tcW w:w="673" w:type="dxa"/>
            <w:noWrap/>
            <w:hideMark/>
          </w:tcPr>
          <w:p w14:paraId="291D5041" w14:textId="016C1844" w:rsidR="001A464A" w:rsidRPr="001A464A" w:rsidDel="008176CC" w:rsidRDefault="001A464A" w:rsidP="001A464A">
            <w:pPr>
              <w:rPr>
                <w:del w:id="3699" w:author="Tanuj Kumar" w:date="2024-03-03T14:10:00Z"/>
              </w:rPr>
            </w:pPr>
            <w:del w:id="3700" w:author="Tanuj Kumar" w:date="2024-03-03T14:10:00Z">
              <w:r w:rsidRPr="001A464A" w:rsidDel="008176CC">
                <w:delText>(64.6 -</w:delText>
              </w:r>
            </w:del>
          </w:p>
        </w:tc>
        <w:tc>
          <w:tcPr>
            <w:tcW w:w="673" w:type="dxa"/>
            <w:noWrap/>
            <w:hideMark/>
          </w:tcPr>
          <w:p w14:paraId="649CA4FA" w14:textId="2AF32C79" w:rsidR="001A464A" w:rsidRPr="001A464A" w:rsidDel="008176CC" w:rsidRDefault="001A464A">
            <w:pPr>
              <w:rPr>
                <w:del w:id="3701" w:author="Tanuj Kumar" w:date="2024-03-03T14:10:00Z"/>
              </w:rPr>
            </w:pPr>
            <w:del w:id="3702" w:author="Tanuj Kumar" w:date="2024-03-03T14:10:00Z">
              <w:r w:rsidRPr="001A464A" w:rsidDel="008176CC">
                <w:delText>70.8)</w:delText>
              </w:r>
            </w:del>
          </w:p>
        </w:tc>
        <w:tc>
          <w:tcPr>
            <w:tcW w:w="804" w:type="dxa"/>
            <w:noWrap/>
            <w:hideMark/>
          </w:tcPr>
          <w:p w14:paraId="68720314" w14:textId="4DFDEB05" w:rsidR="001A464A" w:rsidRPr="001A464A" w:rsidDel="008176CC" w:rsidRDefault="001A464A">
            <w:pPr>
              <w:rPr>
                <w:del w:id="3703" w:author="Tanuj Kumar" w:date="2024-03-03T14:10:00Z"/>
              </w:rPr>
            </w:pPr>
          </w:p>
        </w:tc>
        <w:tc>
          <w:tcPr>
            <w:tcW w:w="909" w:type="dxa"/>
            <w:noWrap/>
            <w:hideMark/>
          </w:tcPr>
          <w:p w14:paraId="78ED048F" w14:textId="7D7C31A6" w:rsidR="001A464A" w:rsidRPr="001A464A" w:rsidDel="008176CC" w:rsidRDefault="001A464A" w:rsidP="001A464A">
            <w:pPr>
              <w:rPr>
                <w:del w:id="3704" w:author="Tanuj Kumar" w:date="2024-03-03T14:10:00Z"/>
              </w:rPr>
            </w:pPr>
            <w:del w:id="3705" w:author="Tanuj Kumar" w:date="2024-03-03T14:10:00Z">
              <w:r w:rsidRPr="001A464A" w:rsidDel="008176CC">
                <w:delText>63.9</w:delText>
              </w:r>
            </w:del>
          </w:p>
        </w:tc>
        <w:tc>
          <w:tcPr>
            <w:tcW w:w="673" w:type="dxa"/>
            <w:noWrap/>
            <w:hideMark/>
          </w:tcPr>
          <w:p w14:paraId="37D4CA2D" w14:textId="599C0AF6" w:rsidR="001A464A" w:rsidRPr="001A464A" w:rsidDel="008176CC" w:rsidRDefault="001A464A" w:rsidP="001A464A">
            <w:pPr>
              <w:rPr>
                <w:del w:id="3706" w:author="Tanuj Kumar" w:date="2024-03-03T14:10:00Z"/>
              </w:rPr>
            </w:pPr>
            <w:del w:id="3707" w:author="Tanuj Kumar" w:date="2024-03-03T14:10:00Z">
              <w:r w:rsidRPr="001A464A" w:rsidDel="008176CC">
                <w:delText>(60.5 -</w:delText>
              </w:r>
            </w:del>
          </w:p>
        </w:tc>
        <w:tc>
          <w:tcPr>
            <w:tcW w:w="673" w:type="dxa"/>
            <w:noWrap/>
            <w:hideMark/>
          </w:tcPr>
          <w:p w14:paraId="795CED4C" w14:textId="6195FF09" w:rsidR="001A464A" w:rsidRPr="001A464A" w:rsidDel="008176CC" w:rsidRDefault="001A464A">
            <w:pPr>
              <w:rPr>
                <w:del w:id="3708" w:author="Tanuj Kumar" w:date="2024-03-03T14:10:00Z"/>
              </w:rPr>
            </w:pPr>
            <w:del w:id="3709" w:author="Tanuj Kumar" w:date="2024-03-03T14:10:00Z">
              <w:r w:rsidRPr="001A464A" w:rsidDel="008176CC">
                <w:delText>67.1)</w:delText>
              </w:r>
            </w:del>
          </w:p>
        </w:tc>
        <w:tc>
          <w:tcPr>
            <w:tcW w:w="813" w:type="dxa"/>
            <w:noWrap/>
            <w:hideMark/>
          </w:tcPr>
          <w:p w14:paraId="7D086B5A" w14:textId="2CFB267C" w:rsidR="001A464A" w:rsidRPr="001A464A" w:rsidDel="008176CC" w:rsidRDefault="001A464A" w:rsidP="001A464A">
            <w:pPr>
              <w:rPr>
                <w:del w:id="3710" w:author="Tanuj Kumar" w:date="2024-03-03T14:10:00Z"/>
              </w:rPr>
            </w:pPr>
            <w:del w:id="3711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470B4784" w14:textId="34581738" w:rsidR="001A464A" w:rsidRPr="001A464A" w:rsidDel="008176CC" w:rsidRDefault="001A464A" w:rsidP="001A464A">
            <w:pPr>
              <w:rPr>
                <w:del w:id="3712" w:author="Tanuj Kumar" w:date="2024-03-03T14:10:00Z"/>
              </w:rPr>
            </w:pPr>
            <w:del w:id="3713" w:author="Tanuj Kumar" w:date="2024-03-03T14:10:00Z">
              <w:r w:rsidRPr="001A464A" w:rsidDel="008176CC">
                <w:delText>85.4</w:delText>
              </w:r>
            </w:del>
          </w:p>
        </w:tc>
        <w:tc>
          <w:tcPr>
            <w:tcW w:w="673" w:type="dxa"/>
            <w:noWrap/>
            <w:hideMark/>
          </w:tcPr>
          <w:p w14:paraId="16C37B7B" w14:textId="6141B2FB" w:rsidR="001A464A" w:rsidRPr="001A464A" w:rsidDel="008176CC" w:rsidRDefault="001A464A" w:rsidP="001A464A">
            <w:pPr>
              <w:rPr>
                <w:del w:id="3714" w:author="Tanuj Kumar" w:date="2024-03-03T14:10:00Z"/>
              </w:rPr>
            </w:pPr>
            <w:del w:id="3715" w:author="Tanuj Kumar" w:date="2024-03-03T14:10:00Z">
              <w:r w:rsidRPr="001A464A" w:rsidDel="008176CC">
                <w:delText>(82.7 -</w:delText>
              </w:r>
            </w:del>
          </w:p>
        </w:tc>
        <w:tc>
          <w:tcPr>
            <w:tcW w:w="673" w:type="dxa"/>
            <w:noWrap/>
            <w:hideMark/>
          </w:tcPr>
          <w:p w14:paraId="6464E011" w14:textId="28786D69" w:rsidR="001A464A" w:rsidRPr="001A464A" w:rsidDel="008176CC" w:rsidRDefault="001A464A">
            <w:pPr>
              <w:rPr>
                <w:del w:id="3716" w:author="Tanuj Kumar" w:date="2024-03-03T14:10:00Z"/>
              </w:rPr>
            </w:pPr>
            <w:del w:id="3717" w:author="Tanuj Kumar" w:date="2024-03-03T14:10:00Z">
              <w:r w:rsidRPr="001A464A" w:rsidDel="008176CC">
                <w:delText>87.8)</w:delText>
              </w:r>
            </w:del>
          </w:p>
        </w:tc>
        <w:tc>
          <w:tcPr>
            <w:tcW w:w="830" w:type="dxa"/>
            <w:noWrap/>
            <w:hideMark/>
          </w:tcPr>
          <w:p w14:paraId="0CF4E9D5" w14:textId="2F0A113D" w:rsidR="001A464A" w:rsidRPr="001A464A" w:rsidDel="008176CC" w:rsidRDefault="001A464A">
            <w:pPr>
              <w:rPr>
                <w:del w:id="3718" w:author="Tanuj Kumar" w:date="2024-03-03T14:10:00Z"/>
              </w:rPr>
            </w:pPr>
          </w:p>
        </w:tc>
      </w:tr>
      <w:tr w:rsidR="003A4958" w:rsidRPr="001A464A" w:rsidDel="008176CC" w14:paraId="3D2D651C" w14:textId="5D5DBFEE" w:rsidTr="003A4958">
        <w:trPr>
          <w:trHeight w:val="300"/>
          <w:del w:id="3719" w:author="Tanuj Kumar" w:date="2024-03-03T14:10:00Z"/>
        </w:trPr>
        <w:tc>
          <w:tcPr>
            <w:tcW w:w="1908" w:type="dxa"/>
            <w:hideMark/>
          </w:tcPr>
          <w:p w14:paraId="70AAB1C0" w14:textId="2270A607" w:rsidR="001A464A" w:rsidRPr="001A464A" w:rsidDel="008176CC" w:rsidRDefault="001A464A">
            <w:pPr>
              <w:rPr>
                <w:del w:id="3720" w:author="Tanuj Kumar" w:date="2024-03-03T14:10:00Z"/>
              </w:rPr>
            </w:pPr>
            <w:del w:id="3721" w:author="Tanuj Kumar" w:date="2024-03-03T14:10:00Z">
              <w:r w:rsidRPr="001A464A" w:rsidDel="008176CC">
                <w:delText xml:space="preserve">  2+ hours</w:delText>
              </w:r>
            </w:del>
          </w:p>
        </w:tc>
        <w:tc>
          <w:tcPr>
            <w:tcW w:w="1361" w:type="dxa"/>
            <w:noWrap/>
            <w:hideMark/>
          </w:tcPr>
          <w:p w14:paraId="5F71FA99" w14:textId="08FCC273" w:rsidR="001A464A" w:rsidRPr="001A464A" w:rsidDel="008176CC" w:rsidRDefault="001A464A" w:rsidP="00286E93">
            <w:pPr>
              <w:jc w:val="center"/>
              <w:rPr>
                <w:del w:id="3722" w:author="Tanuj Kumar" w:date="2024-03-03T14:10:00Z"/>
              </w:rPr>
            </w:pPr>
            <w:del w:id="3723" w:author="Tanuj Kumar" w:date="2024-03-03T14:10:00Z">
              <w:r w:rsidRPr="001A464A" w:rsidDel="008176CC">
                <w:delText>59.5</w:delText>
              </w:r>
            </w:del>
          </w:p>
        </w:tc>
        <w:tc>
          <w:tcPr>
            <w:tcW w:w="859" w:type="dxa"/>
            <w:noWrap/>
            <w:hideMark/>
          </w:tcPr>
          <w:p w14:paraId="32A7B67F" w14:textId="4CF6A19B" w:rsidR="001A464A" w:rsidRPr="001A464A" w:rsidDel="008176CC" w:rsidRDefault="001A464A" w:rsidP="001A464A">
            <w:pPr>
              <w:rPr>
                <w:del w:id="3724" w:author="Tanuj Kumar" w:date="2024-03-03T14:10:00Z"/>
              </w:rPr>
            </w:pPr>
            <w:del w:id="3725" w:author="Tanuj Kumar" w:date="2024-03-03T14:10:00Z">
              <w:r w:rsidRPr="001A464A" w:rsidDel="008176CC">
                <w:delText>68.3</w:delText>
              </w:r>
            </w:del>
          </w:p>
        </w:tc>
        <w:tc>
          <w:tcPr>
            <w:tcW w:w="823" w:type="dxa"/>
            <w:noWrap/>
            <w:hideMark/>
          </w:tcPr>
          <w:p w14:paraId="6710E3BA" w14:textId="73F4CCFB" w:rsidR="001A464A" w:rsidRPr="001A464A" w:rsidDel="008176CC" w:rsidRDefault="001A464A" w:rsidP="001A464A">
            <w:pPr>
              <w:rPr>
                <w:del w:id="3726" w:author="Tanuj Kumar" w:date="2024-03-03T14:10:00Z"/>
              </w:rPr>
            </w:pPr>
            <w:del w:id="3727" w:author="Tanuj Kumar" w:date="2024-03-03T14:10:00Z">
              <w:r w:rsidRPr="001A464A" w:rsidDel="008176CC">
                <w:delText xml:space="preserve">(65.8 - </w:delText>
              </w:r>
            </w:del>
          </w:p>
        </w:tc>
        <w:tc>
          <w:tcPr>
            <w:tcW w:w="673" w:type="dxa"/>
            <w:noWrap/>
            <w:hideMark/>
          </w:tcPr>
          <w:p w14:paraId="0DFD3C40" w14:textId="7A1E36D0" w:rsidR="001A464A" w:rsidRPr="001A464A" w:rsidDel="008176CC" w:rsidRDefault="001A464A">
            <w:pPr>
              <w:rPr>
                <w:del w:id="3728" w:author="Tanuj Kumar" w:date="2024-03-03T14:10:00Z"/>
              </w:rPr>
            </w:pPr>
            <w:del w:id="3729" w:author="Tanuj Kumar" w:date="2024-03-03T14:10:00Z">
              <w:r w:rsidRPr="001A464A" w:rsidDel="008176CC">
                <w:delText>70.7)</w:delText>
              </w:r>
            </w:del>
          </w:p>
        </w:tc>
        <w:tc>
          <w:tcPr>
            <w:tcW w:w="754" w:type="dxa"/>
            <w:noWrap/>
            <w:hideMark/>
          </w:tcPr>
          <w:p w14:paraId="46FD2962" w14:textId="7429CFAE" w:rsidR="001A464A" w:rsidRPr="001A464A" w:rsidDel="008176CC" w:rsidRDefault="001A464A">
            <w:pPr>
              <w:rPr>
                <w:del w:id="3730" w:author="Tanuj Kumar" w:date="2024-03-03T14:10:00Z"/>
              </w:rPr>
            </w:pPr>
          </w:p>
        </w:tc>
        <w:tc>
          <w:tcPr>
            <w:tcW w:w="864" w:type="dxa"/>
            <w:noWrap/>
            <w:hideMark/>
          </w:tcPr>
          <w:p w14:paraId="79296F09" w14:textId="499618F1" w:rsidR="001A464A" w:rsidRPr="001A464A" w:rsidDel="008176CC" w:rsidRDefault="001A464A" w:rsidP="001A464A">
            <w:pPr>
              <w:rPr>
                <w:del w:id="3731" w:author="Tanuj Kumar" w:date="2024-03-03T14:10:00Z"/>
              </w:rPr>
            </w:pPr>
            <w:del w:id="3732" w:author="Tanuj Kumar" w:date="2024-03-03T14:10:00Z">
              <w:r w:rsidRPr="001A464A" w:rsidDel="008176CC">
                <w:delText>73.2</w:delText>
              </w:r>
            </w:del>
          </w:p>
        </w:tc>
        <w:tc>
          <w:tcPr>
            <w:tcW w:w="673" w:type="dxa"/>
            <w:noWrap/>
            <w:hideMark/>
          </w:tcPr>
          <w:p w14:paraId="4595B5B0" w14:textId="41A17B2A" w:rsidR="001A464A" w:rsidRPr="001A464A" w:rsidDel="008176CC" w:rsidRDefault="001A464A" w:rsidP="001A464A">
            <w:pPr>
              <w:rPr>
                <w:del w:id="3733" w:author="Tanuj Kumar" w:date="2024-03-03T14:10:00Z"/>
              </w:rPr>
            </w:pPr>
            <w:del w:id="3734" w:author="Tanuj Kumar" w:date="2024-03-03T14:10:00Z">
              <w:r w:rsidRPr="001A464A" w:rsidDel="008176CC">
                <w:delText>(70.8 -</w:delText>
              </w:r>
            </w:del>
          </w:p>
        </w:tc>
        <w:tc>
          <w:tcPr>
            <w:tcW w:w="673" w:type="dxa"/>
            <w:noWrap/>
            <w:hideMark/>
          </w:tcPr>
          <w:p w14:paraId="1B67FFE0" w14:textId="4BF0A234" w:rsidR="001A464A" w:rsidRPr="001A464A" w:rsidDel="008176CC" w:rsidRDefault="001A464A">
            <w:pPr>
              <w:rPr>
                <w:del w:id="3735" w:author="Tanuj Kumar" w:date="2024-03-03T14:10:00Z"/>
              </w:rPr>
            </w:pPr>
            <w:del w:id="3736" w:author="Tanuj Kumar" w:date="2024-03-03T14:10:00Z">
              <w:r w:rsidRPr="001A464A" w:rsidDel="008176CC">
                <w:delText>75.5)</w:delText>
              </w:r>
            </w:del>
          </w:p>
        </w:tc>
        <w:tc>
          <w:tcPr>
            <w:tcW w:w="774" w:type="dxa"/>
            <w:noWrap/>
            <w:hideMark/>
          </w:tcPr>
          <w:p w14:paraId="7FCFED2B" w14:textId="698B8505" w:rsidR="001A464A" w:rsidRPr="001A464A" w:rsidDel="008176CC" w:rsidRDefault="001A464A">
            <w:pPr>
              <w:rPr>
                <w:del w:id="3737" w:author="Tanuj Kumar" w:date="2024-03-03T14:10:00Z"/>
              </w:rPr>
            </w:pPr>
          </w:p>
        </w:tc>
        <w:tc>
          <w:tcPr>
            <w:tcW w:w="883" w:type="dxa"/>
            <w:noWrap/>
            <w:hideMark/>
          </w:tcPr>
          <w:p w14:paraId="66CA7EAF" w14:textId="148ADB84" w:rsidR="001A464A" w:rsidRPr="001A464A" w:rsidDel="008176CC" w:rsidRDefault="001A464A" w:rsidP="001A464A">
            <w:pPr>
              <w:rPr>
                <w:del w:id="3738" w:author="Tanuj Kumar" w:date="2024-03-03T14:10:00Z"/>
              </w:rPr>
            </w:pPr>
            <w:del w:id="3739" w:author="Tanuj Kumar" w:date="2024-03-03T14:10:00Z">
              <w:r w:rsidRPr="001A464A" w:rsidDel="008176CC">
                <w:delText>86.8</w:delText>
              </w:r>
            </w:del>
          </w:p>
        </w:tc>
        <w:tc>
          <w:tcPr>
            <w:tcW w:w="673" w:type="dxa"/>
            <w:noWrap/>
            <w:hideMark/>
          </w:tcPr>
          <w:p w14:paraId="016AE75B" w14:textId="54DAAD5C" w:rsidR="001A464A" w:rsidRPr="001A464A" w:rsidDel="008176CC" w:rsidRDefault="001A464A" w:rsidP="001A464A">
            <w:pPr>
              <w:rPr>
                <w:del w:id="3740" w:author="Tanuj Kumar" w:date="2024-03-03T14:10:00Z"/>
              </w:rPr>
            </w:pPr>
            <w:del w:id="3741" w:author="Tanuj Kumar" w:date="2024-03-03T14:10:00Z">
              <w:r w:rsidRPr="001A464A" w:rsidDel="008176CC">
                <w:delText>(84.4 -</w:delText>
              </w:r>
            </w:del>
          </w:p>
        </w:tc>
        <w:tc>
          <w:tcPr>
            <w:tcW w:w="673" w:type="dxa"/>
            <w:noWrap/>
            <w:hideMark/>
          </w:tcPr>
          <w:p w14:paraId="7D3A311F" w14:textId="0F60657C" w:rsidR="001A464A" w:rsidRPr="001A464A" w:rsidDel="008176CC" w:rsidRDefault="001A464A">
            <w:pPr>
              <w:rPr>
                <w:del w:id="3742" w:author="Tanuj Kumar" w:date="2024-03-03T14:10:00Z"/>
              </w:rPr>
            </w:pPr>
            <w:del w:id="3743" w:author="Tanuj Kumar" w:date="2024-03-03T14:10:00Z">
              <w:r w:rsidRPr="001A464A" w:rsidDel="008176CC">
                <w:delText>88.8)</w:delText>
              </w:r>
            </w:del>
          </w:p>
        </w:tc>
        <w:tc>
          <w:tcPr>
            <w:tcW w:w="791" w:type="dxa"/>
            <w:noWrap/>
            <w:hideMark/>
          </w:tcPr>
          <w:p w14:paraId="3C7B72C4" w14:textId="0022054A" w:rsidR="001A464A" w:rsidRPr="001A464A" w:rsidDel="008176CC" w:rsidRDefault="001A464A">
            <w:pPr>
              <w:rPr>
                <w:del w:id="3744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66EE9BFF" w14:textId="6FE255EB" w:rsidR="001A464A" w:rsidRPr="001A464A" w:rsidDel="008176CC" w:rsidRDefault="001A464A" w:rsidP="001A464A">
            <w:pPr>
              <w:rPr>
                <w:del w:id="3745" w:author="Tanuj Kumar" w:date="2024-03-03T14:10:00Z"/>
              </w:rPr>
            </w:pPr>
            <w:del w:id="3746" w:author="Tanuj Kumar" w:date="2024-03-03T14:10:00Z">
              <w:r w:rsidRPr="001A464A" w:rsidDel="008176CC">
                <w:delText>75.9</w:delText>
              </w:r>
            </w:del>
          </w:p>
        </w:tc>
        <w:tc>
          <w:tcPr>
            <w:tcW w:w="673" w:type="dxa"/>
            <w:noWrap/>
            <w:hideMark/>
          </w:tcPr>
          <w:p w14:paraId="6AE37AD3" w14:textId="7E01EB45" w:rsidR="001A464A" w:rsidRPr="001A464A" w:rsidDel="008176CC" w:rsidRDefault="001A464A" w:rsidP="001A464A">
            <w:pPr>
              <w:rPr>
                <w:del w:id="3747" w:author="Tanuj Kumar" w:date="2024-03-03T14:10:00Z"/>
              </w:rPr>
            </w:pPr>
            <w:del w:id="3748" w:author="Tanuj Kumar" w:date="2024-03-03T14:10:00Z">
              <w:r w:rsidRPr="001A464A" w:rsidDel="008176CC">
                <w:delText>(73.7 -</w:delText>
              </w:r>
            </w:del>
          </w:p>
        </w:tc>
        <w:tc>
          <w:tcPr>
            <w:tcW w:w="673" w:type="dxa"/>
            <w:noWrap/>
            <w:hideMark/>
          </w:tcPr>
          <w:p w14:paraId="33EBCDCA" w14:textId="17BBAF68" w:rsidR="001A464A" w:rsidRPr="001A464A" w:rsidDel="008176CC" w:rsidRDefault="001A464A">
            <w:pPr>
              <w:rPr>
                <w:del w:id="3749" w:author="Tanuj Kumar" w:date="2024-03-03T14:10:00Z"/>
              </w:rPr>
            </w:pPr>
            <w:del w:id="3750" w:author="Tanuj Kumar" w:date="2024-03-03T14:10:00Z">
              <w:r w:rsidRPr="001A464A" w:rsidDel="008176CC">
                <w:delText>78.0)</w:delText>
              </w:r>
            </w:del>
          </w:p>
        </w:tc>
        <w:tc>
          <w:tcPr>
            <w:tcW w:w="804" w:type="dxa"/>
            <w:noWrap/>
            <w:hideMark/>
          </w:tcPr>
          <w:p w14:paraId="78428FD4" w14:textId="1644E361" w:rsidR="001A464A" w:rsidRPr="001A464A" w:rsidDel="008176CC" w:rsidRDefault="001A464A">
            <w:pPr>
              <w:rPr>
                <w:del w:id="3751" w:author="Tanuj Kumar" w:date="2024-03-03T14:10:00Z"/>
              </w:rPr>
            </w:pPr>
          </w:p>
        </w:tc>
        <w:tc>
          <w:tcPr>
            <w:tcW w:w="909" w:type="dxa"/>
            <w:noWrap/>
            <w:hideMark/>
          </w:tcPr>
          <w:p w14:paraId="2C94A2DD" w14:textId="33E1824F" w:rsidR="001A464A" w:rsidRPr="001A464A" w:rsidDel="008176CC" w:rsidRDefault="001A464A" w:rsidP="001A464A">
            <w:pPr>
              <w:rPr>
                <w:del w:id="3752" w:author="Tanuj Kumar" w:date="2024-03-03T14:10:00Z"/>
              </w:rPr>
            </w:pPr>
            <w:del w:id="3753" w:author="Tanuj Kumar" w:date="2024-03-03T14:10:00Z">
              <w:r w:rsidRPr="001A464A" w:rsidDel="008176CC">
                <w:delText>71.2</w:delText>
              </w:r>
            </w:del>
          </w:p>
        </w:tc>
        <w:tc>
          <w:tcPr>
            <w:tcW w:w="673" w:type="dxa"/>
            <w:noWrap/>
            <w:hideMark/>
          </w:tcPr>
          <w:p w14:paraId="5D38D306" w14:textId="521A9AA2" w:rsidR="001A464A" w:rsidRPr="001A464A" w:rsidDel="008176CC" w:rsidRDefault="001A464A" w:rsidP="001A464A">
            <w:pPr>
              <w:rPr>
                <w:del w:id="3754" w:author="Tanuj Kumar" w:date="2024-03-03T14:10:00Z"/>
              </w:rPr>
            </w:pPr>
            <w:del w:id="3755" w:author="Tanuj Kumar" w:date="2024-03-03T14:10:00Z">
              <w:r w:rsidRPr="001A464A" w:rsidDel="008176CC">
                <w:delText>(69.0 -</w:delText>
              </w:r>
            </w:del>
          </w:p>
        </w:tc>
        <w:tc>
          <w:tcPr>
            <w:tcW w:w="673" w:type="dxa"/>
            <w:noWrap/>
            <w:hideMark/>
          </w:tcPr>
          <w:p w14:paraId="680465BE" w14:textId="7E85391A" w:rsidR="001A464A" w:rsidRPr="001A464A" w:rsidDel="008176CC" w:rsidRDefault="001A464A">
            <w:pPr>
              <w:rPr>
                <w:del w:id="3756" w:author="Tanuj Kumar" w:date="2024-03-03T14:10:00Z"/>
              </w:rPr>
            </w:pPr>
            <w:del w:id="3757" w:author="Tanuj Kumar" w:date="2024-03-03T14:10:00Z">
              <w:r w:rsidRPr="001A464A" w:rsidDel="008176CC">
                <w:delText>73.3)</w:delText>
              </w:r>
            </w:del>
          </w:p>
        </w:tc>
        <w:tc>
          <w:tcPr>
            <w:tcW w:w="813" w:type="dxa"/>
            <w:noWrap/>
            <w:hideMark/>
          </w:tcPr>
          <w:p w14:paraId="0BC01EB1" w14:textId="2B34E135" w:rsidR="001A464A" w:rsidRPr="001A464A" w:rsidDel="008176CC" w:rsidRDefault="001A464A" w:rsidP="001A464A">
            <w:pPr>
              <w:rPr>
                <w:del w:id="3758" w:author="Tanuj Kumar" w:date="2024-03-03T14:10:00Z"/>
              </w:rPr>
            </w:pPr>
            <w:del w:id="3759" w:author="Tanuj Kumar" w:date="2024-03-03T14:10:00Z">
              <w:r w:rsidRPr="001A464A" w:rsidDel="008176CC">
                <w:delText> </w:delText>
              </w:r>
            </w:del>
          </w:p>
        </w:tc>
        <w:tc>
          <w:tcPr>
            <w:tcW w:w="915" w:type="dxa"/>
            <w:noWrap/>
            <w:hideMark/>
          </w:tcPr>
          <w:p w14:paraId="646618A8" w14:textId="5C453F31" w:rsidR="001A464A" w:rsidRPr="001A464A" w:rsidDel="008176CC" w:rsidRDefault="001A464A" w:rsidP="001A464A">
            <w:pPr>
              <w:rPr>
                <w:del w:id="3760" w:author="Tanuj Kumar" w:date="2024-03-03T14:10:00Z"/>
              </w:rPr>
            </w:pPr>
            <w:del w:id="3761" w:author="Tanuj Kumar" w:date="2024-03-03T14:10:00Z">
              <w:r w:rsidRPr="001A464A" w:rsidDel="008176CC">
                <w:delText>91.3</w:delText>
              </w:r>
            </w:del>
          </w:p>
        </w:tc>
        <w:tc>
          <w:tcPr>
            <w:tcW w:w="673" w:type="dxa"/>
            <w:noWrap/>
            <w:hideMark/>
          </w:tcPr>
          <w:p w14:paraId="3BCCD340" w14:textId="0737A000" w:rsidR="001A464A" w:rsidRPr="001A464A" w:rsidDel="008176CC" w:rsidRDefault="001A464A" w:rsidP="001A464A">
            <w:pPr>
              <w:rPr>
                <w:del w:id="3762" w:author="Tanuj Kumar" w:date="2024-03-03T14:10:00Z"/>
              </w:rPr>
            </w:pPr>
            <w:del w:id="3763" w:author="Tanuj Kumar" w:date="2024-03-03T14:10:00Z">
              <w:r w:rsidRPr="001A464A" w:rsidDel="008176CC">
                <w:delText>(89.9 -</w:delText>
              </w:r>
            </w:del>
          </w:p>
        </w:tc>
        <w:tc>
          <w:tcPr>
            <w:tcW w:w="673" w:type="dxa"/>
            <w:noWrap/>
            <w:hideMark/>
          </w:tcPr>
          <w:p w14:paraId="3BD11F82" w14:textId="6B7FB37C" w:rsidR="001A464A" w:rsidRPr="001A464A" w:rsidDel="008176CC" w:rsidRDefault="001A464A">
            <w:pPr>
              <w:rPr>
                <w:del w:id="3764" w:author="Tanuj Kumar" w:date="2024-03-03T14:10:00Z"/>
              </w:rPr>
            </w:pPr>
            <w:del w:id="3765" w:author="Tanuj Kumar" w:date="2024-03-03T14:10:00Z">
              <w:r w:rsidRPr="001A464A" w:rsidDel="008176CC">
                <w:delText>92.6)</w:delText>
              </w:r>
            </w:del>
          </w:p>
        </w:tc>
        <w:tc>
          <w:tcPr>
            <w:tcW w:w="830" w:type="dxa"/>
            <w:noWrap/>
            <w:hideMark/>
          </w:tcPr>
          <w:p w14:paraId="60B28F39" w14:textId="1D158360" w:rsidR="001A464A" w:rsidRPr="001A464A" w:rsidDel="008176CC" w:rsidRDefault="001A464A">
            <w:pPr>
              <w:rPr>
                <w:del w:id="3766" w:author="Tanuj Kumar" w:date="2024-03-03T14:10:00Z"/>
              </w:rPr>
            </w:pPr>
          </w:p>
        </w:tc>
      </w:tr>
      <w:tr w:rsidR="003A4958" w:rsidRPr="001A464A" w:rsidDel="008176CC" w14:paraId="6CF5BA3C" w14:textId="6DFA8C8A" w:rsidTr="00E056EE">
        <w:trPr>
          <w:trHeight w:val="300"/>
          <w:del w:id="3767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462AA481" w14:textId="56E6C403" w:rsidR="003A4958" w:rsidRPr="001A464A" w:rsidDel="008176CC" w:rsidRDefault="006E6415" w:rsidP="003A4958">
            <w:pPr>
              <w:rPr>
                <w:del w:id="3768" w:author="Tanuj Kumar" w:date="2024-03-03T14:10:00Z"/>
              </w:rPr>
            </w:pPr>
            <w:del w:id="3769" w:author="Tanuj Kumar" w:date="2024-03-03T14:10:00Z">
              <w:r w:rsidRPr="006E6415" w:rsidDel="008176CC">
                <w:delText>* Defined as</w:delText>
              </w:r>
              <w:r w:rsidR="009B2418" w:rsidDel="008176CC">
                <w:delText xml:space="preserve"> </w:delText>
              </w:r>
              <w:r w:rsidRPr="006E6415" w:rsidDel="008176CC">
                <w:delText>'On Track' in 4-5 domains with no domain that ’Needs Support’</w:delText>
              </w:r>
              <w:r w:rsidR="009B2418" w:rsidDel="008176CC">
                <w:delText>.</w:delText>
              </w:r>
            </w:del>
          </w:p>
        </w:tc>
      </w:tr>
      <w:tr w:rsidR="003A4958" w:rsidRPr="001A464A" w:rsidDel="008176CC" w14:paraId="47897C80" w14:textId="0A202317" w:rsidTr="00F3091F">
        <w:trPr>
          <w:trHeight w:val="300"/>
          <w:del w:id="3770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4CC89F06" w14:textId="1C2D1F8D" w:rsidR="003A4958" w:rsidRPr="001A464A" w:rsidDel="008176CC" w:rsidRDefault="003A4958" w:rsidP="003A4958">
            <w:pPr>
              <w:rPr>
                <w:del w:id="3771" w:author="Tanuj Kumar" w:date="2024-03-03T14:10:00Z"/>
              </w:rPr>
            </w:pPr>
            <w:del w:id="3772" w:author="Tanuj Kumar" w:date="2024-03-03T14:10:00Z">
              <w:r w:rsidRPr="001A464A" w:rsidDel="008176CC">
                <w:delText>† Determined by the chi-square test for independence.</w:delText>
              </w:r>
            </w:del>
          </w:p>
        </w:tc>
      </w:tr>
      <w:tr w:rsidR="003A4958" w:rsidRPr="001A464A" w:rsidDel="008176CC" w14:paraId="3CC6AF52" w14:textId="55708CEC" w:rsidTr="00504839">
        <w:trPr>
          <w:trHeight w:val="300"/>
          <w:del w:id="3773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4031423B" w14:textId="7D2A28EA" w:rsidR="003A4958" w:rsidRPr="001A464A" w:rsidDel="008176CC" w:rsidRDefault="003A4958" w:rsidP="003A4958">
            <w:pPr>
              <w:rPr>
                <w:del w:id="3774" w:author="Tanuj Kumar" w:date="2024-03-03T14:10:00Z"/>
              </w:rPr>
            </w:pPr>
            <w:del w:id="3775" w:author="Tanuj Kumar" w:date="2024-03-03T14:10:00Z">
              <w:r w:rsidRPr="001A464A" w:rsidDel="008176CC">
                <w:delText>∆ Mental health status of survey respondent. </w:delText>
              </w:r>
            </w:del>
          </w:p>
        </w:tc>
      </w:tr>
      <w:tr w:rsidR="003A4958" w:rsidRPr="001A464A" w:rsidDel="008176CC" w14:paraId="499A53EF" w14:textId="19F7724B" w:rsidTr="004C5CA5">
        <w:trPr>
          <w:trHeight w:val="285"/>
          <w:del w:id="3776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2202343A" w14:textId="448AC013" w:rsidR="003A4958" w:rsidRPr="001A464A" w:rsidDel="008176CC" w:rsidRDefault="003A4958" w:rsidP="003A4958">
            <w:pPr>
              <w:rPr>
                <w:del w:id="3777" w:author="Tanuj Kumar" w:date="2024-03-03T14:10:00Z"/>
              </w:rPr>
            </w:pPr>
            <w:del w:id="3778" w:author="Tanuj Kumar" w:date="2024-03-03T14:10:00Z">
              <w:r w:rsidRPr="001A464A" w:rsidDel="008176CC">
                <w:lastRenderedPageBreak/>
                <w:delText xml:space="preserve">‡ Includes watching TV, videos, or playing video games, utilizing a computer, cell phone or other electronic device not for school). </w:delText>
              </w:r>
            </w:del>
          </w:p>
        </w:tc>
      </w:tr>
      <w:tr w:rsidR="004D0EA8" w:rsidRPr="001A464A" w:rsidDel="008176CC" w14:paraId="24BD2A8E" w14:textId="42E87212" w:rsidTr="004C5CA5">
        <w:trPr>
          <w:trHeight w:val="285"/>
          <w:del w:id="3779" w:author="Tanuj Kumar" w:date="2024-03-03T14:10:00Z"/>
        </w:trPr>
        <w:tc>
          <w:tcPr>
            <w:tcW w:w="21590" w:type="dxa"/>
            <w:gridSpan w:val="26"/>
            <w:noWrap/>
          </w:tcPr>
          <w:p w14:paraId="036DC221" w14:textId="4BD84554" w:rsidR="004D0EA8" w:rsidRPr="001A464A" w:rsidDel="008176CC" w:rsidRDefault="004D0EA8" w:rsidP="00D74758">
            <w:pPr>
              <w:spacing w:line="259" w:lineRule="auto"/>
              <w:rPr>
                <w:del w:id="3780" w:author="Tanuj Kumar" w:date="2024-03-03T14:10:00Z"/>
              </w:rPr>
            </w:pPr>
            <w:del w:id="3781" w:author="Tanuj Kumar" w:date="2024-03-03T14:10:00Z">
              <w:r w:rsidDel="008176CC">
                <w:rPr>
                  <w:rFonts w:cstheme="minorHAnsi"/>
                </w:rPr>
                <w:delText>◊</w:delText>
              </w:r>
              <w:r w:rsidDel="008176CC">
                <w:delText xml:space="preserve"> Includes </w:delText>
              </w:r>
              <w:r w:rsidR="00D74758" w:rsidRPr="003872BD" w:rsidDel="008176CC">
                <w:delText>Hard to cover the basics, like food or housing, on family's income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Parent or guardian divorced or separated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Parent or guardian died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Parent or guardian served time in jail</w:delText>
              </w:r>
              <w:r w:rsidR="00D74758" w:rsidDel="008176CC">
                <w:delText>; w</w:delText>
              </w:r>
              <w:r w:rsidR="00D74758" w:rsidRPr="003872BD" w:rsidDel="008176CC">
                <w:delText>itnessed domestic violence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Victim or witness of neighborhood violence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Lived with anyone who was mentally ill, suicidal, or severely depressed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Lived with anyone who had a problem with alcohol or drugs</w:delText>
              </w:r>
              <w:r w:rsidR="00D74758" w:rsidDel="008176CC">
                <w:delText xml:space="preserve">; </w:delText>
              </w:r>
              <w:r w:rsidR="00D74758" w:rsidRPr="003872BD" w:rsidDel="008176CC">
                <w:delText>Treated or judged unfairly because of their race or ethnic grou</w:delText>
              </w:r>
              <w:r w:rsidR="00D74758" w:rsidDel="008176CC">
                <w:delText xml:space="preserve">p; and/or </w:delText>
              </w:r>
              <w:r w:rsidR="00D74758" w:rsidRPr="003872BD" w:rsidDel="008176CC">
                <w:delText>Treated or judged unfairly because of because of a health condition or disability</w:delText>
              </w:r>
              <w:r w:rsidR="00D74758" w:rsidDel="008176CC">
                <w:delText>.</w:delText>
              </w:r>
            </w:del>
          </w:p>
        </w:tc>
      </w:tr>
      <w:tr w:rsidR="003A4958" w:rsidRPr="001A464A" w:rsidDel="008176CC" w14:paraId="244D73CC" w14:textId="0AF7F104" w:rsidTr="00FD6489">
        <w:trPr>
          <w:trHeight w:val="285"/>
          <w:del w:id="3782" w:author="Tanuj Kumar" w:date="2024-03-03T14:10:00Z"/>
        </w:trPr>
        <w:tc>
          <w:tcPr>
            <w:tcW w:w="21590" w:type="dxa"/>
            <w:gridSpan w:val="26"/>
            <w:noWrap/>
            <w:hideMark/>
          </w:tcPr>
          <w:p w14:paraId="14949CBB" w14:textId="6FAAEAA0" w:rsidR="003A4958" w:rsidRPr="001A464A" w:rsidDel="008176CC" w:rsidRDefault="003A4958" w:rsidP="003A4958">
            <w:pPr>
              <w:rPr>
                <w:del w:id="3783" w:author="Tanuj Kumar" w:date="2024-03-03T14:10:00Z"/>
              </w:rPr>
            </w:pPr>
            <w:del w:id="3784" w:author="Tanuj Kumar" w:date="2024-03-03T14:10:00Z">
              <w:r w:rsidRPr="001A464A" w:rsidDel="008176CC">
                <w:delText>§ Includes presence of sidewalks or walking paths, park or playground, recreation/community center or boys/girls club, or library or book mobile. </w:delText>
              </w:r>
            </w:del>
          </w:p>
        </w:tc>
      </w:tr>
    </w:tbl>
    <w:p w14:paraId="5E16DD7E" w14:textId="64E5E7B7" w:rsidR="00655123" w:rsidDel="008176CC" w:rsidRDefault="00655123">
      <w:pPr>
        <w:rPr>
          <w:del w:id="3785" w:author="Tanuj Kumar" w:date="2024-03-03T14:10:00Z"/>
        </w:rPr>
        <w:sectPr w:rsidR="00655123" w:rsidDel="008176CC" w:rsidSect="00913720">
          <w:pgSz w:w="24480" w:h="15840" w:orient="landscape" w:code="3"/>
          <w:pgMar w:top="1440" w:right="1440" w:bottom="1440" w:left="1440" w:header="720" w:footer="720" w:gutter="0"/>
          <w:cols w:space="720"/>
          <w:docGrid w:linePitch="360"/>
        </w:sectPr>
      </w:pPr>
    </w:p>
    <w:p w14:paraId="7C9A6253" w14:textId="62F73956" w:rsidR="00913720" w:rsidDel="008176CC" w:rsidRDefault="00913720">
      <w:pPr>
        <w:rPr>
          <w:del w:id="3786" w:author="Tanuj Kumar" w:date="2024-03-03T14:10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912"/>
        <w:gridCol w:w="800"/>
        <w:gridCol w:w="756"/>
        <w:gridCol w:w="762"/>
        <w:gridCol w:w="899"/>
        <w:gridCol w:w="762"/>
        <w:gridCol w:w="678"/>
        <w:gridCol w:w="678"/>
        <w:gridCol w:w="610"/>
        <w:gridCol w:w="678"/>
        <w:gridCol w:w="678"/>
        <w:gridCol w:w="610"/>
        <w:gridCol w:w="678"/>
        <w:gridCol w:w="678"/>
        <w:gridCol w:w="610"/>
        <w:gridCol w:w="678"/>
        <w:gridCol w:w="678"/>
      </w:tblGrid>
      <w:tr w:rsidR="00451414" w:rsidRPr="00451414" w:rsidDel="008176CC" w14:paraId="0F576CBC" w14:textId="61034EF1" w:rsidTr="00451414">
        <w:trPr>
          <w:trHeight w:val="300"/>
          <w:del w:id="3787" w:author="Tanuj Kumar" w:date="2024-03-03T14:10:00Z"/>
        </w:trPr>
        <w:tc>
          <w:tcPr>
            <w:tcW w:w="17270" w:type="dxa"/>
            <w:gridSpan w:val="19"/>
            <w:noWrap/>
            <w:hideMark/>
          </w:tcPr>
          <w:p w14:paraId="6501C109" w14:textId="20FE90BC" w:rsidR="00451414" w:rsidRPr="00451414" w:rsidDel="008176CC" w:rsidRDefault="00451414">
            <w:pPr>
              <w:rPr>
                <w:del w:id="3788" w:author="Tanuj Kumar" w:date="2024-03-03T14:10:00Z"/>
                <w:b/>
                <w:bCs/>
              </w:rPr>
            </w:pPr>
            <w:bookmarkStart w:id="3789" w:name="RANGE!A1:S80"/>
            <w:del w:id="3790" w:author="Tanuj Kumar" w:date="2024-03-03T14:10:00Z">
              <w:r w:rsidRPr="00451414" w:rsidDel="008176CC">
                <w:rPr>
                  <w:b/>
                  <w:bCs/>
                </w:rPr>
                <w:delText xml:space="preserve">Table 3: Adjusted Associations with </w:delText>
              </w:r>
              <w:r w:rsidR="00890AF5" w:rsidDel="008176CC">
                <w:rPr>
                  <w:b/>
                  <w:bCs/>
                </w:rPr>
                <w:delText xml:space="preserve">Being “On Track” for </w:delText>
              </w:r>
              <w:r w:rsidRPr="00451414" w:rsidDel="008176CC">
                <w:rPr>
                  <w:b/>
                  <w:bCs/>
                </w:rPr>
                <w:delText>Healthy and Ready to Learn Pilot Summary and Domain-Specific Measures, National Survey of Children's Health, 2022</w:delText>
              </w:r>
              <w:bookmarkEnd w:id="3789"/>
            </w:del>
          </w:p>
        </w:tc>
      </w:tr>
      <w:tr w:rsidR="00451414" w:rsidRPr="00451414" w:rsidDel="008176CC" w14:paraId="57E6ACCE" w14:textId="40B22D04" w:rsidTr="00451414">
        <w:trPr>
          <w:trHeight w:val="870"/>
          <w:del w:id="3791" w:author="Tanuj Kumar" w:date="2024-03-03T14:10:00Z"/>
        </w:trPr>
        <w:tc>
          <w:tcPr>
            <w:tcW w:w="3955" w:type="dxa"/>
            <w:noWrap/>
            <w:hideMark/>
          </w:tcPr>
          <w:p w14:paraId="27F32271" w14:textId="10C04FDB" w:rsidR="00451414" w:rsidRPr="00451414" w:rsidDel="008176CC" w:rsidRDefault="00451414" w:rsidP="00451414">
            <w:pPr>
              <w:rPr>
                <w:del w:id="3792" w:author="Tanuj Kumar" w:date="2024-03-03T14:10:00Z"/>
                <w:b/>
                <w:bCs/>
              </w:rPr>
            </w:pPr>
            <w:del w:id="3793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2882" w:type="dxa"/>
            <w:gridSpan w:val="3"/>
            <w:hideMark/>
          </w:tcPr>
          <w:p w14:paraId="357D2118" w14:textId="4D44F2D9" w:rsidR="00451414" w:rsidRPr="00451414" w:rsidDel="008176CC" w:rsidRDefault="00451414" w:rsidP="00451414">
            <w:pPr>
              <w:rPr>
                <w:del w:id="3794" w:author="Tanuj Kumar" w:date="2024-03-03T14:10:00Z"/>
                <w:b/>
                <w:bCs/>
              </w:rPr>
            </w:pPr>
            <w:del w:id="3795" w:author="Tanuj Kumar" w:date="2024-03-03T14:10:00Z">
              <w:r w:rsidRPr="00451414" w:rsidDel="008176CC">
                <w:rPr>
                  <w:b/>
                  <w:bCs/>
                </w:rPr>
                <w:delText>Overall School Readiness*</w:delText>
              </w:r>
              <w:r w:rsidRPr="00451414" w:rsidDel="008176CC">
                <w:rPr>
                  <w:b/>
                  <w:bCs/>
                </w:rPr>
                <w:br/>
                <w:delText>(n=10,344)</w:delText>
              </w:r>
            </w:del>
          </w:p>
        </w:tc>
        <w:tc>
          <w:tcPr>
            <w:tcW w:w="2417" w:type="dxa"/>
            <w:gridSpan w:val="3"/>
            <w:hideMark/>
          </w:tcPr>
          <w:p w14:paraId="1C6B599B" w14:textId="5789D2D6" w:rsidR="00451414" w:rsidRPr="00451414" w:rsidDel="008176CC" w:rsidRDefault="00451414" w:rsidP="00451414">
            <w:pPr>
              <w:rPr>
                <w:del w:id="3796" w:author="Tanuj Kumar" w:date="2024-03-03T14:10:00Z"/>
                <w:b/>
                <w:bCs/>
              </w:rPr>
            </w:pPr>
            <w:del w:id="3797" w:author="Tanuj Kumar" w:date="2024-03-03T14:10:00Z">
              <w:r w:rsidRPr="00451414" w:rsidDel="008176CC">
                <w:rPr>
                  <w:b/>
                  <w:bCs/>
                </w:rPr>
                <w:delText xml:space="preserve"> Early Learning Skills</w:delText>
              </w:r>
              <w:r w:rsidRPr="00451414" w:rsidDel="008176CC">
                <w:rPr>
                  <w:b/>
                  <w:bCs/>
                </w:rPr>
                <w:br/>
                <w:delText xml:space="preserve">(n=10,342) </w:delText>
              </w:r>
            </w:del>
          </w:p>
        </w:tc>
        <w:tc>
          <w:tcPr>
            <w:tcW w:w="2118" w:type="dxa"/>
            <w:gridSpan w:val="3"/>
            <w:hideMark/>
          </w:tcPr>
          <w:p w14:paraId="5D595883" w14:textId="4E264BD8" w:rsidR="00451414" w:rsidRPr="00451414" w:rsidDel="008176CC" w:rsidRDefault="00451414" w:rsidP="00451414">
            <w:pPr>
              <w:rPr>
                <w:del w:id="3798" w:author="Tanuj Kumar" w:date="2024-03-03T14:10:00Z"/>
                <w:b/>
                <w:bCs/>
              </w:rPr>
            </w:pPr>
            <w:del w:id="3799" w:author="Tanuj Kumar" w:date="2024-03-03T14:10:00Z">
              <w:r w:rsidRPr="00451414" w:rsidDel="008176CC">
                <w:rPr>
                  <w:b/>
                  <w:bCs/>
                </w:rPr>
                <w:delText xml:space="preserve"> Social Emotional Development</w:delText>
              </w:r>
              <w:r w:rsidRPr="00451414" w:rsidDel="008176CC">
                <w:rPr>
                  <w:b/>
                  <w:bCs/>
                </w:rPr>
                <w:br/>
                <w:delText xml:space="preserve">(n=10,343) </w:delText>
              </w:r>
            </w:del>
          </w:p>
        </w:tc>
        <w:tc>
          <w:tcPr>
            <w:tcW w:w="1966" w:type="dxa"/>
            <w:gridSpan w:val="3"/>
            <w:hideMark/>
          </w:tcPr>
          <w:p w14:paraId="47A58530" w14:textId="484B779A" w:rsidR="00451414" w:rsidRPr="00451414" w:rsidDel="008176CC" w:rsidRDefault="00451414" w:rsidP="00451414">
            <w:pPr>
              <w:rPr>
                <w:del w:id="3800" w:author="Tanuj Kumar" w:date="2024-03-03T14:10:00Z"/>
                <w:b/>
                <w:bCs/>
              </w:rPr>
            </w:pPr>
            <w:del w:id="3801" w:author="Tanuj Kumar" w:date="2024-03-03T14:10:00Z">
              <w:r w:rsidRPr="00451414" w:rsidDel="008176CC">
                <w:rPr>
                  <w:b/>
                  <w:bCs/>
                </w:rPr>
                <w:delText>Self-Regulation</w:delText>
              </w:r>
              <w:r w:rsidRPr="00451414" w:rsidDel="008176CC">
                <w:rPr>
                  <w:b/>
                  <w:bCs/>
                </w:rPr>
                <w:br/>
                <w:delText>(n=10,334)</w:delText>
              </w:r>
            </w:del>
          </w:p>
        </w:tc>
        <w:tc>
          <w:tcPr>
            <w:tcW w:w="1966" w:type="dxa"/>
            <w:gridSpan w:val="3"/>
            <w:hideMark/>
          </w:tcPr>
          <w:p w14:paraId="33F355FC" w14:textId="10BACA99" w:rsidR="00451414" w:rsidRPr="00451414" w:rsidDel="008176CC" w:rsidRDefault="00451414" w:rsidP="00451414">
            <w:pPr>
              <w:rPr>
                <w:del w:id="3802" w:author="Tanuj Kumar" w:date="2024-03-03T14:10:00Z"/>
                <w:b/>
                <w:bCs/>
              </w:rPr>
            </w:pPr>
            <w:del w:id="3803" w:author="Tanuj Kumar" w:date="2024-03-03T14:10:00Z">
              <w:r w:rsidRPr="00451414" w:rsidDel="008176CC">
                <w:rPr>
                  <w:b/>
                  <w:bCs/>
                </w:rPr>
                <w:delText xml:space="preserve"> Motor Development </w:delText>
              </w:r>
              <w:r w:rsidRPr="00451414" w:rsidDel="008176CC">
                <w:rPr>
                  <w:b/>
                  <w:bCs/>
                </w:rPr>
                <w:br/>
                <w:delText>(n=10,326)</w:delText>
              </w:r>
            </w:del>
          </w:p>
        </w:tc>
        <w:tc>
          <w:tcPr>
            <w:tcW w:w="1966" w:type="dxa"/>
            <w:gridSpan w:val="3"/>
            <w:hideMark/>
          </w:tcPr>
          <w:p w14:paraId="19366C55" w14:textId="024C35A2" w:rsidR="00451414" w:rsidRPr="00451414" w:rsidDel="008176CC" w:rsidRDefault="00451414" w:rsidP="00451414">
            <w:pPr>
              <w:rPr>
                <w:del w:id="3804" w:author="Tanuj Kumar" w:date="2024-03-03T14:10:00Z"/>
                <w:b/>
                <w:bCs/>
              </w:rPr>
            </w:pPr>
            <w:del w:id="3805" w:author="Tanuj Kumar" w:date="2024-03-03T14:10:00Z">
              <w:r w:rsidRPr="00451414" w:rsidDel="008176CC">
                <w:rPr>
                  <w:b/>
                  <w:bCs/>
                </w:rPr>
                <w:delText>Health</w:delText>
              </w:r>
              <w:r w:rsidRPr="00451414" w:rsidDel="008176CC">
                <w:rPr>
                  <w:b/>
                  <w:bCs/>
                </w:rPr>
                <w:br/>
                <w:delText>(n=11,344)</w:delText>
              </w:r>
            </w:del>
          </w:p>
        </w:tc>
      </w:tr>
      <w:tr w:rsidR="00451414" w:rsidRPr="00451414" w:rsidDel="008176CC" w14:paraId="39E14B3F" w14:textId="47FC49CC" w:rsidTr="00451414">
        <w:trPr>
          <w:trHeight w:val="300"/>
          <w:del w:id="3806" w:author="Tanuj Kumar" w:date="2024-03-03T14:10:00Z"/>
        </w:trPr>
        <w:tc>
          <w:tcPr>
            <w:tcW w:w="3955" w:type="dxa"/>
            <w:noWrap/>
            <w:hideMark/>
          </w:tcPr>
          <w:p w14:paraId="47802FF4" w14:textId="58B53BB6" w:rsidR="00451414" w:rsidRPr="00451414" w:rsidDel="008176CC" w:rsidRDefault="00451414" w:rsidP="00451414">
            <w:pPr>
              <w:rPr>
                <w:del w:id="3807" w:author="Tanuj Kumar" w:date="2024-03-03T14:10:00Z"/>
                <w:b/>
                <w:bCs/>
              </w:rPr>
            </w:pPr>
            <w:del w:id="3808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1170" w:type="dxa"/>
            <w:noWrap/>
            <w:hideMark/>
          </w:tcPr>
          <w:p w14:paraId="1BBC8AAB" w14:textId="68A5D73B" w:rsidR="00451414" w:rsidRPr="00451414" w:rsidDel="008176CC" w:rsidRDefault="00451414" w:rsidP="00451414">
            <w:pPr>
              <w:rPr>
                <w:del w:id="3809" w:author="Tanuj Kumar" w:date="2024-03-03T14:10:00Z"/>
                <w:b/>
                <w:bCs/>
              </w:rPr>
            </w:pPr>
            <w:del w:id="3810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712" w:type="dxa"/>
            <w:gridSpan w:val="2"/>
            <w:noWrap/>
            <w:hideMark/>
          </w:tcPr>
          <w:p w14:paraId="2B209298" w14:textId="2E79FC3B" w:rsidR="00451414" w:rsidRPr="00451414" w:rsidDel="008176CC" w:rsidRDefault="00451414" w:rsidP="00451414">
            <w:pPr>
              <w:rPr>
                <w:del w:id="3811" w:author="Tanuj Kumar" w:date="2024-03-03T14:10:00Z"/>
                <w:b/>
                <w:bCs/>
              </w:rPr>
            </w:pPr>
            <w:del w:id="3812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756" w:type="dxa"/>
            <w:noWrap/>
            <w:hideMark/>
          </w:tcPr>
          <w:p w14:paraId="1BA4AE35" w14:textId="38F7F049" w:rsidR="00451414" w:rsidRPr="00451414" w:rsidDel="008176CC" w:rsidRDefault="00451414" w:rsidP="00451414">
            <w:pPr>
              <w:rPr>
                <w:del w:id="3813" w:author="Tanuj Kumar" w:date="2024-03-03T14:10:00Z"/>
                <w:b/>
                <w:bCs/>
              </w:rPr>
            </w:pPr>
            <w:del w:id="3814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661" w:type="dxa"/>
            <w:gridSpan w:val="2"/>
            <w:noWrap/>
            <w:hideMark/>
          </w:tcPr>
          <w:p w14:paraId="17BBEAB1" w14:textId="5206880D" w:rsidR="00451414" w:rsidRPr="00451414" w:rsidDel="008176CC" w:rsidRDefault="00451414" w:rsidP="00451414">
            <w:pPr>
              <w:rPr>
                <w:del w:id="3815" w:author="Tanuj Kumar" w:date="2024-03-03T14:10:00Z"/>
                <w:b/>
                <w:bCs/>
              </w:rPr>
            </w:pPr>
            <w:del w:id="3816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762" w:type="dxa"/>
            <w:noWrap/>
            <w:hideMark/>
          </w:tcPr>
          <w:p w14:paraId="1F274E10" w14:textId="522B374E" w:rsidR="00451414" w:rsidRPr="00451414" w:rsidDel="008176CC" w:rsidRDefault="00451414" w:rsidP="00451414">
            <w:pPr>
              <w:rPr>
                <w:del w:id="3817" w:author="Tanuj Kumar" w:date="2024-03-03T14:10:00Z"/>
                <w:b/>
                <w:bCs/>
              </w:rPr>
            </w:pPr>
            <w:del w:id="3818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356" w:type="dxa"/>
            <w:gridSpan w:val="2"/>
            <w:noWrap/>
            <w:hideMark/>
          </w:tcPr>
          <w:p w14:paraId="41EA7369" w14:textId="0C507D88" w:rsidR="00451414" w:rsidRPr="00451414" w:rsidDel="008176CC" w:rsidRDefault="00451414" w:rsidP="00451414">
            <w:pPr>
              <w:rPr>
                <w:del w:id="3819" w:author="Tanuj Kumar" w:date="2024-03-03T14:10:00Z"/>
                <w:b/>
                <w:bCs/>
              </w:rPr>
            </w:pPr>
            <w:del w:id="3820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610" w:type="dxa"/>
            <w:noWrap/>
            <w:hideMark/>
          </w:tcPr>
          <w:p w14:paraId="5A5A5471" w14:textId="3A2772F4" w:rsidR="00451414" w:rsidRPr="00451414" w:rsidDel="008176CC" w:rsidRDefault="00451414" w:rsidP="00451414">
            <w:pPr>
              <w:rPr>
                <w:del w:id="3821" w:author="Tanuj Kumar" w:date="2024-03-03T14:10:00Z"/>
                <w:b/>
                <w:bCs/>
              </w:rPr>
            </w:pPr>
            <w:del w:id="3822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356" w:type="dxa"/>
            <w:gridSpan w:val="2"/>
            <w:noWrap/>
            <w:hideMark/>
          </w:tcPr>
          <w:p w14:paraId="56664FF6" w14:textId="28D45A24" w:rsidR="00451414" w:rsidRPr="00451414" w:rsidDel="008176CC" w:rsidRDefault="00451414" w:rsidP="00451414">
            <w:pPr>
              <w:rPr>
                <w:del w:id="3823" w:author="Tanuj Kumar" w:date="2024-03-03T14:10:00Z"/>
                <w:b/>
                <w:bCs/>
              </w:rPr>
            </w:pPr>
            <w:del w:id="3824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610" w:type="dxa"/>
            <w:noWrap/>
            <w:hideMark/>
          </w:tcPr>
          <w:p w14:paraId="2E167333" w14:textId="1E543A06" w:rsidR="00451414" w:rsidRPr="00451414" w:rsidDel="008176CC" w:rsidRDefault="00451414" w:rsidP="00451414">
            <w:pPr>
              <w:rPr>
                <w:del w:id="3825" w:author="Tanuj Kumar" w:date="2024-03-03T14:10:00Z"/>
                <w:b/>
                <w:bCs/>
              </w:rPr>
            </w:pPr>
            <w:del w:id="3826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356" w:type="dxa"/>
            <w:gridSpan w:val="2"/>
            <w:noWrap/>
            <w:hideMark/>
          </w:tcPr>
          <w:p w14:paraId="2E4E3568" w14:textId="3AF3845B" w:rsidR="00451414" w:rsidRPr="00451414" w:rsidDel="008176CC" w:rsidRDefault="00451414" w:rsidP="00451414">
            <w:pPr>
              <w:rPr>
                <w:del w:id="3827" w:author="Tanuj Kumar" w:date="2024-03-03T14:10:00Z"/>
                <w:b/>
                <w:bCs/>
              </w:rPr>
            </w:pPr>
            <w:del w:id="3828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  <w:tc>
          <w:tcPr>
            <w:tcW w:w="610" w:type="dxa"/>
            <w:noWrap/>
            <w:hideMark/>
          </w:tcPr>
          <w:p w14:paraId="0963B45F" w14:textId="6F7B3D9F" w:rsidR="00451414" w:rsidRPr="00451414" w:rsidDel="008176CC" w:rsidRDefault="00451414" w:rsidP="00451414">
            <w:pPr>
              <w:rPr>
                <w:del w:id="3829" w:author="Tanuj Kumar" w:date="2024-03-03T14:10:00Z"/>
                <w:b/>
                <w:bCs/>
              </w:rPr>
            </w:pPr>
            <w:del w:id="3830" w:author="Tanuj Kumar" w:date="2024-03-03T14:10:00Z">
              <w:r w:rsidRPr="00451414" w:rsidDel="008176CC">
                <w:rPr>
                  <w:b/>
                  <w:bCs/>
                </w:rPr>
                <w:delText>aPR</w:delText>
              </w:r>
            </w:del>
          </w:p>
        </w:tc>
        <w:tc>
          <w:tcPr>
            <w:tcW w:w="1356" w:type="dxa"/>
            <w:gridSpan w:val="2"/>
            <w:noWrap/>
            <w:hideMark/>
          </w:tcPr>
          <w:p w14:paraId="510B4EF7" w14:textId="739F7945" w:rsidR="00451414" w:rsidRPr="00451414" w:rsidDel="008176CC" w:rsidRDefault="00451414" w:rsidP="00451414">
            <w:pPr>
              <w:rPr>
                <w:del w:id="3831" w:author="Tanuj Kumar" w:date="2024-03-03T14:10:00Z"/>
                <w:b/>
                <w:bCs/>
              </w:rPr>
            </w:pPr>
            <w:del w:id="3832" w:author="Tanuj Kumar" w:date="2024-03-03T14:10:00Z">
              <w:r w:rsidRPr="00451414" w:rsidDel="008176CC">
                <w:rPr>
                  <w:b/>
                  <w:bCs/>
                </w:rPr>
                <w:delText>(95% CI)</w:delText>
              </w:r>
            </w:del>
          </w:p>
        </w:tc>
      </w:tr>
      <w:tr w:rsidR="00451414" w:rsidRPr="00451414" w:rsidDel="008176CC" w14:paraId="0331D732" w14:textId="46512DED" w:rsidTr="00451414">
        <w:trPr>
          <w:trHeight w:val="300"/>
          <w:del w:id="3833" w:author="Tanuj Kumar" w:date="2024-03-03T14:10:00Z"/>
        </w:trPr>
        <w:tc>
          <w:tcPr>
            <w:tcW w:w="3955" w:type="dxa"/>
            <w:noWrap/>
            <w:hideMark/>
          </w:tcPr>
          <w:p w14:paraId="131090D9" w14:textId="28A87967" w:rsidR="00451414" w:rsidRPr="00451414" w:rsidDel="008176CC" w:rsidRDefault="00451414">
            <w:pPr>
              <w:rPr>
                <w:del w:id="3834" w:author="Tanuj Kumar" w:date="2024-03-03T14:10:00Z"/>
                <w:b/>
                <w:bCs/>
              </w:rPr>
            </w:pPr>
            <w:del w:id="3835" w:author="Tanuj Kumar" w:date="2024-03-03T14:10:00Z">
              <w:r w:rsidRPr="00451414" w:rsidDel="008176CC">
                <w:rPr>
                  <w:b/>
                  <w:bCs/>
                </w:rPr>
                <w:delText>CHILD CHARACTERISTICS</w:delText>
              </w:r>
            </w:del>
          </w:p>
        </w:tc>
        <w:tc>
          <w:tcPr>
            <w:tcW w:w="1170" w:type="dxa"/>
            <w:hideMark/>
          </w:tcPr>
          <w:p w14:paraId="7D9189F4" w14:textId="62461E09" w:rsidR="00451414" w:rsidRPr="00451414" w:rsidDel="008176CC" w:rsidRDefault="00451414">
            <w:pPr>
              <w:rPr>
                <w:del w:id="3836" w:author="Tanuj Kumar" w:date="2024-03-03T14:10:00Z"/>
                <w:b/>
                <w:bCs/>
              </w:rPr>
            </w:pPr>
          </w:p>
        </w:tc>
        <w:tc>
          <w:tcPr>
            <w:tcW w:w="912" w:type="dxa"/>
            <w:hideMark/>
          </w:tcPr>
          <w:p w14:paraId="53664D86" w14:textId="36FB3342" w:rsidR="00451414" w:rsidRPr="00451414" w:rsidDel="008176CC" w:rsidRDefault="00451414" w:rsidP="00451414">
            <w:pPr>
              <w:rPr>
                <w:del w:id="3837" w:author="Tanuj Kumar" w:date="2024-03-03T14:10:00Z"/>
              </w:rPr>
            </w:pPr>
          </w:p>
        </w:tc>
        <w:tc>
          <w:tcPr>
            <w:tcW w:w="800" w:type="dxa"/>
            <w:hideMark/>
          </w:tcPr>
          <w:p w14:paraId="16B8FF80" w14:textId="00674BB4" w:rsidR="00451414" w:rsidRPr="00451414" w:rsidDel="008176CC" w:rsidRDefault="00451414">
            <w:pPr>
              <w:rPr>
                <w:del w:id="3838" w:author="Tanuj Kumar" w:date="2024-03-03T14:10:00Z"/>
              </w:rPr>
            </w:pPr>
            <w:del w:id="383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522E819A" w14:textId="15CFEFEA" w:rsidR="00451414" w:rsidRPr="00451414" w:rsidDel="008176CC" w:rsidRDefault="00451414">
            <w:pPr>
              <w:rPr>
                <w:del w:id="3840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5D2EE24F" w14:textId="6533AE56" w:rsidR="00451414" w:rsidRPr="00451414" w:rsidDel="008176CC" w:rsidRDefault="00451414" w:rsidP="00451414">
            <w:pPr>
              <w:rPr>
                <w:del w:id="3841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6AACEA15" w14:textId="37BC611B" w:rsidR="00451414" w:rsidRPr="00451414" w:rsidDel="008176CC" w:rsidRDefault="00451414">
            <w:pPr>
              <w:rPr>
                <w:del w:id="3842" w:author="Tanuj Kumar" w:date="2024-03-03T14:10:00Z"/>
              </w:rPr>
            </w:pPr>
            <w:del w:id="384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69D0B5D" w14:textId="50E6275E" w:rsidR="00451414" w:rsidRPr="00451414" w:rsidDel="008176CC" w:rsidRDefault="00451414">
            <w:pPr>
              <w:rPr>
                <w:del w:id="384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1C99932" w14:textId="288123D5" w:rsidR="00451414" w:rsidRPr="00451414" w:rsidDel="008176CC" w:rsidRDefault="00451414" w:rsidP="00451414">
            <w:pPr>
              <w:rPr>
                <w:del w:id="384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E06E5A9" w14:textId="5C57559D" w:rsidR="00451414" w:rsidRPr="00451414" w:rsidDel="008176CC" w:rsidRDefault="00451414">
            <w:pPr>
              <w:rPr>
                <w:del w:id="3846" w:author="Tanuj Kumar" w:date="2024-03-03T14:10:00Z"/>
              </w:rPr>
            </w:pPr>
            <w:del w:id="384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9A55DB6" w14:textId="1D7C628C" w:rsidR="00451414" w:rsidRPr="00451414" w:rsidDel="008176CC" w:rsidRDefault="00451414">
            <w:pPr>
              <w:rPr>
                <w:del w:id="384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808D660" w14:textId="47DD47A9" w:rsidR="00451414" w:rsidRPr="00451414" w:rsidDel="008176CC" w:rsidRDefault="00451414" w:rsidP="00451414">
            <w:pPr>
              <w:rPr>
                <w:del w:id="384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614F0C0" w14:textId="66AA1D61" w:rsidR="00451414" w:rsidRPr="00451414" w:rsidDel="008176CC" w:rsidRDefault="00451414">
            <w:pPr>
              <w:rPr>
                <w:del w:id="3850" w:author="Tanuj Kumar" w:date="2024-03-03T14:10:00Z"/>
              </w:rPr>
            </w:pPr>
            <w:del w:id="385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C64C15A" w14:textId="27360375" w:rsidR="00451414" w:rsidRPr="00451414" w:rsidDel="008176CC" w:rsidRDefault="00451414">
            <w:pPr>
              <w:rPr>
                <w:del w:id="385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05A7E1A" w14:textId="5E2F6496" w:rsidR="00451414" w:rsidRPr="00451414" w:rsidDel="008176CC" w:rsidRDefault="00451414" w:rsidP="00451414">
            <w:pPr>
              <w:rPr>
                <w:del w:id="385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A46E35" w14:textId="44283741" w:rsidR="00451414" w:rsidRPr="00451414" w:rsidDel="008176CC" w:rsidRDefault="00451414">
            <w:pPr>
              <w:rPr>
                <w:del w:id="3854" w:author="Tanuj Kumar" w:date="2024-03-03T14:10:00Z"/>
              </w:rPr>
            </w:pPr>
            <w:del w:id="385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124BB08" w14:textId="55DC9227" w:rsidR="00451414" w:rsidRPr="00451414" w:rsidDel="008176CC" w:rsidRDefault="00451414">
            <w:pPr>
              <w:rPr>
                <w:del w:id="385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927C040" w14:textId="09DFBE55" w:rsidR="00451414" w:rsidRPr="00451414" w:rsidDel="008176CC" w:rsidRDefault="00451414">
            <w:pPr>
              <w:rPr>
                <w:del w:id="385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50746C0" w14:textId="6E51770D" w:rsidR="00451414" w:rsidRPr="00451414" w:rsidDel="008176CC" w:rsidRDefault="00451414">
            <w:pPr>
              <w:rPr>
                <w:del w:id="3858" w:author="Tanuj Kumar" w:date="2024-03-03T14:10:00Z"/>
              </w:rPr>
            </w:pPr>
            <w:del w:id="3859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96CB27B" w14:textId="4547EB36" w:rsidTr="00451414">
        <w:trPr>
          <w:trHeight w:val="300"/>
          <w:del w:id="3860" w:author="Tanuj Kumar" w:date="2024-03-03T14:10:00Z"/>
        </w:trPr>
        <w:tc>
          <w:tcPr>
            <w:tcW w:w="3955" w:type="dxa"/>
            <w:noWrap/>
            <w:hideMark/>
          </w:tcPr>
          <w:p w14:paraId="2A19496B" w14:textId="5F4F74D3" w:rsidR="00451414" w:rsidRPr="00451414" w:rsidDel="008176CC" w:rsidRDefault="00451414">
            <w:pPr>
              <w:rPr>
                <w:del w:id="3861" w:author="Tanuj Kumar" w:date="2024-03-03T14:10:00Z"/>
                <w:b/>
                <w:bCs/>
              </w:rPr>
            </w:pPr>
            <w:del w:id="3862" w:author="Tanuj Kumar" w:date="2024-03-03T14:10:00Z">
              <w:r w:rsidRPr="00451414" w:rsidDel="008176CC">
                <w:rPr>
                  <w:b/>
                  <w:bCs/>
                </w:rPr>
                <w:delText>Sex</w:delText>
              </w:r>
            </w:del>
          </w:p>
        </w:tc>
        <w:tc>
          <w:tcPr>
            <w:tcW w:w="1170" w:type="dxa"/>
            <w:noWrap/>
            <w:hideMark/>
          </w:tcPr>
          <w:p w14:paraId="272266D1" w14:textId="0641B320" w:rsidR="00451414" w:rsidRPr="00451414" w:rsidDel="008176CC" w:rsidRDefault="00451414">
            <w:pPr>
              <w:rPr>
                <w:del w:id="3863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6DCF1B57" w14:textId="21817864" w:rsidR="00451414" w:rsidRPr="00451414" w:rsidDel="008176CC" w:rsidRDefault="00451414" w:rsidP="00451414">
            <w:pPr>
              <w:rPr>
                <w:del w:id="386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D58DA62" w14:textId="7F98574B" w:rsidR="00451414" w:rsidRPr="00451414" w:rsidDel="008176CC" w:rsidRDefault="00451414">
            <w:pPr>
              <w:rPr>
                <w:del w:id="3865" w:author="Tanuj Kumar" w:date="2024-03-03T14:10:00Z"/>
              </w:rPr>
            </w:pPr>
            <w:del w:id="386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14BEAC28" w14:textId="1259D528" w:rsidR="00451414" w:rsidRPr="00451414" w:rsidDel="008176CC" w:rsidRDefault="00451414">
            <w:pPr>
              <w:rPr>
                <w:del w:id="3867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71DF4A1A" w14:textId="1B530B38" w:rsidR="00451414" w:rsidRPr="00451414" w:rsidDel="008176CC" w:rsidRDefault="00451414" w:rsidP="00451414">
            <w:pPr>
              <w:rPr>
                <w:del w:id="3868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E2AC3E7" w14:textId="0AF9EED2" w:rsidR="00451414" w:rsidRPr="00451414" w:rsidDel="008176CC" w:rsidRDefault="00451414">
            <w:pPr>
              <w:rPr>
                <w:del w:id="3869" w:author="Tanuj Kumar" w:date="2024-03-03T14:10:00Z"/>
              </w:rPr>
            </w:pPr>
            <w:del w:id="387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69AA4384" w14:textId="314B958D" w:rsidR="00451414" w:rsidRPr="00451414" w:rsidDel="008176CC" w:rsidRDefault="00451414">
            <w:pPr>
              <w:rPr>
                <w:del w:id="38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3ED0D8C" w14:textId="3BB522F5" w:rsidR="00451414" w:rsidRPr="00451414" w:rsidDel="008176CC" w:rsidRDefault="00451414" w:rsidP="00451414">
            <w:pPr>
              <w:rPr>
                <w:del w:id="387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82D9197" w14:textId="4DFD7360" w:rsidR="00451414" w:rsidRPr="00451414" w:rsidDel="008176CC" w:rsidRDefault="00451414">
            <w:pPr>
              <w:rPr>
                <w:del w:id="3873" w:author="Tanuj Kumar" w:date="2024-03-03T14:10:00Z"/>
              </w:rPr>
            </w:pPr>
            <w:del w:id="387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73756FA" w14:textId="0F401A92" w:rsidR="00451414" w:rsidRPr="00451414" w:rsidDel="008176CC" w:rsidRDefault="00451414">
            <w:pPr>
              <w:rPr>
                <w:del w:id="387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1077E1" w14:textId="29480DB6" w:rsidR="00451414" w:rsidRPr="00451414" w:rsidDel="008176CC" w:rsidRDefault="00451414" w:rsidP="00451414">
            <w:pPr>
              <w:rPr>
                <w:del w:id="387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FD3E262" w14:textId="3714D405" w:rsidR="00451414" w:rsidRPr="00451414" w:rsidDel="008176CC" w:rsidRDefault="00451414">
            <w:pPr>
              <w:rPr>
                <w:del w:id="3877" w:author="Tanuj Kumar" w:date="2024-03-03T14:10:00Z"/>
              </w:rPr>
            </w:pPr>
            <w:del w:id="387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EA095F5" w14:textId="35168FA5" w:rsidR="00451414" w:rsidRPr="00451414" w:rsidDel="008176CC" w:rsidRDefault="00451414">
            <w:pPr>
              <w:rPr>
                <w:del w:id="387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1A58F01" w14:textId="3D917FE3" w:rsidR="00451414" w:rsidRPr="00451414" w:rsidDel="008176CC" w:rsidRDefault="00451414" w:rsidP="00451414">
            <w:pPr>
              <w:rPr>
                <w:del w:id="388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76BD948" w14:textId="7382F9F6" w:rsidR="00451414" w:rsidRPr="00451414" w:rsidDel="008176CC" w:rsidRDefault="00451414">
            <w:pPr>
              <w:rPr>
                <w:del w:id="3881" w:author="Tanuj Kumar" w:date="2024-03-03T14:10:00Z"/>
              </w:rPr>
            </w:pPr>
            <w:del w:id="388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F7B5050" w14:textId="02BC4ADB" w:rsidR="00451414" w:rsidRPr="00451414" w:rsidDel="008176CC" w:rsidRDefault="00451414">
            <w:pPr>
              <w:rPr>
                <w:del w:id="388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8C4C688" w14:textId="0C906A09" w:rsidR="00451414" w:rsidRPr="00451414" w:rsidDel="008176CC" w:rsidRDefault="00451414">
            <w:pPr>
              <w:rPr>
                <w:del w:id="388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0013576" w14:textId="16FEBA90" w:rsidR="00451414" w:rsidRPr="00451414" w:rsidDel="008176CC" w:rsidRDefault="00451414">
            <w:pPr>
              <w:rPr>
                <w:del w:id="3885" w:author="Tanuj Kumar" w:date="2024-03-03T14:10:00Z"/>
              </w:rPr>
            </w:pPr>
            <w:del w:id="3886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1B8C15F" w14:textId="6DC3BE85" w:rsidTr="00451414">
        <w:trPr>
          <w:trHeight w:val="300"/>
          <w:del w:id="3887" w:author="Tanuj Kumar" w:date="2024-03-03T14:10:00Z"/>
        </w:trPr>
        <w:tc>
          <w:tcPr>
            <w:tcW w:w="3955" w:type="dxa"/>
            <w:hideMark/>
          </w:tcPr>
          <w:p w14:paraId="7A07DE83" w14:textId="5DB1DA17" w:rsidR="00451414" w:rsidRPr="00451414" w:rsidDel="008176CC" w:rsidRDefault="00451414" w:rsidP="00451414">
            <w:pPr>
              <w:rPr>
                <w:del w:id="3888" w:author="Tanuj Kumar" w:date="2024-03-03T14:10:00Z"/>
              </w:rPr>
            </w:pPr>
            <w:del w:id="3889" w:author="Tanuj Kumar" w:date="2024-03-03T14:10:00Z">
              <w:r w:rsidRPr="00451414" w:rsidDel="008176CC">
                <w:delText>Female</w:delText>
              </w:r>
            </w:del>
          </w:p>
        </w:tc>
        <w:tc>
          <w:tcPr>
            <w:tcW w:w="1170" w:type="dxa"/>
            <w:noWrap/>
            <w:hideMark/>
          </w:tcPr>
          <w:p w14:paraId="1AF052E2" w14:textId="6319F097" w:rsidR="00451414" w:rsidRPr="00451414" w:rsidDel="008176CC" w:rsidRDefault="00451414" w:rsidP="00451414">
            <w:pPr>
              <w:rPr>
                <w:del w:id="3890" w:author="Tanuj Kumar" w:date="2024-03-03T14:10:00Z"/>
              </w:rPr>
            </w:pPr>
            <w:del w:id="389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10A8755B" w14:textId="752FACA4" w:rsidR="00451414" w:rsidRPr="00451414" w:rsidDel="008176CC" w:rsidRDefault="00451414" w:rsidP="00451414">
            <w:pPr>
              <w:rPr>
                <w:del w:id="389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9AAE1F3" w14:textId="113BBDCB" w:rsidR="00451414" w:rsidRPr="00451414" w:rsidDel="008176CC" w:rsidRDefault="00451414">
            <w:pPr>
              <w:rPr>
                <w:del w:id="3893" w:author="Tanuj Kumar" w:date="2024-03-03T14:10:00Z"/>
              </w:rPr>
            </w:pPr>
            <w:del w:id="389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1BAB0278" w14:textId="0582279E" w:rsidR="00451414" w:rsidRPr="00451414" w:rsidDel="008176CC" w:rsidRDefault="00451414" w:rsidP="00451414">
            <w:pPr>
              <w:rPr>
                <w:del w:id="3895" w:author="Tanuj Kumar" w:date="2024-03-03T14:10:00Z"/>
              </w:rPr>
            </w:pPr>
            <w:del w:id="389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0A8A6B3F" w14:textId="6D367F5C" w:rsidR="00451414" w:rsidRPr="00451414" w:rsidDel="008176CC" w:rsidRDefault="00451414" w:rsidP="00451414">
            <w:pPr>
              <w:rPr>
                <w:del w:id="389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7B410575" w14:textId="271DAC16" w:rsidR="00451414" w:rsidRPr="00451414" w:rsidDel="008176CC" w:rsidRDefault="00451414">
            <w:pPr>
              <w:rPr>
                <w:del w:id="3898" w:author="Tanuj Kumar" w:date="2024-03-03T14:10:00Z"/>
              </w:rPr>
            </w:pPr>
            <w:del w:id="389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87B54D7" w14:textId="437D8BD7" w:rsidR="00451414" w:rsidRPr="00451414" w:rsidDel="008176CC" w:rsidRDefault="00451414" w:rsidP="00451414">
            <w:pPr>
              <w:rPr>
                <w:del w:id="3900" w:author="Tanuj Kumar" w:date="2024-03-03T14:10:00Z"/>
              </w:rPr>
            </w:pPr>
            <w:del w:id="390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E726EFA" w14:textId="426A9E35" w:rsidR="00451414" w:rsidRPr="00451414" w:rsidDel="008176CC" w:rsidRDefault="00451414" w:rsidP="00451414">
            <w:pPr>
              <w:rPr>
                <w:del w:id="390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1879D7" w14:textId="45C03B87" w:rsidR="00451414" w:rsidRPr="00451414" w:rsidDel="008176CC" w:rsidRDefault="00451414">
            <w:pPr>
              <w:rPr>
                <w:del w:id="3903" w:author="Tanuj Kumar" w:date="2024-03-03T14:10:00Z"/>
              </w:rPr>
            </w:pPr>
            <w:del w:id="390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106DAE3" w14:textId="161AEA95" w:rsidR="00451414" w:rsidRPr="00451414" w:rsidDel="008176CC" w:rsidRDefault="00451414" w:rsidP="00451414">
            <w:pPr>
              <w:rPr>
                <w:del w:id="3905" w:author="Tanuj Kumar" w:date="2024-03-03T14:10:00Z"/>
              </w:rPr>
            </w:pPr>
            <w:del w:id="390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F080FA2" w14:textId="21A61F7C" w:rsidR="00451414" w:rsidRPr="00451414" w:rsidDel="008176CC" w:rsidRDefault="00451414" w:rsidP="00451414">
            <w:pPr>
              <w:rPr>
                <w:del w:id="390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34C732C" w14:textId="503F4EA5" w:rsidR="00451414" w:rsidRPr="00451414" w:rsidDel="008176CC" w:rsidRDefault="00451414">
            <w:pPr>
              <w:rPr>
                <w:del w:id="3908" w:author="Tanuj Kumar" w:date="2024-03-03T14:10:00Z"/>
                <w:b/>
                <w:bCs/>
              </w:rPr>
            </w:pPr>
            <w:del w:id="3909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6EB3719" w14:textId="7F180ADB" w:rsidR="00451414" w:rsidRPr="00451414" w:rsidDel="008176CC" w:rsidRDefault="00451414" w:rsidP="00451414">
            <w:pPr>
              <w:rPr>
                <w:del w:id="3910" w:author="Tanuj Kumar" w:date="2024-03-03T14:10:00Z"/>
              </w:rPr>
            </w:pPr>
            <w:del w:id="391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8ADAB4C" w14:textId="58656812" w:rsidR="00451414" w:rsidRPr="00451414" w:rsidDel="008176CC" w:rsidRDefault="00451414" w:rsidP="00451414">
            <w:pPr>
              <w:rPr>
                <w:del w:id="391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9916E0E" w14:textId="1E8AC0E9" w:rsidR="00451414" w:rsidRPr="00451414" w:rsidDel="008176CC" w:rsidRDefault="00451414">
            <w:pPr>
              <w:rPr>
                <w:del w:id="3913" w:author="Tanuj Kumar" w:date="2024-03-03T14:10:00Z"/>
              </w:rPr>
            </w:pPr>
            <w:del w:id="391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B37FB10" w14:textId="37E4588A" w:rsidR="00451414" w:rsidRPr="00451414" w:rsidDel="008176CC" w:rsidRDefault="00451414" w:rsidP="00451414">
            <w:pPr>
              <w:rPr>
                <w:del w:id="3915" w:author="Tanuj Kumar" w:date="2024-03-03T14:10:00Z"/>
              </w:rPr>
            </w:pPr>
            <w:del w:id="391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DA73E78" w14:textId="4E25667F" w:rsidR="00451414" w:rsidRPr="00451414" w:rsidDel="008176CC" w:rsidRDefault="00451414" w:rsidP="00451414">
            <w:pPr>
              <w:rPr>
                <w:del w:id="391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4148180" w14:textId="4303398D" w:rsidR="00451414" w:rsidRPr="00451414" w:rsidDel="008176CC" w:rsidRDefault="00451414">
            <w:pPr>
              <w:rPr>
                <w:del w:id="3918" w:author="Tanuj Kumar" w:date="2024-03-03T14:10:00Z"/>
              </w:rPr>
            </w:pPr>
            <w:del w:id="3919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1A12DBC" w14:textId="575D5954" w:rsidTr="00451414">
        <w:trPr>
          <w:trHeight w:val="300"/>
          <w:del w:id="3920" w:author="Tanuj Kumar" w:date="2024-03-03T14:10:00Z"/>
        </w:trPr>
        <w:tc>
          <w:tcPr>
            <w:tcW w:w="3955" w:type="dxa"/>
            <w:hideMark/>
          </w:tcPr>
          <w:p w14:paraId="57DF4A5A" w14:textId="4C7B6E69" w:rsidR="00451414" w:rsidRPr="00451414" w:rsidDel="008176CC" w:rsidRDefault="00451414" w:rsidP="00451414">
            <w:pPr>
              <w:rPr>
                <w:del w:id="3921" w:author="Tanuj Kumar" w:date="2024-03-03T14:10:00Z"/>
              </w:rPr>
            </w:pPr>
            <w:del w:id="3922" w:author="Tanuj Kumar" w:date="2024-03-03T14:10:00Z">
              <w:r w:rsidRPr="00451414" w:rsidDel="008176CC">
                <w:delText>Male</w:delText>
              </w:r>
            </w:del>
          </w:p>
        </w:tc>
        <w:tc>
          <w:tcPr>
            <w:tcW w:w="1170" w:type="dxa"/>
            <w:noWrap/>
            <w:hideMark/>
          </w:tcPr>
          <w:p w14:paraId="2C344DD1" w14:textId="707643DD" w:rsidR="00451414" w:rsidRPr="00451414" w:rsidDel="008176CC" w:rsidRDefault="00451414" w:rsidP="00451414">
            <w:pPr>
              <w:rPr>
                <w:del w:id="3923" w:author="Tanuj Kumar" w:date="2024-03-03T14:10:00Z"/>
                <w:b/>
                <w:bCs/>
              </w:rPr>
            </w:pPr>
            <w:del w:id="3924" w:author="Tanuj Kumar" w:date="2024-03-03T14:10:00Z">
              <w:r w:rsidRPr="00451414" w:rsidDel="008176CC">
                <w:rPr>
                  <w:b/>
                  <w:bCs/>
                </w:rPr>
                <w:delText>0.87</w:delText>
              </w:r>
            </w:del>
          </w:p>
        </w:tc>
        <w:tc>
          <w:tcPr>
            <w:tcW w:w="912" w:type="dxa"/>
            <w:noWrap/>
            <w:hideMark/>
          </w:tcPr>
          <w:p w14:paraId="6D9A0CB6" w14:textId="6C91EEFC" w:rsidR="00451414" w:rsidRPr="00451414" w:rsidDel="008176CC" w:rsidRDefault="00451414" w:rsidP="00451414">
            <w:pPr>
              <w:rPr>
                <w:del w:id="3925" w:author="Tanuj Kumar" w:date="2024-03-03T14:10:00Z"/>
                <w:b/>
                <w:bCs/>
              </w:rPr>
            </w:pPr>
            <w:del w:id="3926" w:author="Tanuj Kumar" w:date="2024-03-03T14:10:00Z">
              <w:r w:rsidRPr="00451414" w:rsidDel="008176CC">
                <w:rPr>
                  <w:b/>
                  <w:bCs/>
                </w:rPr>
                <w:delText xml:space="preserve">(0.83 - </w:delText>
              </w:r>
            </w:del>
          </w:p>
        </w:tc>
        <w:tc>
          <w:tcPr>
            <w:tcW w:w="800" w:type="dxa"/>
            <w:noWrap/>
            <w:hideMark/>
          </w:tcPr>
          <w:p w14:paraId="49E68E63" w14:textId="1157FDC6" w:rsidR="00451414" w:rsidRPr="00451414" w:rsidDel="008176CC" w:rsidRDefault="00451414">
            <w:pPr>
              <w:rPr>
                <w:del w:id="3927" w:author="Tanuj Kumar" w:date="2024-03-03T14:10:00Z"/>
                <w:b/>
                <w:bCs/>
              </w:rPr>
            </w:pPr>
            <w:del w:id="3928" w:author="Tanuj Kumar" w:date="2024-03-03T14:10:00Z">
              <w:r w:rsidRPr="00451414" w:rsidDel="008176CC">
                <w:rPr>
                  <w:b/>
                  <w:bCs/>
                </w:rPr>
                <w:delText>0.91)</w:delText>
              </w:r>
            </w:del>
          </w:p>
        </w:tc>
        <w:tc>
          <w:tcPr>
            <w:tcW w:w="756" w:type="dxa"/>
            <w:noWrap/>
            <w:hideMark/>
          </w:tcPr>
          <w:p w14:paraId="2CF157F0" w14:textId="1E25852A" w:rsidR="00451414" w:rsidRPr="00451414" w:rsidDel="008176CC" w:rsidRDefault="00451414" w:rsidP="00451414">
            <w:pPr>
              <w:rPr>
                <w:del w:id="3929" w:author="Tanuj Kumar" w:date="2024-03-03T14:10:00Z"/>
                <w:b/>
                <w:bCs/>
              </w:rPr>
            </w:pPr>
            <w:del w:id="3930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762" w:type="dxa"/>
            <w:noWrap/>
            <w:hideMark/>
          </w:tcPr>
          <w:p w14:paraId="41C76236" w14:textId="616037CE" w:rsidR="00451414" w:rsidRPr="00451414" w:rsidDel="008176CC" w:rsidRDefault="00451414" w:rsidP="00451414">
            <w:pPr>
              <w:rPr>
                <w:del w:id="3931" w:author="Tanuj Kumar" w:date="2024-03-03T14:10:00Z"/>
                <w:b/>
                <w:bCs/>
              </w:rPr>
            </w:pPr>
            <w:del w:id="3932" w:author="Tanuj Kumar" w:date="2024-03-03T14:10:00Z">
              <w:r w:rsidRPr="00451414" w:rsidDel="008176CC">
                <w:rPr>
                  <w:b/>
                  <w:bCs/>
                </w:rPr>
                <w:delText xml:space="preserve">(0.91 - </w:delText>
              </w:r>
            </w:del>
          </w:p>
        </w:tc>
        <w:tc>
          <w:tcPr>
            <w:tcW w:w="899" w:type="dxa"/>
            <w:noWrap/>
            <w:hideMark/>
          </w:tcPr>
          <w:p w14:paraId="190F8B29" w14:textId="006A23E6" w:rsidR="00451414" w:rsidRPr="00451414" w:rsidDel="008176CC" w:rsidRDefault="00451414">
            <w:pPr>
              <w:rPr>
                <w:del w:id="3933" w:author="Tanuj Kumar" w:date="2024-03-03T14:10:00Z"/>
                <w:b/>
                <w:bCs/>
              </w:rPr>
            </w:pPr>
            <w:del w:id="3934" w:author="Tanuj Kumar" w:date="2024-03-03T14:10:00Z">
              <w:r w:rsidRPr="00451414" w:rsidDel="008176CC">
                <w:rPr>
                  <w:b/>
                  <w:bCs/>
                </w:rPr>
                <w:delText>1.00)</w:delText>
              </w:r>
            </w:del>
          </w:p>
        </w:tc>
        <w:tc>
          <w:tcPr>
            <w:tcW w:w="762" w:type="dxa"/>
            <w:noWrap/>
            <w:hideMark/>
          </w:tcPr>
          <w:p w14:paraId="045A59B2" w14:textId="48155AB3" w:rsidR="00451414" w:rsidRPr="00451414" w:rsidDel="008176CC" w:rsidRDefault="00451414" w:rsidP="00451414">
            <w:pPr>
              <w:rPr>
                <w:del w:id="3935" w:author="Tanuj Kumar" w:date="2024-03-03T14:10:00Z"/>
                <w:b/>
                <w:bCs/>
              </w:rPr>
            </w:pPr>
            <w:del w:id="3936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192FC52D" w14:textId="5EB57105" w:rsidR="00451414" w:rsidRPr="00451414" w:rsidDel="008176CC" w:rsidRDefault="00451414" w:rsidP="00451414">
            <w:pPr>
              <w:rPr>
                <w:del w:id="3937" w:author="Tanuj Kumar" w:date="2024-03-03T14:10:00Z"/>
                <w:b/>
                <w:bCs/>
              </w:rPr>
            </w:pPr>
            <w:del w:id="3938" w:author="Tanuj Kumar" w:date="2024-03-03T14:10:00Z">
              <w:r w:rsidRPr="00451414" w:rsidDel="008176CC">
                <w:rPr>
                  <w:b/>
                  <w:bCs/>
                </w:rPr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58AC1C13" w14:textId="17D11D1D" w:rsidR="00451414" w:rsidRPr="00451414" w:rsidDel="008176CC" w:rsidRDefault="00451414">
            <w:pPr>
              <w:rPr>
                <w:del w:id="3939" w:author="Tanuj Kumar" w:date="2024-03-03T14:10:00Z"/>
                <w:b/>
                <w:bCs/>
              </w:rPr>
            </w:pPr>
            <w:del w:id="3940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610" w:type="dxa"/>
            <w:noWrap/>
            <w:hideMark/>
          </w:tcPr>
          <w:p w14:paraId="5DBDDEBD" w14:textId="3345C73E" w:rsidR="00451414" w:rsidRPr="00451414" w:rsidDel="008176CC" w:rsidRDefault="00451414" w:rsidP="00451414">
            <w:pPr>
              <w:rPr>
                <w:del w:id="3941" w:author="Tanuj Kumar" w:date="2024-03-03T14:10:00Z"/>
                <w:b/>
                <w:bCs/>
              </w:rPr>
            </w:pPr>
            <w:del w:id="3942" w:author="Tanuj Kumar" w:date="2024-03-03T14:10:00Z">
              <w:r w:rsidRPr="00451414" w:rsidDel="008176CC">
                <w:rPr>
                  <w:b/>
                  <w:bCs/>
                </w:rPr>
                <w:delText>0.93</w:delText>
              </w:r>
            </w:del>
          </w:p>
        </w:tc>
        <w:tc>
          <w:tcPr>
            <w:tcW w:w="678" w:type="dxa"/>
            <w:noWrap/>
            <w:hideMark/>
          </w:tcPr>
          <w:p w14:paraId="5816F0B2" w14:textId="781B6C82" w:rsidR="00451414" w:rsidRPr="00451414" w:rsidDel="008176CC" w:rsidRDefault="00451414" w:rsidP="00451414">
            <w:pPr>
              <w:rPr>
                <w:del w:id="3943" w:author="Tanuj Kumar" w:date="2024-03-03T14:10:00Z"/>
                <w:b/>
                <w:bCs/>
              </w:rPr>
            </w:pPr>
            <w:del w:id="3944" w:author="Tanuj Kumar" w:date="2024-03-03T14:10:00Z">
              <w:r w:rsidRPr="00451414" w:rsidDel="008176CC">
                <w:rPr>
                  <w:b/>
                  <w:bCs/>
                </w:rPr>
                <w:delText xml:space="preserve">(0.89 - </w:delText>
              </w:r>
            </w:del>
          </w:p>
        </w:tc>
        <w:tc>
          <w:tcPr>
            <w:tcW w:w="678" w:type="dxa"/>
            <w:noWrap/>
            <w:hideMark/>
          </w:tcPr>
          <w:p w14:paraId="031CB60F" w14:textId="6841CAC6" w:rsidR="00451414" w:rsidRPr="00451414" w:rsidDel="008176CC" w:rsidRDefault="00451414">
            <w:pPr>
              <w:rPr>
                <w:del w:id="3945" w:author="Tanuj Kumar" w:date="2024-03-03T14:10:00Z"/>
                <w:b/>
                <w:bCs/>
              </w:rPr>
            </w:pPr>
            <w:del w:id="3946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610" w:type="dxa"/>
            <w:noWrap/>
            <w:hideMark/>
          </w:tcPr>
          <w:p w14:paraId="7F81054F" w14:textId="72402764" w:rsidR="00451414" w:rsidRPr="00451414" w:rsidDel="008176CC" w:rsidRDefault="00451414" w:rsidP="00451414">
            <w:pPr>
              <w:rPr>
                <w:del w:id="3947" w:author="Tanuj Kumar" w:date="2024-03-03T14:10:00Z"/>
                <w:b/>
                <w:bCs/>
              </w:rPr>
            </w:pPr>
            <w:del w:id="3948" w:author="Tanuj Kumar" w:date="2024-03-03T14:10:00Z">
              <w:r w:rsidRPr="00451414" w:rsidDel="008176CC">
                <w:rPr>
                  <w:b/>
                  <w:bCs/>
                </w:rPr>
                <w:delText>0.84</w:delText>
              </w:r>
            </w:del>
          </w:p>
        </w:tc>
        <w:tc>
          <w:tcPr>
            <w:tcW w:w="678" w:type="dxa"/>
            <w:noWrap/>
            <w:hideMark/>
          </w:tcPr>
          <w:p w14:paraId="13B599D2" w14:textId="468136B5" w:rsidR="00451414" w:rsidRPr="00451414" w:rsidDel="008176CC" w:rsidRDefault="00451414" w:rsidP="00451414">
            <w:pPr>
              <w:rPr>
                <w:del w:id="3949" w:author="Tanuj Kumar" w:date="2024-03-03T14:10:00Z"/>
                <w:b/>
                <w:bCs/>
              </w:rPr>
            </w:pPr>
            <w:del w:id="3950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678" w:type="dxa"/>
            <w:noWrap/>
            <w:hideMark/>
          </w:tcPr>
          <w:p w14:paraId="38DAC9E8" w14:textId="712A1CD0" w:rsidR="00451414" w:rsidRPr="00451414" w:rsidDel="008176CC" w:rsidRDefault="00451414">
            <w:pPr>
              <w:rPr>
                <w:del w:id="3951" w:author="Tanuj Kumar" w:date="2024-03-03T14:10:00Z"/>
                <w:b/>
                <w:bCs/>
              </w:rPr>
            </w:pPr>
            <w:del w:id="3952" w:author="Tanuj Kumar" w:date="2024-03-03T14:10:00Z">
              <w:r w:rsidRPr="00451414" w:rsidDel="008176CC">
                <w:rPr>
                  <w:b/>
                  <w:bCs/>
                </w:rPr>
                <w:delText>0.89)</w:delText>
              </w:r>
            </w:del>
          </w:p>
        </w:tc>
        <w:tc>
          <w:tcPr>
            <w:tcW w:w="610" w:type="dxa"/>
            <w:noWrap/>
            <w:hideMark/>
          </w:tcPr>
          <w:p w14:paraId="3C80A119" w14:textId="59E15394" w:rsidR="00451414" w:rsidRPr="00451414" w:rsidDel="008176CC" w:rsidRDefault="00451414" w:rsidP="00451414">
            <w:pPr>
              <w:rPr>
                <w:del w:id="3953" w:author="Tanuj Kumar" w:date="2024-03-03T14:10:00Z"/>
              </w:rPr>
            </w:pPr>
            <w:del w:id="3954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2DB1116D" w14:textId="02EAC40E" w:rsidR="00451414" w:rsidRPr="00451414" w:rsidDel="008176CC" w:rsidRDefault="00451414" w:rsidP="00451414">
            <w:pPr>
              <w:rPr>
                <w:del w:id="3955" w:author="Tanuj Kumar" w:date="2024-03-03T14:10:00Z"/>
              </w:rPr>
            </w:pPr>
            <w:del w:id="3956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7CF6582A" w14:textId="79233962" w:rsidR="00451414" w:rsidRPr="00451414" w:rsidDel="008176CC" w:rsidRDefault="00451414">
            <w:pPr>
              <w:rPr>
                <w:del w:id="3957" w:author="Tanuj Kumar" w:date="2024-03-03T14:10:00Z"/>
              </w:rPr>
            </w:pPr>
            <w:del w:id="3958" w:author="Tanuj Kumar" w:date="2024-03-03T14:10:00Z">
              <w:r w:rsidRPr="00451414" w:rsidDel="008176CC">
                <w:delText>1.02)</w:delText>
              </w:r>
            </w:del>
          </w:p>
        </w:tc>
      </w:tr>
      <w:tr w:rsidR="00451414" w:rsidRPr="00451414" w:rsidDel="008176CC" w14:paraId="1888889E" w14:textId="1AB3A466" w:rsidTr="00451414">
        <w:trPr>
          <w:trHeight w:val="300"/>
          <w:del w:id="3959" w:author="Tanuj Kumar" w:date="2024-03-03T14:10:00Z"/>
        </w:trPr>
        <w:tc>
          <w:tcPr>
            <w:tcW w:w="3955" w:type="dxa"/>
            <w:noWrap/>
            <w:hideMark/>
          </w:tcPr>
          <w:p w14:paraId="6F643D1E" w14:textId="276D5DE6" w:rsidR="00451414" w:rsidRPr="00451414" w:rsidDel="008176CC" w:rsidRDefault="00451414">
            <w:pPr>
              <w:rPr>
                <w:del w:id="3960" w:author="Tanuj Kumar" w:date="2024-03-03T14:10:00Z"/>
                <w:b/>
                <w:bCs/>
              </w:rPr>
            </w:pPr>
            <w:del w:id="3961" w:author="Tanuj Kumar" w:date="2024-03-03T14:10:00Z">
              <w:r w:rsidRPr="00451414" w:rsidDel="008176CC">
                <w:rPr>
                  <w:b/>
                  <w:bCs/>
                </w:rPr>
                <w:delText>Age</w:delText>
              </w:r>
            </w:del>
          </w:p>
        </w:tc>
        <w:tc>
          <w:tcPr>
            <w:tcW w:w="1170" w:type="dxa"/>
            <w:noWrap/>
            <w:hideMark/>
          </w:tcPr>
          <w:p w14:paraId="73898E19" w14:textId="29B816A6" w:rsidR="00451414" w:rsidRPr="00451414" w:rsidDel="008176CC" w:rsidRDefault="00451414">
            <w:pPr>
              <w:rPr>
                <w:del w:id="3962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7F1D4BFD" w14:textId="1649ACD5" w:rsidR="00451414" w:rsidRPr="00451414" w:rsidDel="008176CC" w:rsidRDefault="00451414" w:rsidP="00451414">
            <w:pPr>
              <w:rPr>
                <w:del w:id="3963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1F9334E" w14:textId="53BBFD6F" w:rsidR="00451414" w:rsidRPr="00451414" w:rsidDel="008176CC" w:rsidRDefault="00451414">
            <w:pPr>
              <w:rPr>
                <w:del w:id="3964" w:author="Tanuj Kumar" w:date="2024-03-03T14:10:00Z"/>
              </w:rPr>
            </w:pPr>
            <w:del w:id="396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7031FDB1" w14:textId="6DF66DB4" w:rsidR="00451414" w:rsidRPr="00451414" w:rsidDel="008176CC" w:rsidRDefault="00451414">
            <w:pPr>
              <w:rPr>
                <w:del w:id="3966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48DE5EA5" w14:textId="21DB7F30" w:rsidR="00451414" w:rsidRPr="00451414" w:rsidDel="008176CC" w:rsidRDefault="00451414" w:rsidP="00451414">
            <w:pPr>
              <w:rPr>
                <w:del w:id="396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5E1B6C9" w14:textId="4C9FBC89" w:rsidR="00451414" w:rsidRPr="00451414" w:rsidDel="008176CC" w:rsidRDefault="00451414">
            <w:pPr>
              <w:rPr>
                <w:del w:id="3968" w:author="Tanuj Kumar" w:date="2024-03-03T14:10:00Z"/>
              </w:rPr>
            </w:pPr>
            <w:del w:id="396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F2E0481" w14:textId="2710B434" w:rsidR="00451414" w:rsidRPr="00451414" w:rsidDel="008176CC" w:rsidRDefault="00451414">
            <w:pPr>
              <w:rPr>
                <w:del w:id="397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36F8747" w14:textId="46DDFFF7" w:rsidR="00451414" w:rsidRPr="00451414" w:rsidDel="008176CC" w:rsidRDefault="00451414" w:rsidP="00451414">
            <w:pPr>
              <w:rPr>
                <w:del w:id="39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8A59466" w14:textId="2AF2117E" w:rsidR="00451414" w:rsidRPr="00451414" w:rsidDel="008176CC" w:rsidRDefault="00451414">
            <w:pPr>
              <w:rPr>
                <w:del w:id="3972" w:author="Tanuj Kumar" w:date="2024-03-03T14:10:00Z"/>
              </w:rPr>
            </w:pPr>
            <w:del w:id="397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33ACC39" w14:textId="2395D788" w:rsidR="00451414" w:rsidRPr="00451414" w:rsidDel="008176CC" w:rsidRDefault="00451414">
            <w:pPr>
              <w:rPr>
                <w:del w:id="397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1B95EE8" w14:textId="467A3E31" w:rsidR="00451414" w:rsidRPr="00451414" w:rsidDel="008176CC" w:rsidRDefault="00451414" w:rsidP="00451414">
            <w:pPr>
              <w:rPr>
                <w:del w:id="397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F7AA699" w14:textId="4B45006F" w:rsidR="00451414" w:rsidRPr="00451414" w:rsidDel="008176CC" w:rsidRDefault="00451414">
            <w:pPr>
              <w:rPr>
                <w:del w:id="3976" w:author="Tanuj Kumar" w:date="2024-03-03T14:10:00Z"/>
              </w:rPr>
            </w:pPr>
            <w:del w:id="397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F561DE2" w14:textId="312E91BE" w:rsidR="00451414" w:rsidRPr="00451414" w:rsidDel="008176CC" w:rsidRDefault="00451414">
            <w:pPr>
              <w:rPr>
                <w:del w:id="397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5C5734B" w14:textId="629A03AF" w:rsidR="00451414" w:rsidRPr="00451414" w:rsidDel="008176CC" w:rsidRDefault="00451414" w:rsidP="00451414">
            <w:pPr>
              <w:rPr>
                <w:del w:id="397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2E4D865" w14:textId="218EB2D2" w:rsidR="00451414" w:rsidRPr="00451414" w:rsidDel="008176CC" w:rsidRDefault="00451414">
            <w:pPr>
              <w:rPr>
                <w:del w:id="3980" w:author="Tanuj Kumar" w:date="2024-03-03T14:10:00Z"/>
              </w:rPr>
            </w:pPr>
            <w:del w:id="398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04E4D7E" w14:textId="7A6EDD41" w:rsidR="00451414" w:rsidRPr="00451414" w:rsidDel="008176CC" w:rsidRDefault="00451414">
            <w:pPr>
              <w:rPr>
                <w:del w:id="398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6FFBA76" w14:textId="0A2B04F2" w:rsidR="00451414" w:rsidRPr="00451414" w:rsidDel="008176CC" w:rsidRDefault="00451414">
            <w:pPr>
              <w:rPr>
                <w:del w:id="398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BA0F29E" w14:textId="7BB99C71" w:rsidR="00451414" w:rsidRPr="00451414" w:rsidDel="008176CC" w:rsidRDefault="00451414">
            <w:pPr>
              <w:rPr>
                <w:del w:id="3984" w:author="Tanuj Kumar" w:date="2024-03-03T14:10:00Z"/>
              </w:rPr>
            </w:pPr>
            <w:del w:id="398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9A821E1" w14:textId="2FBEE2E7" w:rsidTr="00451414">
        <w:trPr>
          <w:trHeight w:val="300"/>
          <w:del w:id="3986" w:author="Tanuj Kumar" w:date="2024-03-03T14:10:00Z"/>
        </w:trPr>
        <w:tc>
          <w:tcPr>
            <w:tcW w:w="3955" w:type="dxa"/>
            <w:hideMark/>
          </w:tcPr>
          <w:p w14:paraId="48EDDA8F" w14:textId="0E88C672" w:rsidR="00451414" w:rsidRPr="00451414" w:rsidDel="008176CC" w:rsidRDefault="00451414" w:rsidP="00451414">
            <w:pPr>
              <w:rPr>
                <w:del w:id="3987" w:author="Tanuj Kumar" w:date="2024-03-03T14:10:00Z"/>
              </w:rPr>
            </w:pPr>
            <w:del w:id="3988" w:author="Tanuj Kumar" w:date="2024-03-03T14:10:00Z">
              <w:r w:rsidRPr="00451414" w:rsidDel="008176CC">
                <w:delText>3 Years</w:delText>
              </w:r>
            </w:del>
          </w:p>
        </w:tc>
        <w:tc>
          <w:tcPr>
            <w:tcW w:w="1170" w:type="dxa"/>
            <w:noWrap/>
            <w:hideMark/>
          </w:tcPr>
          <w:p w14:paraId="67E66C86" w14:textId="7D0028FB" w:rsidR="00451414" w:rsidRPr="00451414" w:rsidDel="008176CC" w:rsidRDefault="00451414" w:rsidP="00451414">
            <w:pPr>
              <w:rPr>
                <w:del w:id="3989" w:author="Tanuj Kumar" w:date="2024-03-03T14:10:00Z"/>
              </w:rPr>
            </w:pPr>
            <w:del w:id="399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0DDE42F3" w14:textId="0A312624" w:rsidR="00451414" w:rsidRPr="00451414" w:rsidDel="008176CC" w:rsidRDefault="00451414" w:rsidP="00451414">
            <w:pPr>
              <w:rPr>
                <w:del w:id="399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2BB17D5" w14:textId="41A50162" w:rsidR="00451414" w:rsidRPr="00451414" w:rsidDel="008176CC" w:rsidRDefault="00451414">
            <w:pPr>
              <w:rPr>
                <w:del w:id="3992" w:author="Tanuj Kumar" w:date="2024-03-03T14:10:00Z"/>
              </w:rPr>
            </w:pPr>
            <w:del w:id="399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7E8DF8A7" w14:textId="23F3636B" w:rsidR="00451414" w:rsidRPr="00451414" w:rsidDel="008176CC" w:rsidRDefault="00451414" w:rsidP="00451414">
            <w:pPr>
              <w:rPr>
                <w:del w:id="3994" w:author="Tanuj Kumar" w:date="2024-03-03T14:10:00Z"/>
              </w:rPr>
            </w:pPr>
            <w:del w:id="399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27891A4D" w14:textId="4B39BA3D" w:rsidR="00451414" w:rsidRPr="00451414" w:rsidDel="008176CC" w:rsidRDefault="00451414" w:rsidP="00451414">
            <w:pPr>
              <w:rPr>
                <w:del w:id="399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51C2CAB9" w14:textId="2D4020B2" w:rsidR="00451414" w:rsidRPr="00451414" w:rsidDel="008176CC" w:rsidRDefault="00451414">
            <w:pPr>
              <w:rPr>
                <w:del w:id="3997" w:author="Tanuj Kumar" w:date="2024-03-03T14:10:00Z"/>
              </w:rPr>
            </w:pPr>
            <w:del w:id="399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38E7F160" w14:textId="1305FACF" w:rsidR="00451414" w:rsidRPr="00451414" w:rsidDel="008176CC" w:rsidRDefault="00451414" w:rsidP="00451414">
            <w:pPr>
              <w:rPr>
                <w:del w:id="3999" w:author="Tanuj Kumar" w:date="2024-03-03T14:10:00Z"/>
              </w:rPr>
            </w:pPr>
            <w:del w:id="400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523C55F" w14:textId="6773A1F0" w:rsidR="00451414" w:rsidRPr="00451414" w:rsidDel="008176CC" w:rsidRDefault="00451414" w:rsidP="00451414">
            <w:pPr>
              <w:rPr>
                <w:del w:id="400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8578AA7" w14:textId="756896CB" w:rsidR="00451414" w:rsidRPr="00451414" w:rsidDel="008176CC" w:rsidRDefault="00451414">
            <w:pPr>
              <w:rPr>
                <w:del w:id="4002" w:author="Tanuj Kumar" w:date="2024-03-03T14:10:00Z"/>
              </w:rPr>
            </w:pPr>
            <w:del w:id="400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16F0AE7" w14:textId="37CC8E08" w:rsidR="00451414" w:rsidRPr="00451414" w:rsidDel="008176CC" w:rsidRDefault="00451414" w:rsidP="00451414">
            <w:pPr>
              <w:rPr>
                <w:del w:id="4004" w:author="Tanuj Kumar" w:date="2024-03-03T14:10:00Z"/>
              </w:rPr>
            </w:pPr>
            <w:del w:id="400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C01F869" w14:textId="3D719196" w:rsidR="00451414" w:rsidRPr="00451414" w:rsidDel="008176CC" w:rsidRDefault="00451414" w:rsidP="00451414">
            <w:pPr>
              <w:rPr>
                <w:del w:id="400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2A3D2B3" w14:textId="7BB89EE0" w:rsidR="00451414" w:rsidRPr="00451414" w:rsidDel="008176CC" w:rsidRDefault="00451414">
            <w:pPr>
              <w:rPr>
                <w:del w:id="4007" w:author="Tanuj Kumar" w:date="2024-03-03T14:10:00Z"/>
              </w:rPr>
            </w:pPr>
            <w:del w:id="400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1D6EEEE" w14:textId="34145E35" w:rsidR="00451414" w:rsidRPr="00451414" w:rsidDel="008176CC" w:rsidRDefault="00451414" w:rsidP="00451414">
            <w:pPr>
              <w:rPr>
                <w:del w:id="4009" w:author="Tanuj Kumar" w:date="2024-03-03T14:10:00Z"/>
              </w:rPr>
            </w:pPr>
            <w:del w:id="401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D98C208" w14:textId="0C6EEA34" w:rsidR="00451414" w:rsidRPr="00451414" w:rsidDel="008176CC" w:rsidRDefault="00451414" w:rsidP="00451414">
            <w:pPr>
              <w:rPr>
                <w:del w:id="401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8586EC5" w14:textId="388882C7" w:rsidR="00451414" w:rsidRPr="00451414" w:rsidDel="008176CC" w:rsidRDefault="00451414">
            <w:pPr>
              <w:rPr>
                <w:del w:id="4012" w:author="Tanuj Kumar" w:date="2024-03-03T14:10:00Z"/>
              </w:rPr>
            </w:pPr>
            <w:del w:id="401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39E5F72" w14:textId="771A6557" w:rsidR="00451414" w:rsidRPr="00451414" w:rsidDel="008176CC" w:rsidRDefault="00451414" w:rsidP="00451414">
            <w:pPr>
              <w:rPr>
                <w:del w:id="4014" w:author="Tanuj Kumar" w:date="2024-03-03T14:10:00Z"/>
              </w:rPr>
            </w:pPr>
            <w:del w:id="401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DC0771F" w14:textId="4AAEBCD5" w:rsidR="00451414" w:rsidRPr="00451414" w:rsidDel="008176CC" w:rsidRDefault="00451414" w:rsidP="00451414">
            <w:pPr>
              <w:rPr>
                <w:del w:id="401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BA6D0E1" w14:textId="05D3F732" w:rsidR="00451414" w:rsidRPr="00451414" w:rsidDel="008176CC" w:rsidRDefault="00451414">
            <w:pPr>
              <w:rPr>
                <w:del w:id="4017" w:author="Tanuj Kumar" w:date="2024-03-03T14:10:00Z"/>
              </w:rPr>
            </w:pPr>
            <w:del w:id="4018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63D34926" w14:textId="2B7380A6" w:rsidTr="00451414">
        <w:trPr>
          <w:trHeight w:val="300"/>
          <w:del w:id="4019" w:author="Tanuj Kumar" w:date="2024-03-03T14:10:00Z"/>
        </w:trPr>
        <w:tc>
          <w:tcPr>
            <w:tcW w:w="3955" w:type="dxa"/>
            <w:hideMark/>
          </w:tcPr>
          <w:p w14:paraId="32287BEC" w14:textId="0A0BA7DB" w:rsidR="00451414" w:rsidRPr="00451414" w:rsidDel="008176CC" w:rsidRDefault="00451414" w:rsidP="00451414">
            <w:pPr>
              <w:rPr>
                <w:del w:id="4020" w:author="Tanuj Kumar" w:date="2024-03-03T14:10:00Z"/>
              </w:rPr>
            </w:pPr>
            <w:del w:id="4021" w:author="Tanuj Kumar" w:date="2024-03-03T14:10:00Z">
              <w:r w:rsidRPr="00451414" w:rsidDel="008176CC">
                <w:delText>4 Years</w:delText>
              </w:r>
            </w:del>
          </w:p>
        </w:tc>
        <w:tc>
          <w:tcPr>
            <w:tcW w:w="1170" w:type="dxa"/>
            <w:noWrap/>
            <w:hideMark/>
          </w:tcPr>
          <w:p w14:paraId="5626D5A3" w14:textId="553C1E9E" w:rsidR="00451414" w:rsidRPr="00451414" w:rsidDel="008176CC" w:rsidRDefault="00451414" w:rsidP="00451414">
            <w:pPr>
              <w:rPr>
                <w:del w:id="4022" w:author="Tanuj Kumar" w:date="2024-03-03T14:10:00Z"/>
              </w:rPr>
            </w:pPr>
            <w:del w:id="4023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912" w:type="dxa"/>
            <w:noWrap/>
            <w:hideMark/>
          </w:tcPr>
          <w:p w14:paraId="2ADEC44E" w14:textId="166AB00E" w:rsidR="00451414" w:rsidRPr="00451414" w:rsidDel="008176CC" w:rsidRDefault="00451414" w:rsidP="00451414">
            <w:pPr>
              <w:rPr>
                <w:del w:id="4024" w:author="Tanuj Kumar" w:date="2024-03-03T14:10:00Z"/>
              </w:rPr>
            </w:pPr>
            <w:del w:id="4025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800" w:type="dxa"/>
            <w:noWrap/>
            <w:hideMark/>
          </w:tcPr>
          <w:p w14:paraId="3F1DA201" w14:textId="51EB960D" w:rsidR="00451414" w:rsidRPr="00451414" w:rsidDel="008176CC" w:rsidRDefault="00451414">
            <w:pPr>
              <w:rPr>
                <w:del w:id="4026" w:author="Tanuj Kumar" w:date="2024-03-03T14:10:00Z"/>
              </w:rPr>
            </w:pPr>
            <w:del w:id="4027" w:author="Tanuj Kumar" w:date="2024-03-03T14:10:00Z">
              <w:r w:rsidRPr="00451414" w:rsidDel="008176CC">
                <w:delText>1.03)</w:delText>
              </w:r>
            </w:del>
          </w:p>
        </w:tc>
        <w:tc>
          <w:tcPr>
            <w:tcW w:w="756" w:type="dxa"/>
            <w:noWrap/>
            <w:hideMark/>
          </w:tcPr>
          <w:p w14:paraId="6EDCC6A5" w14:textId="4A451636" w:rsidR="00451414" w:rsidRPr="00451414" w:rsidDel="008176CC" w:rsidRDefault="00451414" w:rsidP="00451414">
            <w:pPr>
              <w:rPr>
                <w:del w:id="4028" w:author="Tanuj Kumar" w:date="2024-03-03T14:10:00Z"/>
              </w:rPr>
            </w:pPr>
            <w:del w:id="4029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762" w:type="dxa"/>
            <w:noWrap/>
            <w:hideMark/>
          </w:tcPr>
          <w:p w14:paraId="26BD9052" w14:textId="47DCBA1C" w:rsidR="00451414" w:rsidRPr="00451414" w:rsidDel="008176CC" w:rsidRDefault="00451414" w:rsidP="00451414">
            <w:pPr>
              <w:rPr>
                <w:del w:id="4030" w:author="Tanuj Kumar" w:date="2024-03-03T14:10:00Z"/>
              </w:rPr>
            </w:pPr>
            <w:del w:id="4031" w:author="Tanuj Kumar" w:date="2024-03-03T14:10:00Z">
              <w:r w:rsidRPr="00451414" w:rsidDel="008176CC">
                <w:delText xml:space="preserve">(0.90 - </w:delText>
              </w:r>
            </w:del>
          </w:p>
        </w:tc>
        <w:tc>
          <w:tcPr>
            <w:tcW w:w="899" w:type="dxa"/>
            <w:noWrap/>
            <w:hideMark/>
          </w:tcPr>
          <w:p w14:paraId="51564E50" w14:textId="1E19FC9C" w:rsidR="00451414" w:rsidRPr="00451414" w:rsidDel="008176CC" w:rsidRDefault="00451414">
            <w:pPr>
              <w:rPr>
                <w:del w:id="4032" w:author="Tanuj Kumar" w:date="2024-03-03T14:10:00Z"/>
              </w:rPr>
            </w:pPr>
            <w:del w:id="4033" w:author="Tanuj Kumar" w:date="2024-03-03T14:10:00Z">
              <w:r w:rsidRPr="00451414" w:rsidDel="008176CC">
                <w:delText>1.00)</w:delText>
              </w:r>
            </w:del>
          </w:p>
        </w:tc>
        <w:tc>
          <w:tcPr>
            <w:tcW w:w="762" w:type="dxa"/>
            <w:noWrap/>
            <w:hideMark/>
          </w:tcPr>
          <w:p w14:paraId="77073990" w14:textId="2C446DAE" w:rsidR="00451414" w:rsidRPr="00451414" w:rsidDel="008176CC" w:rsidRDefault="00451414" w:rsidP="00451414">
            <w:pPr>
              <w:rPr>
                <w:del w:id="4034" w:author="Tanuj Kumar" w:date="2024-03-03T14:10:00Z"/>
              </w:rPr>
            </w:pPr>
            <w:del w:id="4035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6B3835BB" w14:textId="548E60B1" w:rsidR="00451414" w:rsidRPr="00451414" w:rsidDel="008176CC" w:rsidRDefault="00451414" w:rsidP="00451414">
            <w:pPr>
              <w:rPr>
                <w:del w:id="4036" w:author="Tanuj Kumar" w:date="2024-03-03T14:10:00Z"/>
              </w:rPr>
            </w:pPr>
            <w:del w:id="4037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667240D7" w14:textId="73D8D943" w:rsidR="00451414" w:rsidRPr="00451414" w:rsidDel="008176CC" w:rsidRDefault="00451414">
            <w:pPr>
              <w:rPr>
                <w:del w:id="4038" w:author="Tanuj Kumar" w:date="2024-03-03T14:10:00Z"/>
              </w:rPr>
            </w:pPr>
            <w:del w:id="4039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482E6653" w14:textId="4F93CA5A" w:rsidR="00451414" w:rsidRPr="00451414" w:rsidDel="008176CC" w:rsidRDefault="00451414" w:rsidP="00451414">
            <w:pPr>
              <w:rPr>
                <w:del w:id="4040" w:author="Tanuj Kumar" w:date="2024-03-03T14:10:00Z"/>
              </w:rPr>
            </w:pPr>
            <w:del w:id="4041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37185F69" w14:textId="27BC674D" w:rsidR="00451414" w:rsidRPr="00451414" w:rsidDel="008176CC" w:rsidRDefault="00451414" w:rsidP="00451414">
            <w:pPr>
              <w:rPr>
                <w:del w:id="4042" w:author="Tanuj Kumar" w:date="2024-03-03T14:10:00Z"/>
              </w:rPr>
            </w:pPr>
            <w:del w:id="4043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3D111024" w14:textId="30C6CBE1" w:rsidR="00451414" w:rsidRPr="00451414" w:rsidDel="008176CC" w:rsidRDefault="00451414">
            <w:pPr>
              <w:rPr>
                <w:del w:id="4044" w:author="Tanuj Kumar" w:date="2024-03-03T14:10:00Z"/>
              </w:rPr>
            </w:pPr>
            <w:del w:id="4045" w:author="Tanuj Kumar" w:date="2024-03-03T14:10:00Z">
              <w:r w:rsidRPr="00451414" w:rsidDel="008176CC">
                <w:delText>1.11)</w:delText>
              </w:r>
            </w:del>
          </w:p>
        </w:tc>
        <w:tc>
          <w:tcPr>
            <w:tcW w:w="610" w:type="dxa"/>
            <w:noWrap/>
            <w:hideMark/>
          </w:tcPr>
          <w:p w14:paraId="52A51C7A" w14:textId="69C1A3DA" w:rsidR="00451414" w:rsidRPr="00451414" w:rsidDel="008176CC" w:rsidRDefault="00451414" w:rsidP="00451414">
            <w:pPr>
              <w:rPr>
                <w:del w:id="4046" w:author="Tanuj Kumar" w:date="2024-03-03T14:10:00Z"/>
              </w:rPr>
            </w:pPr>
            <w:del w:id="4047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234267A3" w14:textId="5B2DAEFA" w:rsidR="00451414" w:rsidRPr="00451414" w:rsidDel="008176CC" w:rsidRDefault="00451414" w:rsidP="00451414">
            <w:pPr>
              <w:rPr>
                <w:del w:id="4048" w:author="Tanuj Kumar" w:date="2024-03-03T14:10:00Z"/>
              </w:rPr>
            </w:pPr>
            <w:del w:id="4049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678" w:type="dxa"/>
            <w:noWrap/>
            <w:hideMark/>
          </w:tcPr>
          <w:p w14:paraId="458EA098" w14:textId="1B32BE6F" w:rsidR="00451414" w:rsidRPr="00451414" w:rsidDel="008176CC" w:rsidRDefault="00451414">
            <w:pPr>
              <w:rPr>
                <w:del w:id="4050" w:author="Tanuj Kumar" w:date="2024-03-03T14:10:00Z"/>
              </w:rPr>
            </w:pPr>
            <w:del w:id="4051" w:author="Tanuj Kumar" w:date="2024-03-03T14:10:00Z">
              <w:r w:rsidRPr="00451414" w:rsidDel="008176CC">
                <w:delText>1.00)</w:delText>
              </w:r>
            </w:del>
          </w:p>
        </w:tc>
        <w:tc>
          <w:tcPr>
            <w:tcW w:w="610" w:type="dxa"/>
            <w:noWrap/>
            <w:hideMark/>
          </w:tcPr>
          <w:p w14:paraId="0BB3D2E5" w14:textId="64187E6E" w:rsidR="00451414" w:rsidRPr="00451414" w:rsidDel="008176CC" w:rsidRDefault="00451414" w:rsidP="00451414">
            <w:pPr>
              <w:rPr>
                <w:del w:id="4052" w:author="Tanuj Kumar" w:date="2024-03-03T14:10:00Z"/>
              </w:rPr>
            </w:pPr>
            <w:del w:id="4053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0CAE4F58" w14:textId="7DE616D0" w:rsidR="00451414" w:rsidRPr="00451414" w:rsidDel="008176CC" w:rsidRDefault="00451414" w:rsidP="00451414">
            <w:pPr>
              <w:rPr>
                <w:del w:id="4054" w:author="Tanuj Kumar" w:date="2024-03-03T14:10:00Z"/>
              </w:rPr>
            </w:pPr>
            <w:del w:id="4055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1626A6A2" w14:textId="2ACD9255" w:rsidR="00451414" w:rsidRPr="00451414" w:rsidDel="008176CC" w:rsidRDefault="00451414">
            <w:pPr>
              <w:rPr>
                <w:del w:id="4056" w:author="Tanuj Kumar" w:date="2024-03-03T14:10:00Z"/>
              </w:rPr>
            </w:pPr>
            <w:del w:id="4057" w:author="Tanuj Kumar" w:date="2024-03-03T14:10:00Z">
              <w:r w:rsidRPr="00451414" w:rsidDel="008176CC">
                <w:delText>1.02)</w:delText>
              </w:r>
            </w:del>
          </w:p>
        </w:tc>
      </w:tr>
      <w:tr w:rsidR="00451414" w:rsidRPr="00451414" w:rsidDel="008176CC" w14:paraId="38F933F8" w14:textId="18A3925C" w:rsidTr="00451414">
        <w:trPr>
          <w:trHeight w:val="300"/>
          <w:del w:id="4058" w:author="Tanuj Kumar" w:date="2024-03-03T14:10:00Z"/>
        </w:trPr>
        <w:tc>
          <w:tcPr>
            <w:tcW w:w="3955" w:type="dxa"/>
            <w:hideMark/>
          </w:tcPr>
          <w:p w14:paraId="3BAA2EC4" w14:textId="74D48C23" w:rsidR="00451414" w:rsidRPr="00451414" w:rsidDel="008176CC" w:rsidRDefault="00451414" w:rsidP="00451414">
            <w:pPr>
              <w:rPr>
                <w:del w:id="4059" w:author="Tanuj Kumar" w:date="2024-03-03T14:10:00Z"/>
              </w:rPr>
            </w:pPr>
            <w:del w:id="4060" w:author="Tanuj Kumar" w:date="2024-03-03T14:10:00Z">
              <w:r w:rsidRPr="00451414" w:rsidDel="008176CC">
                <w:delText>5 years</w:delText>
              </w:r>
            </w:del>
          </w:p>
        </w:tc>
        <w:tc>
          <w:tcPr>
            <w:tcW w:w="1170" w:type="dxa"/>
            <w:noWrap/>
            <w:hideMark/>
          </w:tcPr>
          <w:p w14:paraId="0AD0E7A1" w14:textId="3D7C7AFD" w:rsidR="00451414" w:rsidRPr="00451414" w:rsidDel="008176CC" w:rsidRDefault="00451414" w:rsidP="00451414">
            <w:pPr>
              <w:rPr>
                <w:del w:id="4061" w:author="Tanuj Kumar" w:date="2024-03-03T14:10:00Z"/>
              </w:rPr>
            </w:pPr>
            <w:del w:id="4062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912" w:type="dxa"/>
            <w:noWrap/>
            <w:hideMark/>
          </w:tcPr>
          <w:p w14:paraId="0B52B77A" w14:textId="3599F81C" w:rsidR="00451414" w:rsidRPr="00451414" w:rsidDel="008176CC" w:rsidRDefault="00451414" w:rsidP="00451414">
            <w:pPr>
              <w:rPr>
                <w:del w:id="4063" w:author="Tanuj Kumar" w:date="2024-03-03T14:10:00Z"/>
              </w:rPr>
            </w:pPr>
            <w:del w:id="4064" w:author="Tanuj Kumar" w:date="2024-03-03T14:10:00Z">
              <w:r w:rsidRPr="00451414" w:rsidDel="008176CC">
                <w:delText xml:space="preserve">(0.88 - </w:delText>
              </w:r>
            </w:del>
          </w:p>
        </w:tc>
        <w:tc>
          <w:tcPr>
            <w:tcW w:w="800" w:type="dxa"/>
            <w:noWrap/>
            <w:hideMark/>
          </w:tcPr>
          <w:p w14:paraId="7F556855" w14:textId="3E08C68B" w:rsidR="00451414" w:rsidRPr="00451414" w:rsidDel="008176CC" w:rsidRDefault="00451414">
            <w:pPr>
              <w:rPr>
                <w:del w:id="4065" w:author="Tanuj Kumar" w:date="2024-03-03T14:10:00Z"/>
              </w:rPr>
            </w:pPr>
            <w:del w:id="4066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756" w:type="dxa"/>
            <w:noWrap/>
            <w:hideMark/>
          </w:tcPr>
          <w:p w14:paraId="0A907ABF" w14:textId="5F525FE1" w:rsidR="00451414" w:rsidRPr="00451414" w:rsidDel="008176CC" w:rsidRDefault="00451414" w:rsidP="00451414">
            <w:pPr>
              <w:rPr>
                <w:del w:id="4067" w:author="Tanuj Kumar" w:date="2024-03-03T14:10:00Z"/>
                <w:b/>
                <w:bCs/>
              </w:rPr>
            </w:pPr>
            <w:del w:id="4068" w:author="Tanuj Kumar" w:date="2024-03-03T14:10:00Z">
              <w:r w:rsidRPr="00451414" w:rsidDel="008176CC">
                <w:rPr>
                  <w:b/>
                  <w:bCs/>
                </w:rPr>
                <w:delText>0.91</w:delText>
              </w:r>
            </w:del>
          </w:p>
        </w:tc>
        <w:tc>
          <w:tcPr>
            <w:tcW w:w="762" w:type="dxa"/>
            <w:noWrap/>
            <w:hideMark/>
          </w:tcPr>
          <w:p w14:paraId="63C19A39" w14:textId="6E26BAA4" w:rsidR="00451414" w:rsidRPr="00451414" w:rsidDel="008176CC" w:rsidRDefault="00451414" w:rsidP="00451414">
            <w:pPr>
              <w:rPr>
                <w:del w:id="4069" w:author="Tanuj Kumar" w:date="2024-03-03T14:10:00Z"/>
                <w:b/>
                <w:bCs/>
              </w:rPr>
            </w:pPr>
            <w:del w:id="4070" w:author="Tanuj Kumar" w:date="2024-03-03T14:10:00Z">
              <w:r w:rsidRPr="00451414" w:rsidDel="008176CC">
                <w:rPr>
                  <w:b/>
                  <w:bCs/>
                </w:rPr>
                <w:delText xml:space="preserve">(0.85 - </w:delText>
              </w:r>
            </w:del>
          </w:p>
        </w:tc>
        <w:tc>
          <w:tcPr>
            <w:tcW w:w="899" w:type="dxa"/>
            <w:noWrap/>
            <w:hideMark/>
          </w:tcPr>
          <w:p w14:paraId="15465653" w14:textId="63915018" w:rsidR="00451414" w:rsidRPr="00451414" w:rsidDel="008176CC" w:rsidRDefault="00451414">
            <w:pPr>
              <w:rPr>
                <w:del w:id="4071" w:author="Tanuj Kumar" w:date="2024-03-03T14:10:00Z"/>
                <w:b/>
                <w:bCs/>
              </w:rPr>
            </w:pPr>
            <w:del w:id="4072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62" w:type="dxa"/>
            <w:noWrap/>
            <w:hideMark/>
          </w:tcPr>
          <w:p w14:paraId="466A6AEB" w14:textId="083D81F5" w:rsidR="00451414" w:rsidRPr="00451414" w:rsidDel="008176CC" w:rsidRDefault="00451414" w:rsidP="00451414">
            <w:pPr>
              <w:rPr>
                <w:del w:id="4073" w:author="Tanuj Kumar" w:date="2024-03-03T14:10:00Z"/>
              </w:rPr>
            </w:pPr>
            <w:del w:id="4074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7B949F1F" w14:textId="733BD57F" w:rsidR="00451414" w:rsidRPr="00451414" w:rsidDel="008176CC" w:rsidRDefault="00451414" w:rsidP="00451414">
            <w:pPr>
              <w:rPr>
                <w:del w:id="4075" w:author="Tanuj Kumar" w:date="2024-03-03T14:10:00Z"/>
              </w:rPr>
            </w:pPr>
            <w:del w:id="4076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0FA95BBB" w14:textId="4733AB6B" w:rsidR="00451414" w:rsidRPr="00451414" w:rsidDel="008176CC" w:rsidRDefault="00451414">
            <w:pPr>
              <w:rPr>
                <w:del w:id="4077" w:author="Tanuj Kumar" w:date="2024-03-03T14:10:00Z"/>
              </w:rPr>
            </w:pPr>
            <w:del w:id="4078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6F30C4F6" w14:textId="62C874D8" w:rsidR="00451414" w:rsidRPr="00451414" w:rsidDel="008176CC" w:rsidRDefault="00451414" w:rsidP="00451414">
            <w:pPr>
              <w:rPr>
                <w:del w:id="4079" w:author="Tanuj Kumar" w:date="2024-03-03T14:10:00Z"/>
              </w:rPr>
            </w:pPr>
            <w:del w:id="4080" w:author="Tanuj Kumar" w:date="2024-03-03T14:10:00Z">
              <w:r w:rsidRPr="00451414" w:rsidDel="008176CC">
                <w:delText>1.06</w:delText>
              </w:r>
            </w:del>
          </w:p>
        </w:tc>
        <w:tc>
          <w:tcPr>
            <w:tcW w:w="678" w:type="dxa"/>
            <w:noWrap/>
            <w:hideMark/>
          </w:tcPr>
          <w:p w14:paraId="3D00FBC4" w14:textId="4C7AD63D" w:rsidR="00451414" w:rsidRPr="00451414" w:rsidDel="008176CC" w:rsidRDefault="00451414" w:rsidP="00451414">
            <w:pPr>
              <w:rPr>
                <w:del w:id="4081" w:author="Tanuj Kumar" w:date="2024-03-03T14:10:00Z"/>
              </w:rPr>
            </w:pPr>
            <w:del w:id="4082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69C76558" w14:textId="1BF1C064" w:rsidR="00451414" w:rsidRPr="00451414" w:rsidDel="008176CC" w:rsidRDefault="00451414">
            <w:pPr>
              <w:rPr>
                <w:del w:id="4083" w:author="Tanuj Kumar" w:date="2024-03-03T14:10:00Z"/>
              </w:rPr>
            </w:pPr>
            <w:del w:id="4084" w:author="Tanuj Kumar" w:date="2024-03-03T14:10:00Z">
              <w:r w:rsidRPr="00451414" w:rsidDel="008176CC">
                <w:delText>1.14)</w:delText>
              </w:r>
            </w:del>
          </w:p>
        </w:tc>
        <w:tc>
          <w:tcPr>
            <w:tcW w:w="610" w:type="dxa"/>
            <w:noWrap/>
            <w:hideMark/>
          </w:tcPr>
          <w:p w14:paraId="2187C453" w14:textId="3D2B5358" w:rsidR="00451414" w:rsidRPr="00451414" w:rsidDel="008176CC" w:rsidRDefault="00451414" w:rsidP="00451414">
            <w:pPr>
              <w:rPr>
                <w:del w:id="4085" w:author="Tanuj Kumar" w:date="2024-03-03T14:10:00Z"/>
              </w:rPr>
            </w:pPr>
            <w:del w:id="4086" w:author="Tanuj Kumar" w:date="2024-03-03T14:10:00Z">
              <w:r w:rsidRPr="00451414" w:rsidDel="008176CC">
                <w:delText>0.93</w:delText>
              </w:r>
            </w:del>
          </w:p>
        </w:tc>
        <w:tc>
          <w:tcPr>
            <w:tcW w:w="678" w:type="dxa"/>
            <w:noWrap/>
            <w:hideMark/>
          </w:tcPr>
          <w:p w14:paraId="70837872" w14:textId="3EBB83F8" w:rsidR="00451414" w:rsidRPr="00451414" w:rsidDel="008176CC" w:rsidRDefault="00451414" w:rsidP="00451414">
            <w:pPr>
              <w:rPr>
                <w:del w:id="4087" w:author="Tanuj Kumar" w:date="2024-03-03T14:10:00Z"/>
              </w:rPr>
            </w:pPr>
            <w:del w:id="4088" w:author="Tanuj Kumar" w:date="2024-03-03T14:10:00Z">
              <w:r w:rsidRPr="00451414" w:rsidDel="008176CC">
                <w:delText xml:space="preserve">(0.85 - </w:delText>
              </w:r>
            </w:del>
          </w:p>
        </w:tc>
        <w:tc>
          <w:tcPr>
            <w:tcW w:w="678" w:type="dxa"/>
            <w:noWrap/>
            <w:hideMark/>
          </w:tcPr>
          <w:p w14:paraId="7EB09483" w14:textId="57A76A05" w:rsidR="00451414" w:rsidRPr="00451414" w:rsidDel="008176CC" w:rsidRDefault="00451414">
            <w:pPr>
              <w:rPr>
                <w:del w:id="4089" w:author="Tanuj Kumar" w:date="2024-03-03T14:10:00Z"/>
              </w:rPr>
            </w:pPr>
            <w:del w:id="4090" w:author="Tanuj Kumar" w:date="2024-03-03T14:10:00Z">
              <w:r w:rsidRPr="00451414" w:rsidDel="008176CC">
                <w:delText>1.00)</w:delText>
              </w:r>
            </w:del>
          </w:p>
        </w:tc>
        <w:tc>
          <w:tcPr>
            <w:tcW w:w="610" w:type="dxa"/>
            <w:noWrap/>
            <w:hideMark/>
          </w:tcPr>
          <w:p w14:paraId="573E6365" w14:textId="77275AB0" w:rsidR="00451414" w:rsidRPr="00451414" w:rsidDel="008176CC" w:rsidRDefault="00451414" w:rsidP="00451414">
            <w:pPr>
              <w:rPr>
                <w:del w:id="4091" w:author="Tanuj Kumar" w:date="2024-03-03T14:10:00Z"/>
                <w:b/>
                <w:bCs/>
              </w:rPr>
            </w:pPr>
            <w:del w:id="4092" w:author="Tanuj Kumar" w:date="2024-03-03T14:10:00Z">
              <w:r w:rsidRPr="00451414" w:rsidDel="008176CC">
                <w:rPr>
                  <w:b/>
                  <w:bCs/>
                </w:rPr>
                <w:delText>0.94</w:delText>
              </w:r>
            </w:del>
          </w:p>
        </w:tc>
        <w:tc>
          <w:tcPr>
            <w:tcW w:w="678" w:type="dxa"/>
            <w:noWrap/>
            <w:hideMark/>
          </w:tcPr>
          <w:p w14:paraId="0F77F2A2" w14:textId="131A13B1" w:rsidR="00451414" w:rsidRPr="00451414" w:rsidDel="008176CC" w:rsidRDefault="00451414" w:rsidP="00451414">
            <w:pPr>
              <w:rPr>
                <w:del w:id="4093" w:author="Tanuj Kumar" w:date="2024-03-03T14:10:00Z"/>
                <w:b/>
                <w:bCs/>
              </w:rPr>
            </w:pPr>
            <w:del w:id="4094" w:author="Tanuj Kumar" w:date="2024-03-03T14:10:00Z">
              <w:r w:rsidRPr="00451414" w:rsidDel="008176CC">
                <w:rPr>
                  <w:b/>
                  <w:bCs/>
                </w:rPr>
                <w:delText xml:space="preserve">(0.90 - </w:delText>
              </w:r>
            </w:del>
          </w:p>
        </w:tc>
        <w:tc>
          <w:tcPr>
            <w:tcW w:w="678" w:type="dxa"/>
            <w:noWrap/>
            <w:hideMark/>
          </w:tcPr>
          <w:p w14:paraId="07A3FBA2" w14:textId="382C5AC9" w:rsidR="00451414" w:rsidRPr="00451414" w:rsidDel="008176CC" w:rsidRDefault="00451414">
            <w:pPr>
              <w:rPr>
                <w:del w:id="4095" w:author="Tanuj Kumar" w:date="2024-03-03T14:10:00Z"/>
                <w:b/>
                <w:bCs/>
              </w:rPr>
            </w:pPr>
            <w:del w:id="4096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</w:tr>
      <w:tr w:rsidR="00451414" w:rsidRPr="00451414" w:rsidDel="008176CC" w14:paraId="3D556AB8" w14:textId="3A1C22D8" w:rsidTr="00451414">
        <w:trPr>
          <w:trHeight w:val="300"/>
          <w:del w:id="4097" w:author="Tanuj Kumar" w:date="2024-03-03T14:10:00Z"/>
        </w:trPr>
        <w:tc>
          <w:tcPr>
            <w:tcW w:w="3955" w:type="dxa"/>
            <w:noWrap/>
            <w:hideMark/>
          </w:tcPr>
          <w:p w14:paraId="4B4B7AD3" w14:textId="1BB4FF98" w:rsidR="00451414" w:rsidRPr="00451414" w:rsidDel="008176CC" w:rsidRDefault="00451414">
            <w:pPr>
              <w:rPr>
                <w:del w:id="4098" w:author="Tanuj Kumar" w:date="2024-03-03T14:10:00Z"/>
              </w:rPr>
            </w:pPr>
            <w:del w:id="4099" w:author="Tanuj Kumar" w:date="2024-03-03T14:10:00Z">
              <w:r w:rsidRPr="00451414" w:rsidDel="008176CC">
                <w:rPr>
                  <w:b/>
                  <w:bCs/>
                </w:rPr>
                <w:delText>Child in School</w:delText>
              </w:r>
              <w:r w:rsidRPr="00451414" w:rsidDel="008176CC">
                <w:delText xml:space="preserve"> (including homeschool)</w:delText>
              </w:r>
            </w:del>
          </w:p>
        </w:tc>
        <w:tc>
          <w:tcPr>
            <w:tcW w:w="1170" w:type="dxa"/>
            <w:noWrap/>
            <w:hideMark/>
          </w:tcPr>
          <w:p w14:paraId="29B3C04E" w14:textId="09BE36B9" w:rsidR="00451414" w:rsidRPr="00451414" w:rsidDel="008176CC" w:rsidRDefault="00451414">
            <w:pPr>
              <w:rPr>
                <w:del w:id="4100" w:author="Tanuj Kumar" w:date="2024-03-03T14:10:00Z"/>
              </w:rPr>
            </w:pPr>
          </w:p>
        </w:tc>
        <w:tc>
          <w:tcPr>
            <w:tcW w:w="912" w:type="dxa"/>
            <w:noWrap/>
            <w:hideMark/>
          </w:tcPr>
          <w:p w14:paraId="6FE52708" w14:textId="61461C24" w:rsidR="00451414" w:rsidRPr="00451414" w:rsidDel="008176CC" w:rsidRDefault="00451414" w:rsidP="00451414">
            <w:pPr>
              <w:rPr>
                <w:del w:id="410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45174EAC" w14:textId="2D5D83CD" w:rsidR="00451414" w:rsidRPr="00451414" w:rsidDel="008176CC" w:rsidRDefault="00451414">
            <w:pPr>
              <w:rPr>
                <w:del w:id="4102" w:author="Tanuj Kumar" w:date="2024-03-03T14:10:00Z"/>
              </w:rPr>
            </w:pPr>
            <w:del w:id="410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2A320490" w14:textId="77962842" w:rsidR="00451414" w:rsidRPr="00451414" w:rsidDel="008176CC" w:rsidRDefault="00451414">
            <w:pPr>
              <w:rPr>
                <w:del w:id="4104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5BE5C740" w14:textId="5693758B" w:rsidR="00451414" w:rsidRPr="00451414" w:rsidDel="008176CC" w:rsidRDefault="00451414" w:rsidP="00451414">
            <w:pPr>
              <w:rPr>
                <w:del w:id="410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919D245" w14:textId="1B262754" w:rsidR="00451414" w:rsidRPr="00451414" w:rsidDel="008176CC" w:rsidRDefault="00451414">
            <w:pPr>
              <w:rPr>
                <w:del w:id="4106" w:author="Tanuj Kumar" w:date="2024-03-03T14:10:00Z"/>
              </w:rPr>
            </w:pPr>
            <w:del w:id="410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EA469C0" w14:textId="21BF71FF" w:rsidR="00451414" w:rsidRPr="00451414" w:rsidDel="008176CC" w:rsidRDefault="00451414">
            <w:pPr>
              <w:rPr>
                <w:del w:id="410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479A591" w14:textId="48850B1E" w:rsidR="00451414" w:rsidRPr="00451414" w:rsidDel="008176CC" w:rsidRDefault="00451414" w:rsidP="00451414">
            <w:pPr>
              <w:rPr>
                <w:del w:id="410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9D19C11" w14:textId="63BE6C73" w:rsidR="00451414" w:rsidRPr="00451414" w:rsidDel="008176CC" w:rsidRDefault="00451414">
            <w:pPr>
              <w:rPr>
                <w:del w:id="4110" w:author="Tanuj Kumar" w:date="2024-03-03T14:10:00Z"/>
              </w:rPr>
            </w:pPr>
            <w:del w:id="411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95D23B2" w14:textId="1B535D4F" w:rsidR="00451414" w:rsidRPr="00451414" w:rsidDel="008176CC" w:rsidRDefault="00451414">
            <w:pPr>
              <w:rPr>
                <w:del w:id="411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2F569A" w14:textId="682F57E5" w:rsidR="00451414" w:rsidRPr="00451414" w:rsidDel="008176CC" w:rsidRDefault="00451414" w:rsidP="00451414">
            <w:pPr>
              <w:rPr>
                <w:del w:id="411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41A4436" w14:textId="264C2352" w:rsidR="00451414" w:rsidRPr="00451414" w:rsidDel="008176CC" w:rsidRDefault="00451414">
            <w:pPr>
              <w:rPr>
                <w:del w:id="4114" w:author="Tanuj Kumar" w:date="2024-03-03T14:10:00Z"/>
              </w:rPr>
            </w:pPr>
            <w:del w:id="411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EB7A588" w14:textId="51F3C041" w:rsidR="00451414" w:rsidRPr="00451414" w:rsidDel="008176CC" w:rsidRDefault="00451414">
            <w:pPr>
              <w:rPr>
                <w:del w:id="411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6562B0C" w14:textId="0F2351B0" w:rsidR="00451414" w:rsidRPr="00451414" w:rsidDel="008176CC" w:rsidRDefault="00451414" w:rsidP="00451414">
            <w:pPr>
              <w:rPr>
                <w:del w:id="411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2BE40A0" w14:textId="2883015F" w:rsidR="00451414" w:rsidRPr="00451414" w:rsidDel="008176CC" w:rsidRDefault="00451414">
            <w:pPr>
              <w:rPr>
                <w:del w:id="4118" w:author="Tanuj Kumar" w:date="2024-03-03T14:10:00Z"/>
              </w:rPr>
            </w:pPr>
            <w:del w:id="411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7C22F18" w14:textId="44D87141" w:rsidR="00451414" w:rsidRPr="00451414" w:rsidDel="008176CC" w:rsidRDefault="00451414">
            <w:pPr>
              <w:rPr>
                <w:del w:id="412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F954DA9" w14:textId="3E7D98FD" w:rsidR="00451414" w:rsidRPr="00451414" w:rsidDel="008176CC" w:rsidRDefault="00451414">
            <w:pPr>
              <w:rPr>
                <w:del w:id="412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DD13119" w14:textId="375B06AE" w:rsidR="00451414" w:rsidRPr="00451414" w:rsidDel="008176CC" w:rsidRDefault="00451414">
            <w:pPr>
              <w:rPr>
                <w:del w:id="4122" w:author="Tanuj Kumar" w:date="2024-03-03T14:10:00Z"/>
              </w:rPr>
            </w:pPr>
            <w:del w:id="4123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01BFD14D" w14:textId="3649BBB6" w:rsidTr="00451414">
        <w:trPr>
          <w:trHeight w:val="300"/>
          <w:del w:id="4124" w:author="Tanuj Kumar" w:date="2024-03-03T14:10:00Z"/>
        </w:trPr>
        <w:tc>
          <w:tcPr>
            <w:tcW w:w="3955" w:type="dxa"/>
            <w:noWrap/>
            <w:hideMark/>
          </w:tcPr>
          <w:p w14:paraId="10EBD822" w14:textId="722C67B5" w:rsidR="00451414" w:rsidRPr="00451414" w:rsidDel="008176CC" w:rsidRDefault="00451414" w:rsidP="00451414">
            <w:pPr>
              <w:rPr>
                <w:del w:id="4125" w:author="Tanuj Kumar" w:date="2024-03-03T14:10:00Z"/>
              </w:rPr>
            </w:pPr>
            <w:del w:id="4126" w:author="Tanuj Kumar" w:date="2024-03-03T14:10:00Z">
              <w:r w:rsidRPr="00451414" w:rsidDel="008176CC">
                <w:delText>Yes (preschool, kindergarten, or first grade)</w:delText>
              </w:r>
            </w:del>
          </w:p>
        </w:tc>
        <w:tc>
          <w:tcPr>
            <w:tcW w:w="1170" w:type="dxa"/>
            <w:noWrap/>
            <w:hideMark/>
          </w:tcPr>
          <w:p w14:paraId="42CF482C" w14:textId="31A01DB0" w:rsidR="00451414" w:rsidRPr="00451414" w:rsidDel="008176CC" w:rsidRDefault="00451414" w:rsidP="00451414">
            <w:pPr>
              <w:rPr>
                <w:del w:id="4127" w:author="Tanuj Kumar" w:date="2024-03-03T14:10:00Z"/>
                <w:b/>
                <w:bCs/>
              </w:rPr>
            </w:pPr>
            <w:del w:id="4128" w:author="Tanuj Kumar" w:date="2024-03-03T14:10:00Z">
              <w:r w:rsidRPr="00451414" w:rsidDel="008176CC">
                <w:rPr>
                  <w:b/>
                  <w:bCs/>
                </w:rPr>
                <w:delText>1.23</w:delText>
              </w:r>
            </w:del>
          </w:p>
        </w:tc>
        <w:tc>
          <w:tcPr>
            <w:tcW w:w="912" w:type="dxa"/>
            <w:noWrap/>
            <w:hideMark/>
          </w:tcPr>
          <w:p w14:paraId="2510A630" w14:textId="18BB4C95" w:rsidR="00451414" w:rsidRPr="00451414" w:rsidDel="008176CC" w:rsidRDefault="00451414" w:rsidP="00451414">
            <w:pPr>
              <w:rPr>
                <w:del w:id="4129" w:author="Tanuj Kumar" w:date="2024-03-03T14:10:00Z"/>
                <w:b/>
                <w:bCs/>
              </w:rPr>
            </w:pPr>
            <w:del w:id="4130" w:author="Tanuj Kumar" w:date="2024-03-03T14:10:00Z">
              <w:r w:rsidRPr="00451414" w:rsidDel="008176CC">
                <w:rPr>
                  <w:b/>
                  <w:bCs/>
                </w:rPr>
                <w:delText xml:space="preserve">(1.14 - </w:delText>
              </w:r>
            </w:del>
          </w:p>
        </w:tc>
        <w:tc>
          <w:tcPr>
            <w:tcW w:w="800" w:type="dxa"/>
            <w:noWrap/>
            <w:hideMark/>
          </w:tcPr>
          <w:p w14:paraId="0AC44FFD" w14:textId="10CD1A94" w:rsidR="00451414" w:rsidRPr="00451414" w:rsidDel="008176CC" w:rsidRDefault="00451414">
            <w:pPr>
              <w:rPr>
                <w:del w:id="4131" w:author="Tanuj Kumar" w:date="2024-03-03T14:10:00Z"/>
                <w:b/>
                <w:bCs/>
              </w:rPr>
            </w:pPr>
            <w:del w:id="4132" w:author="Tanuj Kumar" w:date="2024-03-03T14:10:00Z">
              <w:r w:rsidRPr="00451414" w:rsidDel="008176CC">
                <w:rPr>
                  <w:b/>
                  <w:bCs/>
                </w:rPr>
                <w:delText>1.32)</w:delText>
              </w:r>
            </w:del>
          </w:p>
        </w:tc>
        <w:tc>
          <w:tcPr>
            <w:tcW w:w="756" w:type="dxa"/>
            <w:noWrap/>
            <w:hideMark/>
          </w:tcPr>
          <w:p w14:paraId="283D5A81" w14:textId="276BE2CF" w:rsidR="00451414" w:rsidRPr="00451414" w:rsidDel="008176CC" w:rsidRDefault="00451414" w:rsidP="00451414">
            <w:pPr>
              <w:rPr>
                <w:del w:id="4133" w:author="Tanuj Kumar" w:date="2024-03-03T14:10:00Z"/>
                <w:b/>
                <w:bCs/>
              </w:rPr>
            </w:pPr>
            <w:del w:id="4134" w:author="Tanuj Kumar" w:date="2024-03-03T14:10:00Z">
              <w:r w:rsidRPr="00451414" w:rsidDel="008176CC">
                <w:rPr>
                  <w:b/>
                  <w:bCs/>
                </w:rPr>
                <w:delText>1.30</w:delText>
              </w:r>
            </w:del>
          </w:p>
        </w:tc>
        <w:tc>
          <w:tcPr>
            <w:tcW w:w="762" w:type="dxa"/>
            <w:noWrap/>
            <w:hideMark/>
          </w:tcPr>
          <w:p w14:paraId="54C5C62D" w14:textId="32BB3C6C" w:rsidR="00451414" w:rsidRPr="00451414" w:rsidDel="008176CC" w:rsidRDefault="00451414" w:rsidP="00451414">
            <w:pPr>
              <w:rPr>
                <w:del w:id="4135" w:author="Tanuj Kumar" w:date="2024-03-03T14:10:00Z"/>
                <w:b/>
                <w:bCs/>
              </w:rPr>
            </w:pPr>
            <w:del w:id="4136" w:author="Tanuj Kumar" w:date="2024-03-03T14:10:00Z">
              <w:r w:rsidRPr="00451414" w:rsidDel="008176CC">
                <w:rPr>
                  <w:b/>
                  <w:bCs/>
                </w:rPr>
                <w:delText xml:space="preserve">(1.21 - </w:delText>
              </w:r>
            </w:del>
          </w:p>
        </w:tc>
        <w:tc>
          <w:tcPr>
            <w:tcW w:w="899" w:type="dxa"/>
            <w:noWrap/>
            <w:hideMark/>
          </w:tcPr>
          <w:p w14:paraId="425098D8" w14:textId="149135FF" w:rsidR="00451414" w:rsidRPr="00451414" w:rsidDel="008176CC" w:rsidRDefault="00451414">
            <w:pPr>
              <w:rPr>
                <w:del w:id="4137" w:author="Tanuj Kumar" w:date="2024-03-03T14:10:00Z"/>
                <w:b/>
                <w:bCs/>
              </w:rPr>
            </w:pPr>
            <w:del w:id="4138" w:author="Tanuj Kumar" w:date="2024-03-03T14:10:00Z">
              <w:r w:rsidRPr="00451414" w:rsidDel="008176CC">
                <w:rPr>
                  <w:b/>
                  <w:bCs/>
                </w:rPr>
                <w:delText>1.40)</w:delText>
              </w:r>
            </w:del>
          </w:p>
        </w:tc>
        <w:tc>
          <w:tcPr>
            <w:tcW w:w="762" w:type="dxa"/>
            <w:noWrap/>
            <w:hideMark/>
          </w:tcPr>
          <w:p w14:paraId="290470E9" w14:textId="71B77A76" w:rsidR="00451414" w:rsidRPr="00451414" w:rsidDel="008176CC" w:rsidRDefault="00451414" w:rsidP="00451414">
            <w:pPr>
              <w:rPr>
                <w:del w:id="4139" w:author="Tanuj Kumar" w:date="2024-03-03T14:10:00Z"/>
                <w:b/>
                <w:bCs/>
              </w:rPr>
            </w:pPr>
            <w:del w:id="4140" w:author="Tanuj Kumar" w:date="2024-03-03T14:10:00Z">
              <w:r w:rsidRPr="00451414" w:rsidDel="008176CC">
                <w:rPr>
                  <w:b/>
                  <w:bCs/>
                </w:rPr>
                <w:delText>1.12</w:delText>
              </w:r>
            </w:del>
          </w:p>
        </w:tc>
        <w:tc>
          <w:tcPr>
            <w:tcW w:w="678" w:type="dxa"/>
            <w:noWrap/>
            <w:hideMark/>
          </w:tcPr>
          <w:p w14:paraId="2A6C5757" w14:textId="45D4725B" w:rsidR="00451414" w:rsidRPr="00451414" w:rsidDel="008176CC" w:rsidRDefault="00451414" w:rsidP="00451414">
            <w:pPr>
              <w:rPr>
                <w:del w:id="4141" w:author="Tanuj Kumar" w:date="2024-03-03T14:10:00Z"/>
                <w:b/>
                <w:bCs/>
              </w:rPr>
            </w:pPr>
            <w:del w:id="4142" w:author="Tanuj Kumar" w:date="2024-03-03T14:10:00Z">
              <w:r w:rsidRPr="00451414" w:rsidDel="008176CC">
                <w:rPr>
                  <w:b/>
                  <w:bCs/>
                </w:rPr>
                <w:delText xml:space="preserve">(1.06 - </w:delText>
              </w:r>
            </w:del>
          </w:p>
        </w:tc>
        <w:tc>
          <w:tcPr>
            <w:tcW w:w="678" w:type="dxa"/>
            <w:noWrap/>
            <w:hideMark/>
          </w:tcPr>
          <w:p w14:paraId="195F5D07" w14:textId="1E306014" w:rsidR="00451414" w:rsidRPr="00451414" w:rsidDel="008176CC" w:rsidRDefault="00451414">
            <w:pPr>
              <w:rPr>
                <w:del w:id="4143" w:author="Tanuj Kumar" w:date="2024-03-03T14:10:00Z"/>
                <w:b/>
                <w:bCs/>
              </w:rPr>
            </w:pPr>
            <w:del w:id="4144" w:author="Tanuj Kumar" w:date="2024-03-03T14:10:00Z">
              <w:r w:rsidRPr="00451414" w:rsidDel="008176CC">
                <w:rPr>
                  <w:b/>
                  <w:bCs/>
                </w:rPr>
                <w:delText>1.17)</w:delText>
              </w:r>
            </w:del>
          </w:p>
        </w:tc>
        <w:tc>
          <w:tcPr>
            <w:tcW w:w="610" w:type="dxa"/>
            <w:noWrap/>
            <w:hideMark/>
          </w:tcPr>
          <w:p w14:paraId="7A80A6C3" w14:textId="53829964" w:rsidR="00451414" w:rsidRPr="00451414" w:rsidDel="008176CC" w:rsidRDefault="00451414" w:rsidP="00451414">
            <w:pPr>
              <w:rPr>
                <w:del w:id="4145" w:author="Tanuj Kumar" w:date="2024-03-03T14:10:00Z"/>
              </w:rPr>
            </w:pPr>
            <w:del w:id="4146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348A8326" w14:textId="393F649F" w:rsidR="00451414" w:rsidRPr="00451414" w:rsidDel="008176CC" w:rsidRDefault="00451414" w:rsidP="00451414">
            <w:pPr>
              <w:rPr>
                <w:del w:id="4147" w:author="Tanuj Kumar" w:date="2024-03-03T14:10:00Z"/>
              </w:rPr>
            </w:pPr>
            <w:del w:id="4148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40D60978" w14:textId="444B47CA" w:rsidR="00451414" w:rsidRPr="00451414" w:rsidDel="008176CC" w:rsidRDefault="00451414">
            <w:pPr>
              <w:rPr>
                <w:del w:id="4149" w:author="Tanuj Kumar" w:date="2024-03-03T14:10:00Z"/>
              </w:rPr>
            </w:pPr>
            <w:del w:id="4150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6E361110" w14:textId="0D830B80" w:rsidR="00451414" w:rsidRPr="00451414" w:rsidDel="008176CC" w:rsidRDefault="00451414" w:rsidP="00451414">
            <w:pPr>
              <w:rPr>
                <w:del w:id="4151" w:author="Tanuj Kumar" w:date="2024-03-03T14:10:00Z"/>
                <w:b/>
                <w:bCs/>
              </w:rPr>
            </w:pPr>
            <w:del w:id="4152" w:author="Tanuj Kumar" w:date="2024-03-03T14:10:00Z">
              <w:r w:rsidRPr="00451414" w:rsidDel="008176CC">
                <w:rPr>
                  <w:b/>
                  <w:bCs/>
                </w:rPr>
                <w:delText>1.17</w:delText>
              </w:r>
            </w:del>
          </w:p>
        </w:tc>
        <w:tc>
          <w:tcPr>
            <w:tcW w:w="678" w:type="dxa"/>
            <w:noWrap/>
            <w:hideMark/>
          </w:tcPr>
          <w:p w14:paraId="2B39962A" w14:textId="42F01451" w:rsidR="00451414" w:rsidRPr="00451414" w:rsidDel="008176CC" w:rsidRDefault="00451414" w:rsidP="00451414">
            <w:pPr>
              <w:rPr>
                <w:del w:id="4153" w:author="Tanuj Kumar" w:date="2024-03-03T14:10:00Z"/>
                <w:b/>
                <w:bCs/>
              </w:rPr>
            </w:pPr>
            <w:del w:id="4154" w:author="Tanuj Kumar" w:date="2024-03-03T14:10:00Z">
              <w:r w:rsidRPr="00451414" w:rsidDel="008176CC">
                <w:rPr>
                  <w:b/>
                  <w:bCs/>
                </w:rPr>
                <w:delText xml:space="preserve">(1.08 - </w:delText>
              </w:r>
            </w:del>
          </w:p>
        </w:tc>
        <w:tc>
          <w:tcPr>
            <w:tcW w:w="678" w:type="dxa"/>
            <w:noWrap/>
            <w:hideMark/>
          </w:tcPr>
          <w:p w14:paraId="5B428CC4" w14:textId="63558FDB" w:rsidR="00451414" w:rsidRPr="00451414" w:rsidDel="008176CC" w:rsidRDefault="00451414">
            <w:pPr>
              <w:rPr>
                <w:del w:id="4155" w:author="Tanuj Kumar" w:date="2024-03-03T14:10:00Z"/>
                <w:b/>
                <w:bCs/>
              </w:rPr>
            </w:pPr>
            <w:del w:id="4156" w:author="Tanuj Kumar" w:date="2024-03-03T14:10:00Z">
              <w:r w:rsidRPr="00451414" w:rsidDel="008176CC">
                <w:rPr>
                  <w:b/>
                  <w:bCs/>
                </w:rPr>
                <w:delText>1.27)</w:delText>
              </w:r>
            </w:del>
          </w:p>
        </w:tc>
        <w:tc>
          <w:tcPr>
            <w:tcW w:w="610" w:type="dxa"/>
            <w:noWrap/>
            <w:hideMark/>
          </w:tcPr>
          <w:p w14:paraId="231F2E4C" w14:textId="1C653A43" w:rsidR="00451414" w:rsidRPr="00451414" w:rsidDel="008176CC" w:rsidRDefault="00451414" w:rsidP="00451414">
            <w:pPr>
              <w:rPr>
                <w:del w:id="4157" w:author="Tanuj Kumar" w:date="2024-03-03T14:10:00Z"/>
              </w:rPr>
            </w:pPr>
            <w:del w:id="4158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7E3FCD15" w14:textId="2355ADBC" w:rsidR="00451414" w:rsidRPr="00451414" w:rsidDel="008176CC" w:rsidRDefault="00451414" w:rsidP="00451414">
            <w:pPr>
              <w:rPr>
                <w:del w:id="4159" w:author="Tanuj Kumar" w:date="2024-03-03T14:10:00Z"/>
              </w:rPr>
            </w:pPr>
            <w:del w:id="4160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70AB96A9" w14:textId="1C605280" w:rsidR="00451414" w:rsidRPr="00451414" w:rsidDel="008176CC" w:rsidRDefault="00451414">
            <w:pPr>
              <w:rPr>
                <w:del w:id="4161" w:author="Tanuj Kumar" w:date="2024-03-03T14:10:00Z"/>
              </w:rPr>
            </w:pPr>
            <w:del w:id="4162" w:author="Tanuj Kumar" w:date="2024-03-03T14:10:00Z">
              <w:r w:rsidRPr="00451414" w:rsidDel="008176CC">
                <w:delText>1.04)</w:delText>
              </w:r>
            </w:del>
          </w:p>
        </w:tc>
      </w:tr>
      <w:tr w:rsidR="00451414" w:rsidRPr="00451414" w:rsidDel="008176CC" w14:paraId="325C3FD6" w14:textId="631F669D" w:rsidTr="00451414">
        <w:trPr>
          <w:trHeight w:val="300"/>
          <w:del w:id="4163" w:author="Tanuj Kumar" w:date="2024-03-03T14:10:00Z"/>
        </w:trPr>
        <w:tc>
          <w:tcPr>
            <w:tcW w:w="3955" w:type="dxa"/>
            <w:noWrap/>
            <w:hideMark/>
          </w:tcPr>
          <w:p w14:paraId="36CD2CD9" w14:textId="00ED0335" w:rsidR="00451414" w:rsidRPr="00451414" w:rsidDel="008176CC" w:rsidRDefault="00451414" w:rsidP="00451414">
            <w:pPr>
              <w:rPr>
                <w:del w:id="4164" w:author="Tanuj Kumar" w:date="2024-03-03T14:10:00Z"/>
              </w:rPr>
            </w:pPr>
            <w:del w:id="4165" w:author="Tanuj Kumar" w:date="2024-03-03T14:10:00Z">
              <w:r w:rsidRPr="00451414" w:rsidDel="008176CC">
                <w:delText>No</w:delText>
              </w:r>
            </w:del>
          </w:p>
        </w:tc>
        <w:tc>
          <w:tcPr>
            <w:tcW w:w="1170" w:type="dxa"/>
            <w:noWrap/>
            <w:hideMark/>
          </w:tcPr>
          <w:p w14:paraId="783E4B4F" w14:textId="72DBF749" w:rsidR="00451414" w:rsidRPr="00451414" w:rsidDel="008176CC" w:rsidRDefault="00451414" w:rsidP="00451414">
            <w:pPr>
              <w:rPr>
                <w:del w:id="4166" w:author="Tanuj Kumar" w:date="2024-03-03T14:10:00Z"/>
              </w:rPr>
            </w:pPr>
            <w:del w:id="416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08DC1BAD" w14:textId="7BAAB14D" w:rsidR="00451414" w:rsidRPr="00451414" w:rsidDel="008176CC" w:rsidRDefault="00451414" w:rsidP="00451414">
            <w:pPr>
              <w:rPr>
                <w:del w:id="4168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F1E66A1" w14:textId="432336FE" w:rsidR="00451414" w:rsidRPr="00451414" w:rsidDel="008176CC" w:rsidRDefault="00451414">
            <w:pPr>
              <w:rPr>
                <w:del w:id="4169" w:author="Tanuj Kumar" w:date="2024-03-03T14:10:00Z"/>
              </w:rPr>
            </w:pPr>
            <w:del w:id="417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4C5423D3" w14:textId="0B1D2EB8" w:rsidR="00451414" w:rsidRPr="00451414" w:rsidDel="008176CC" w:rsidRDefault="00451414" w:rsidP="00451414">
            <w:pPr>
              <w:rPr>
                <w:del w:id="4171" w:author="Tanuj Kumar" w:date="2024-03-03T14:10:00Z"/>
              </w:rPr>
            </w:pPr>
            <w:del w:id="417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52EF40E0" w14:textId="7995FFB0" w:rsidR="00451414" w:rsidRPr="00451414" w:rsidDel="008176CC" w:rsidRDefault="00451414" w:rsidP="00451414">
            <w:pPr>
              <w:rPr>
                <w:del w:id="417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F98A871" w14:textId="456ED069" w:rsidR="00451414" w:rsidRPr="00451414" w:rsidDel="008176CC" w:rsidRDefault="00451414">
            <w:pPr>
              <w:rPr>
                <w:del w:id="4174" w:author="Tanuj Kumar" w:date="2024-03-03T14:10:00Z"/>
              </w:rPr>
            </w:pPr>
            <w:del w:id="417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5E82D370" w14:textId="38189124" w:rsidR="00451414" w:rsidRPr="00451414" w:rsidDel="008176CC" w:rsidRDefault="00451414" w:rsidP="00451414">
            <w:pPr>
              <w:rPr>
                <w:del w:id="4176" w:author="Tanuj Kumar" w:date="2024-03-03T14:10:00Z"/>
              </w:rPr>
            </w:pPr>
            <w:del w:id="417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BF6481A" w14:textId="2184D7EA" w:rsidR="00451414" w:rsidRPr="00451414" w:rsidDel="008176CC" w:rsidRDefault="00451414" w:rsidP="00451414">
            <w:pPr>
              <w:rPr>
                <w:del w:id="417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238F42D" w14:textId="6142D694" w:rsidR="00451414" w:rsidRPr="00451414" w:rsidDel="008176CC" w:rsidRDefault="00451414">
            <w:pPr>
              <w:rPr>
                <w:del w:id="4179" w:author="Tanuj Kumar" w:date="2024-03-03T14:10:00Z"/>
              </w:rPr>
            </w:pPr>
            <w:del w:id="418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DFC16F3" w14:textId="09E3E56C" w:rsidR="00451414" w:rsidRPr="00451414" w:rsidDel="008176CC" w:rsidRDefault="00451414" w:rsidP="00451414">
            <w:pPr>
              <w:rPr>
                <w:del w:id="4181" w:author="Tanuj Kumar" w:date="2024-03-03T14:10:00Z"/>
              </w:rPr>
            </w:pPr>
            <w:del w:id="418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B092F63" w14:textId="06E510B7" w:rsidR="00451414" w:rsidRPr="00451414" w:rsidDel="008176CC" w:rsidRDefault="00451414" w:rsidP="00451414">
            <w:pPr>
              <w:rPr>
                <w:del w:id="418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A6BAAE6" w14:textId="6707D925" w:rsidR="00451414" w:rsidRPr="00451414" w:rsidDel="008176CC" w:rsidRDefault="00451414">
            <w:pPr>
              <w:rPr>
                <w:del w:id="4184" w:author="Tanuj Kumar" w:date="2024-03-03T14:10:00Z"/>
              </w:rPr>
            </w:pPr>
            <w:del w:id="418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F8833C3" w14:textId="44E5F986" w:rsidR="00451414" w:rsidRPr="00451414" w:rsidDel="008176CC" w:rsidRDefault="00451414" w:rsidP="00451414">
            <w:pPr>
              <w:rPr>
                <w:del w:id="4186" w:author="Tanuj Kumar" w:date="2024-03-03T14:10:00Z"/>
              </w:rPr>
            </w:pPr>
            <w:del w:id="418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736A37E" w14:textId="45A2683D" w:rsidR="00451414" w:rsidRPr="00451414" w:rsidDel="008176CC" w:rsidRDefault="00451414" w:rsidP="00451414">
            <w:pPr>
              <w:rPr>
                <w:del w:id="418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62B08F1" w14:textId="625CF069" w:rsidR="00451414" w:rsidRPr="00451414" w:rsidDel="008176CC" w:rsidRDefault="00451414">
            <w:pPr>
              <w:rPr>
                <w:del w:id="4189" w:author="Tanuj Kumar" w:date="2024-03-03T14:10:00Z"/>
              </w:rPr>
            </w:pPr>
            <w:del w:id="419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C02DC2B" w14:textId="1CA72888" w:rsidR="00451414" w:rsidRPr="00451414" w:rsidDel="008176CC" w:rsidRDefault="00451414" w:rsidP="00451414">
            <w:pPr>
              <w:rPr>
                <w:del w:id="4191" w:author="Tanuj Kumar" w:date="2024-03-03T14:10:00Z"/>
              </w:rPr>
            </w:pPr>
            <w:del w:id="419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4C53691" w14:textId="53CAB289" w:rsidR="00451414" w:rsidRPr="00451414" w:rsidDel="008176CC" w:rsidRDefault="00451414" w:rsidP="00451414">
            <w:pPr>
              <w:rPr>
                <w:del w:id="419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CCAFD18" w14:textId="29D81EB9" w:rsidR="00451414" w:rsidRPr="00451414" w:rsidDel="008176CC" w:rsidRDefault="00451414">
            <w:pPr>
              <w:rPr>
                <w:del w:id="4194" w:author="Tanuj Kumar" w:date="2024-03-03T14:10:00Z"/>
              </w:rPr>
            </w:pPr>
            <w:del w:id="419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09B30788" w14:textId="11583B90" w:rsidTr="00451414">
        <w:trPr>
          <w:trHeight w:val="300"/>
          <w:del w:id="4196" w:author="Tanuj Kumar" w:date="2024-03-03T14:10:00Z"/>
        </w:trPr>
        <w:tc>
          <w:tcPr>
            <w:tcW w:w="3955" w:type="dxa"/>
            <w:noWrap/>
            <w:hideMark/>
          </w:tcPr>
          <w:p w14:paraId="1809BE79" w14:textId="05EAE6F5" w:rsidR="00451414" w:rsidRPr="00451414" w:rsidDel="008176CC" w:rsidRDefault="00451414">
            <w:pPr>
              <w:rPr>
                <w:del w:id="4197" w:author="Tanuj Kumar" w:date="2024-03-03T14:10:00Z"/>
                <w:b/>
                <w:bCs/>
              </w:rPr>
            </w:pPr>
            <w:del w:id="4198" w:author="Tanuj Kumar" w:date="2024-03-03T14:10:00Z">
              <w:r w:rsidRPr="00451414" w:rsidDel="008176CC">
                <w:rPr>
                  <w:b/>
                  <w:bCs/>
                </w:rPr>
                <w:delText>School by Age</w:delText>
              </w:r>
              <w:r w:rsidR="00B94C5E" w:rsidDel="008176CC">
                <w:rPr>
                  <w:b/>
                  <w:bCs/>
                </w:rPr>
                <w:delText>**</w:delText>
              </w:r>
            </w:del>
          </w:p>
        </w:tc>
        <w:tc>
          <w:tcPr>
            <w:tcW w:w="1170" w:type="dxa"/>
            <w:noWrap/>
            <w:hideMark/>
          </w:tcPr>
          <w:p w14:paraId="48DCF79B" w14:textId="1FAB00E0" w:rsidR="00451414" w:rsidRPr="00451414" w:rsidDel="008176CC" w:rsidRDefault="00451414">
            <w:pPr>
              <w:rPr>
                <w:del w:id="4199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6013D25E" w14:textId="7E4D49DE" w:rsidR="00451414" w:rsidRPr="00451414" w:rsidDel="008176CC" w:rsidRDefault="00451414" w:rsidP="00451414">
            <w:pPr>
              <w:rPr>
                <w:del w:id="4200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37A50EA" w14:textId="096844CA" w:rsidR="00451414" w:rsidRPr="00451414" w:rsidDel="008176CC" w:rsidRDefault="00451414">
            <w:pPr>
              <w:rPr>
                <w:del w:id="4201" w:author="Tanuj Kumar" w:date="2024-03-03T14:10:00Z"/>
              </w:rPr>
            </w:pPr>
            <w:del w:id="420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67F0902" w14:textId="0023C165" w:rsidR="00451414" w:rsidRPr="00451414" w:rsidDel="008176CC" w:rsidRDefault="00451414">
            <w:pPr>
              <w:rPr>
                <w:del w:id="4203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42897010" w14:textId="76BEE228" w:rsidR="00451414" w:rsidRPr="00451414" w:rsidDel="008176CC" w:rsidRDefault="00451414" w:rsidP="00451414">
            <w:pPr>
              <w:rPr>
                <w:del w:id="4204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2D9CE397" w14:textId="06ED61EC" w:rsidR="00451414" w:rsidRPr="00451414" w:rsidDel="008176CC" w:rsidRDefault="00451414">
            <w:pPr>
              <w:rPr>
                <w:del w:id="4205" w:author="Tanuj Kumar" w:date="2024-03-03T14:10:00Z"/>
              </w:rPr>
            </w:pPr>
            <w:del w:id="420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76D3E029" w14:textId="5BD23C73" w:rsidR="00451414" w:rsidRPr="00451414" w:rsidDel="008176CC" w:rsidRDefault="00451414">
            <w:pPr>
              <w:rPr>
                <w:del w:id="420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94B6999" w14:textId="2B65FDF1" w:rsidR="00451414" w:rsidRPr="00451414" w:rsidDel="008176CC" w:rsidRDefault="00451414" w:rsidP="00451414">
            <w:pPr>
              <w:rPr>
                <w:del w:id="420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D1EF138" w14:textId="5F3EB299" w:rsidR="00451414" w:rsidRPr="00451414" w:rsidDel="008176CC" w:rsidRDefault="00451414">
            <w:pPr>
              <w:rPr>
                <w:del w:id="4209" w:author="Tanuj Kumar" w:date="2024-03-03T14:10:00Z"/>
              </w:rPr>
            </w:pPr>
            <w:del w:id="421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718B4A1" w14:textId="03568057" w:rsidR="00451414" w:rsidRPr="00451414" w:rsidDel="008176CC" w:rsidRDefault="00451414">
            <w:pPr>
              <w:rPr>
                <w:del w:id="421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9D662AD" w14:textId="28862B2D" w:rsidR="00451414" w:rsidRPr="00451414" w:rsidDel="008176CC" w:rsidRDefault="00451414" w:rsidP="00451414">
            <w:pPr>
              <w:rPr>
                <w:del w:id="421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09446B0" w14:textId="4A41277E" w:rsidR="00451414" w:rsidRPr="00451414" w:rsidDel="008176CC" w:rsidRDefault="00451414">
            <w:pPr>
              <w:rPr>
                <w:del w:id="4213" w:author="Tanuj Kumar" w:date="2024-03-03T14:10:00Z"/>
              </w:rPr>
            </w:pPr>
            <w:del w:id="421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3689E7C" w14:textId="4094F48D" w:rsidR="00451414" w:rsidRPr="00451414" w:rsidDel="008176CC" w:rsidRDefault="00451414">
            <w:pPr>
              <w:rPr>
                <w:del w:id="421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F94DF00" w14:textId="2D768EA7" w:rsidR="00451414" w:rsidRPr="00451414" w:rsidDel="008176CC" w:rsidRDefault="00451414" w:rsidP="00451414">
            <w:pPr>
              <w:rPr>
                <w:del w:id="421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D3BE8AD" w14:textId="4219AA62" w:rsidR="00451414" w:rsidRPr="00451414" w:rsidDel="008176CC" w:rsidRDefault="00451414">
            <w:pPr>
              <w:rPr>
                <w:del w:id="4217" w:author="Tanuj Kumar" w:date="2024-03-03T14:10:00Z"/>
              </w:rPr>
            </w:pPr>
            <w:del w:id="421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E5A2159" w14:textId="6DAA3A81" w:rsidR="00451414" w:rsidRPr="00451414" w:rsidDel="008176CC" w:rsidRDefault="00451414">
            <w:pPr>
              <w:rPr>
                <w:del w:id="421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2BE0769" w14:textId="36935CF3" w:rsidR="00451414" w:rsidRPr="00451414" w:rsidDel="008176CC" w:rsidRDefault="00451414" w:rsidP="00451414">
            <w:pPr>
              <w:rPr>
                <w:del w:id="422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F2F03D6" w14:textId="16352EFC" w:rsidR="00451414" w:rsidRPr="00451414" w:rsidDel="008176CC" w:rsidRDefault="00451414">
            <w:pPr>
              <w:rPr>
                <w:del w:id="4221" w:author="Tanuj Kumar" w:date="2024-03-03T14:10:00Z"/>
              </w:rPr>
            </w:pPr>
            <w:del w:id="4222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4A02833A" w14:textId="125F9FC3" w:rsidTr="00451414">
        <w:trPr>
          <w:trHeight w:val="300"/>
          <w:del w:id="4223" w:author="Tanuj Kumar" w:date="2024-03-03T14:10:00Z"/>
        </w:trPr>
        <w:tc>
          <w:tcPr>
            <w:tcW w:w="3955" w:type="dxa"/>
            <w:noWrap/>
            <w:hideMark/>
          </w:tcPr>
          <w:p w14:paraId="34349744" w14:textId="5423935F" w:rsidR="00451414" w:rsidRPr="00451414" w:rsidDel="008176CC" w:rsidRDefault="00451414" w:rsidP="00451414">
            <w:pPr>
              <w:rPr>
                <w:del w:id="4224" w:author="Tanuj Kumar" w:date="2024-03-03T14:10:00Z"/>
              </w:rPr>
            </w:pPr>
            <w:del w:id="4225" w:author="Tanuj Kumar" w:date="2024-03-03T14:10:00Z">
              <w:r w:rsidRPr="00451414" w:rsidDel="008176CC">
                <w:delText>3 Years - School (Yes v. No)</w:delText>
              </w:r>
            </w:del>
          </w:p>
        </w:tc>
        <w:tc>
          <w:tcPr>
            <w:tcW w:w="1170" w:type="dxa"/>
            <w:noWrap/>
            <w:hideMark/>
          </w:tcPr>
          <w:p w14:paraId="609BE1A5" w14:textId="7D11BBA4" w:rsidR="00451414" w:rsidRPr="00451414" w:rsidDel="008176CC" w:rsidRDefault="00451414" w:rsidP="00451414">
            <w:pPr>
              <w:rPr>
                <w:del w:id="4226" w:author="Tanuj Kumar" w:date="2024-03-03T14:10:00Z"/>
                <w:b/>
                <w:bCs/>
              </w:rPr>
            </w:pPr>
            <w:del w:id="4227" w:author="Tanuj Kumar" w:date="2024-03-03T14:10:00Z">
              <w:r w:rsidRPr="00451414" w:rsidDel="008176CC">
                <w:rPr>
                  <w:b/>
                  <w:bCs/>
                </w:rPr>
                <w:delText>1.17</w:delText>
              </w:r>
            </w:del>
          </w:p>
        </w:tc>
        <w:tc>
          <w:tcPr>
            <w:tcW w:w="912" w:type="dxa"/>
            <w:noWrap/>
            <w:hideMark/>
          </w:tcPr>
          <w:p w14:paraId="572C5DE4" w14:textId="5BF6F4E2" w:rsidR="00451414" w:rsidRPr="00451414" w:rsidDel="008176CC" w:rsidRDefault="00451414" w:rsidP="00451414">
            <w:pPr>
              <w:rPr>
                <w:del w:id="4228" w:author="Tanuj Kumar" w:date="2024-03-03T14:10:00Z"/>
                <w:b/>
                <w:bCs/>
              </w:rPr>
            </w:pPr>
            <w:del w:id="4229" w:author="Tanuj Kumar" w:date="2024-03-03T14:10:00Z">
              <w:r w:rsidRPr="00451414" w:rsidDel="008176CC">
                <w:rPr>
                  <w:b/>
                  <w:bCs/>
                </w:rPr>
                <w:delText xml:space="preserve">(1.08 - </w:delText>
              </w:r>
            </w:del>
          </w:p>
        </w:tc>
        <w:tc>
          <w:tcPr>
            <w:tcW w:w="800" w:type="dxa"/>
            <w:noWrap/>
            <w:hideMark/>
          </w:tcPr>
          <w:p w14:paraId="5C1AE3B2" w14:textId="7EF80BBA" w:rsidR="00451414" w:rsidRPr="00451414" w:rsidDel="008176CC" w:rsidRDefault="00451414">
            <w:pPr>
              <w:rPr>
                <w:del w:id="4230" w:author="Tanuj Kumar" w:date="2024-03-03T14:10:00Z"/>
                <w:b/>
                <w:bCs/>
              </w:rPr>
            </w:pPr>
            <w:del w:id="4231" w:author="Tanuj Kumar" w:date="2024-03-03T14:10:00Z">
              <w:r w:rsidRPr="00451414" w:rsidDel="008176CC">
                <w:rPr>
                  <w:b/>
                  <w:bCs/>
                </w:rPr>
                <w:delText>1.28)</w:delText>
              </w:r>
            </w:del>
          </w:p>
        </w:tc>
        <w:tc>
          <w:tcPr>
            <w:tcW w:w="756" w:type="dxa"/>
            <w:noWrap/>
            <w:hideMark/>
          </w:tcPr>
          <w:p w14:paraId="0E9E04C6" w14:textId="0DD81C4E" w:rsidR="00451414" w:rsidRPr="00451414" w:rsidDel="008176CC" w:rsidRDefault="00451414" w:rsidP="00451414">
            <w:pPr>
              <w:rPr>
                <w:del w:id="4232" w:author="Tanuj Kumar" w:date="2024-03-03T14:10:00Z"/>
                <w:b/>
                <w:bCs/>
              </w:rPr>
            </w:pPr>
            <w:del w:id="4233" w:author="Tanuj Kumar" w:date="2024-03-03T14:10:00Z">
              <w:r w:rsidRPr="00451414" w:rsidDel="008176CC">
                <w:rPr>
                  <w:b/>
                  <w:bCs/>
                </w:rPr>
                <w:delText>1.22</w:delText>
              </w:r>
            </w:del>
          </w:p>
        </w:tc>
        <w:tc>
          <w:tcPr>
            <w:tcW w:w="762" w:type="dxa"/>
            <w:noWrap/>
            <w:hideMark/>
          </w:tcPr>
          <w:p w14:paraId="5F29E2FD" w14:textId="63FC6EBD" w:rsidR="00451414" w:rsidRPr="00451414" w:rsidDel="008176CC" w:rsidRDefault="00451414" w:rsidP="00451414">
            <w:pPr>
              <w:rPr>
                <w:del w:id="4234" w:author="Tanuj Kumar" w:date="2024-03-03T14:10:00Z"/>
                <w:b/>
                <w:bCs/>
              </w:rPr>
            </w:pPr>
            <w:del w:id="4235" w:author="Tanuj Kumar" w:date="2024-03-03T14:10:00Z">
              <w:r w:rsidRPr="00451414" w:rsidDel="008176CC">
                <w:rPr>
                  <w:b/>
                  <w:bCs/>
                </w:rPr>
                <w:delText xml:space="preserve">(1.13 - </w:delText>
              </w:r>
            </w:del>
          </w:p>
        </w:tc>
        <w:tc>
          <w:tcPr>
            <w:tcW w:w="899" w:type="dxa"/>
            <w:noWrap/>
            <w:hideMark/>
          </w:tcPr>
          <w:p w14:paraId="64F5F38D" w14:textId="06F9AF2F" w:rsidR="00451414" w:rsidRPr="00451414" w:rsidDel="008176CC" w:rsidRDefault="00451414">
            <w:pPr>
              <w:rPr>
                <w:del w:id="4236" w:author="Tanuj Kumar" w:date="2024-03-03T14:10:00Z"/>
                <w:b/>
                <w:bCs/>
              </w:rPr>
            </w:pPr>
            <w:del w:id="4237" w:author="Tanuj Kumar" w:date="2024-03-03T14:10:00Z">
              <w:r w:rsidRPr="00451414" w:rsidDel="008176CC">
                <w:rPr>
                  <w:b/>
                  <w:bCs/>
                </w:rPr>
                <w:delText>1.31)</w:delText>
              </w:r>
            </w:del>
          </w:p>
        </w:tc>
        <w:tc>
          <w:tcPr>
            <w:tcW w:w="762" w:type="dxa"/>
            <w:noWrap/>
            <w:hideMark/>
          </w:tcPr>
          <w:p w14:paraId="4A8D5ACA" w14:textId="3FED8956" w:rsidR="00451414" w:rsidRPr="00451414" w:rsidDel="008176CC" w:rsidRDefault="00451414" w:rsidP="00451414">
            <w:pPr>
              <w:rPr>
                <w:del w:id="4238" w:author="Tanuj Kumar" w:date="2024-03-03T14:10:00Z"/>
              </w:rPr>
            </w:pPr>
            <w:del w:id="4239" w:author="Tanuj Kumar" w:date="2024-03-03T14:10:00Z">
              <w:r w:rsidRPr="00451414" w:rsidDel="008176CC">
                <w:delText>1.06</w:delText>
              </w:r>
            </w:del>
          </w:p>
        </w:tc>
        <w:tc>
          <w:tcPr>
            <w:tcW w:w="678" w:type="dxa"/>
            <w:noWrap/>
            <w:hideMark/>
          </w:tcPr>
          <w:p w14:paraId="2BE0C6CF" w14:textId="0B231C8E" w:rsidR="00451414" w:rsidRPr="00451414" w:rsidDel="008176CC" w:rsidRDefault="00451414" w:rsidP="00451414">
            <w:pPr>
              <w:rPr>
                <w:del w:id="4240" w:author="Tanuj Kumar" w:date="2024-03-03T14:10:00Z"/>
              </w:rPr>
            </w:pPr>
            <w:del w:id="4241" w:author="Tanuj Kumar" w:date="2024-03-03T14:10:00Z">
              <w:r w:rsidRPr="00451414" w:rsidDel="008176CC">
                <w:delText xml:space="preserve">(1.00 - </w:delText>
              </w:r>
            </w:del>
          </w:p>
        </w:tc>
        <w:tc>
          <w:tcPr>
            <w:tcW w:w="678" w:type="dxa"/>
            <w:noWrap/>
            <w:hideMark/>
          </w:tcPr>
          <w:p w14:paraId="6937BB5A" w14:textId="11D1EC5F" w:rsidR="00451414" w:rsidRPr="00451414" w:rsidDel="008176CC" w:rsidRDefault="00451414">
            <w:pPr>
              <w:rPr>
                <w:del w:id="4242" w:author="Tanuj Kumar" w:date="2024-03-03T14:10:00Z"/>
              </w:rPr>
            </w:pPr>
            <w:del w:id="4243" w:author="Tanuj Kumar" w:date="2024-03-03T14:10:00Z">
              <w:r w:rsidRPr="00451414" w:rsidDel="008176CC">
                <w:delText>1.12)</w:delText>
              </w:r>
            </w:del>
          </w:p>
        </w:tc>
        <w:tc>
          <w:tcPr>
            <w:tcW w:w="610" w:type="dxa"/>
            <w:noWrap/>
            <w:hideMark/>
          </w:tcPr>
          <w:p w14:paraId="1A1B68D4" w14:textId="04131197" w:rsidR="00451414" w:rsidRPr="00451414" w:rsidDel="008176CC" w:rsidRDefault="00451414" w:rsidP="00451414">
            <w:pPr>
              <w:rPr>
                <w:del w:id="4244" w:author="Tanuj Kumar" w:date="2024-03-03T14:10:00Z"/>
              </w:rPr>
            </w:pPr>
            <w:del w:id="4245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28914D88" w14:textId="2A8D8FD2" w:rsidR="00451414" w:rsidRPr="00451414" w:rsidDel="008176CC" w:rsidRDefault="00451414" w:rsidP="00451414">
            <w:pPr>
              <w:rPr>
                <w:del w:id="4246" w:author="Tanuj Kumar" w:date="2024-03-03T14:10:00Z"/>
              </w:rPr>
            </w:pPr>
            <w:del w:id="4247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69581CF1" w14:textId="2860D392" w:rsidR="00451414" w:rsidRPr="00451414" w:rsidDel="008176CC" w:rsidRDefault="00451414">
            <w:pPr>
              <w:rPr>
                <w:del w:id="4248" w:author="Tanuj Kumar" w:date="2024-03-03T14:10:00Z"/>
              </w:rPr>
            </w:pPr>
            <w:del w:id="4249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610" w:type="dxa"/>
            <w:noWrap/>
            <w:hideMark/>
          </w:tcPr>
          <w:p w14:paraId="745B2EC7" w14:textId="39437CC9" w:rsidR="00451414" w:rsidRPr="00451414" w:rsidDel="008176CC" w:rsidRDefault="00451414" w:rsidP="00451414">
            <w:pPr>
              <w:rPr>
                <w:del w:id="4250" w:author="Tanuj Kumar" w:date="2024-03-03T14:10:00Z"/>
                <w:b/>
                <w:bCs/>
              </w:rPr>
            </w:pPr>
            <w:del w:id="4251" w:author="Tanuj Kumar" w:date="2024-03-03T14:10:00Z">
              <w:r w:rsidRPr="00451414" w:rsidDel="008176CC">
                <w:rPr>
                  <w:b/>
                  <w:bCs/>
                </w:rPr>
                <w:delText>1.10</w:delText>
              </w:r>
            </w:del>
          </w:p>
        </w:tc>
        <w:tc>
          <w:tcPr>
            <w:tcW w:w="678" w:type="dxa"/>
            <w:noWrap/>
            <w:hideMark/>
          </w:tcPr>
          <w:p w14:paraId="691E7157" w14:textId="24ACB9EB" w:rsidR="00451414" w:rsidRPr="00451414" w:rsidDel="008176CC" w:rsidRDefault="00451414" w:rsidP="00451414">
            <w:pPr>
              <w:rPr>
                <w:del w:id="4252" w:author="Tanuj Kumar" w:date="2024-03-03T14:10:00Z"/>
                <w:b/>
                <w:bCs/>
              </w:rPr>
            </w:pPr>
            <w:del w:id="4253" w:author="Tanuj Kumar" w:date="2024-03-03T14:10:00Z">
              <w:r w:rsidRPr="00451414" w:rsidDel="008176CC">
                <w:rPr>
                  <w:b/>
                  <w:bCs/>
                </w:rPr>
                <w:delText xml:space="preserve">(1.02 - </w:delText>
              </w:r>
            </w:del>
          </w:p>
        </w:tc>
        <w:tc>
          <w:tcPr>
            <w:tcW w:w="678" w:type="dxa"/>
            <w:noWrap/>
            <w:hideMark/>
          </w:tcPr>
          <w:p w14:paraId="4FEF09EB" w14:textId="727A775C" w:rsidR="00451414" w:rsidRPr="00451414" w:rsidDel="008176CC" w:rsidRDefault="00451414">
            <w:pPr>
              <w:rPr>
                <w:del w:id="4254" w:author="Tanuj Kumar" w:date="2024-03-03T14:10:00Z"/>
                <w:b/>
                <w:bCs/>
              </w:rPr>
            </w:pPr>
            <w:del w:id="4255" w:author="Tanuj Kumar" w:date="2024-03-03T14:10:00Z">
              <w:r w:rsidRPr="00451414" w:rsidDel="008176CC">
                <w:rPr>
                  <w:b/>
                  <w:bCs/>
                </w:rPr>
                <w:delText>1.19)</w:delText>
              </w:r>
            </w:del>
          </w:p>
        </w:tc>
        <w:tc>
          <w:tcPr>
            <w:tcW w:w="610" w:type="dxa"/>
            <w:noWrap/>
            <w:hideMark/>
          </w:tcPr>
          <w:p w14:paraId="205C6B1E" w14:textId="00961873" w:rsidR="00451414" w:rsidRPr="00451414" w:rsidDel="008176CC" w:rsidRDefault="00451414" w:rsidP="00451414">
            <w:pPr>
              <w:rPr>
                <w:del w:id="4256" w:author="Tanuj Kumar" w:date="2024-03-03T14:10:00Z"/>
              </w:rPr>
            </w:pPr>
            <w:del w:id="4257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14862336" w14:textId="11973618" w:rsidR="00451414" w:rsidRPr="00451414" w:rsidDel="008176CC" w:rsidRDefault="00451414" w:rsidP="00451414">
            <w:pPr>
              <w:rPr>
                <w:del w:id="4258" w:author="Tanuj Kumar" w:date="2024-03-03T14:10:00Z"/>
              </w:rPr>
            </w:pPr>
            <w:del w:id="4259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790182C4" w14:textId="1A14286D" w:rsidR="00451414" w:rsidRPr="00451414" w:rsidDel="008176CC" w:rsidRDefault="00451414">
            <w:pPr>
              <w:rPr>
                <w:del w:id="4260" w:author="Tanuj Kumar" w:date="2024-03-03T14:10:00Z"/>
              </w:rPr>
            </w:pPr>
            <w:del w:id="4261" w:author="Tanuj Kumar" w:date="2024-03-03T14:10:00Z">
              <w:r w:rsidRPr="00451414" w:rsidDel="008176CC">
                <w:delText>1.01)</w:delText>
              </w:r>
            </w:del>
          </w:p>
        </w:tc>
      </w:tr>
      <w:tr w:rsidR="00451414" w:rsidRPr="00451414" w:rsidDel="008176CC" w14:paraId="6F57FCAF" w14:textId="3DE6CCE9" w:rsidTr="00451414">
        <w:trPr>
          <w:trHeight w:val="300"/>
          <w:del w:id="4262" w:author="Tanuj Kumar" w:date="2024-03-03T14:10:00Z"/>
        </w:trPr>
        <w:tc>
          <w:tcPr>
            <w:tcW w:w="3955" w:type="dxa"/>
            <w:noWrap/>
            <w:hideMark/>
          </w:tcPr>
          <w:p w14:paraId="5D7122CF" w14:textId="5B0E8E5C" w:rsidR="00451414" w:rsidRPr="00451414" w:rsidDel="008176CC" w:rsidRDefault="00451414" w:rsidP="00451414">
            <w:pPr>
              <w:rPr>
                <w:del w:id="4263" w:author="Tanuj Kumar" w:date="2024-03-03T14:10:00Z"/>
              </w:rPr>
            </w:pPr>
            <w:del w:id="4264" w:author="Tanuj Kumar" w:date="2024-03-03T14:10:00Z">
              <w:r w:rsidRPr="00451414" w:rsidDel="008176CC">
                <w:delText>4 Years - School (Yes v. No)</w:delText>
              </w:r>
            </w:del>
          </w:p>
        </w:tc>
        <w:tc>
          <w:tcPr>
            <w:tcW w:w="1170" w:type="dxa"/>
            <w:noWrap/>
            <w:hideMark/>
          </w:tcPr>
          <w:p w14:paraId="585137C3" w14:textId="1AC02868" w:rsidR="00451414" w:rsidRPr="00451414" w:rsidDel="008176CC" w:rsidRDefault="00451414" w:rsidP="00451414">
            <w:pPr>
              <w:rPr>
                <w:del w:id="4265" w:author="Tanuj Kumar" w:date="2024-03-03T14:10:00Z"/>
                <w:b/>
                <w:bCs/>
              </w:rPr>
            </w:pPr>
            <w:del w:id="4266" w:author="Tanuj Kumar" w:date="2024-03-03T14:10:00Z">
              <w:r w:rsidRPr="00451414" w:rsidDel="008176CC">
                <w:rPr>
                  <w:b/>
                  <w:bCs/>
                </w:rPr>
                <w:delText>1.21</w:delText>
              </w:r>
            </w:del>
          </w:p>
        </w:tc>
        <w:tc>
          <w:tcPr>
            <w:tcW w:w="912" w:type="dxa"/>
            <w:noWrap/>
            <w:hideMark/>
          </w:tcPr>
          <w:p w14:paraId="3ED52881" w14:textId="5F161193" w:rsidR="00451414" w:rsidRPr="00451414" w:rsidDel="008176CC" w:rsidRDefault="00451414" w:rsidP="00451414">
            <w:pPr>
              <w:rPr>
                <w:del w:id="4267" w:author="Tanuj Kumar" w:date="2024-03-03T14:10:00Z"/>
                <w:b/>
                <w:bCs/>
              </w:rPr>
            </w:pPr>
            <w:del w:id="4268" w:author="Tanuj Kumar" w:date="2024-03-03T14:10:00Z">
              <w:r w:rsidRPr="00451414" w:rsidDel="008176CC">
                <w:rPr>
                  <w:b/>
                  <w:bCs/>
                </w:rPr>
                <w:delText xml:space="preserve">(1.09 - </w:delText>
              </w:r>
            </w:del>
          </w:p>
        </w:tc>
        <w:tc>
          <w:tcPr>
            <w:tcW w:w="800" w:type="dxa"/>
            <w:noWrap/>
            <w:hideMark/>
          </w:tcPr>
          <w:p w14:paraId="127FAF96" w14:textId="4AAE3CA7" w:rsidR="00451414" w:rsidRPr="00451414" w:rsidDel="008176CC" w:rsidRDefault="00451414">
            <w:pPr>
              <w:rPr>
                <w:del w:id="4269" w:author="Tanuj Kumar" w:date="2024-03-03T14:10:00Z"/>
                <w:b/>
                <w:bCs/>
              </w:rPr>
            </w:pPr>
            <w:del w:id="4270" w:author="Tanuj Kumar" w:date="2024-03-03T14:10:00Z">
              <w:r w:rsidRPr="00451414" w:rsidDel="008176CC">
                <w:rPr>
                  <w:b/>
                  <w:bCs/>
                </w:rPr>
                <w:delText>1.35)</w:delText>
              </w:r>
            </w:del>
          </w:p>
        </w:tc>
        <w:tc>
          <w:tcPr>
            <w:tcW w:w="756" w:type="dxa"/>
            <w:noWrap/>
            <w:hideMark/>
          </w:tcPr>
          <w:p w14:paraId="477FD559" w14:textId="2332A6C2" w:rsidR="00451414" w:rsidRPr="00451414" w:rsidDel="008176CC" w:rsidRDefault="00451414" w:rsidP="00451414">
            <w:pPr>
              <w:rPr>
                <w:del w:id="4271" w:author="Tanuj Kumar" w:date="2024-03-03T14:10:00Z"/>
                <w:b/>
                <w:bCs/>
              </w:rPr>
            </w:pPr>
            <w:del w:id="4272" w:author="Tanuj Kumar" w:date="2024-03-03T14:10:00Z">
              <w:r w:rsidRPr="00451414" w:rsidDel="008176CC">
                <w:rPr>
                  <w:b/>
                  <w:bCs/>
                </w:rPr>
                <w:delText>1.33</w:delText>
              </w:r>
            </w:del>
          </w:p>
        </w:tc>
        <w:tc>
          <w:tcPr>
            <w:tcW w:w="762" w:type="dxa"/>
            <w:noWrap/>
            <w:hideMark/>
          </w:tcPr>
          <w:p w14:paraId="0E289898" w14:textId="118BDFAC" w:rsidR="00451414" w:rsidRPr="00451414" w:rsidDel="008176CC" w:rsidRDefault="00451414" w:rsidP="00451414">
            <w:pPr>
              <w:rPr>
                <w:del w:id="4273" w:author="Tanuj Kumar" w:date="2024-03-03T14:10:00Z"/>
                <w:b/>
                <w:bCs/>
              </w:rPr>
            </w:pPr>
            <w:del w:id="4274" w:author="Tanuj Kumar" w:date="2024-03-03T14:10:00Z">
              <w:r w:rsidRPr="00451414" w:rsidDel="008176CC">
                <w:rPr>
                  <w:b/>
                  <w:bCs/>
                </w:rPr>
                <w:delText xml:space="preserve">(1.20 - </w:delText>
              </w:r>
            </w:del>
          </w:p>
        </w:tc>
        <w:tc>
          <w:tcPr>
            <w:tcW w:w="899" w:type="dxa"/>
            <w:noWrap/>
            <w:hideMark/>
          </w:tcPr>
          <w:p w14:paraId="4672A9DA" w14:textId="1BE120A9" w:rsidR="00451414" w:rsidRPr="00451414" w:rsidDel="008176CC" w:rsidRDefault="00451414">
            <w:pPr>
              <w:rPr>
                <w:del w:id="4275" w:author="Tanuj Kumar" w:date="2024-03-03T14:10:00Z"/>
                <w:b/>
                <w:bCs/>
              </w:rPr>
            </w:pPr>
            <w:del w:id="4276" w:author="Tanuj Kumar" w:date="2024-03-03T14:10:00Z">
              <w:r w:rsidRPr="00451414" w:rsidDel="008176CC">
                <w:rPr>
                  <w:b/>
                  <w:bCs/>
                </w:rPr>
                <w:delText>1.47)</w:delText>
              </w:r>
            </w:del>
          </w:p>
        </w:tc>
        <w:tc>
          <w:tcPr>
            <w:tcW w:w="762" w:type="dxa"/>
            <w:noWrap/>
            <w:hideMark/>
          </w:tcPr>
          <w:p w14:paraId="37EAF799" w14:textId="15B1C5C6" w:rsidR="00451414" w:rsidRPr="00451414" w:rsidDel="008176CC" w:rsidRDefault="00451414" w:rsidP="00451414">
            <w:pPr>
              <w:rPr>
                <w:del w:id="4277" w:author="Tanuj Kumar" w:date="2024-03-03T14:10:00Z"/>
              </w:rPr>
            </w:pPr>
            <w:del w:id="4278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4C297588" w14:textId="05159DAA" w:rsidR="00451414" w:rsidRPr="00451414" w:rsidDel="008176CC" w:rsidRDefault="00451414" w:rsidP="00451414">
            <w:pPr>
              <w:rPr>
                <w:del w:id="4279" w:author="Tanuj Kumar" w:date="2024-03-03T14:10:00Z"/>
              </w:rPr>
            </w:pPr>
            <w:del w:id="4280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6D8ED126" w14:textId="395823E6" w:rsidR="00451414" w:rsidRPr="00451414" w:rsidDel="008176CC" w:rsidRDefault="00451414">
            <w:pPr>
              <w:rPr>
                <w:del w:id="4281" w:author="Tanuj Kumar" w:date="2024-03-03T14:10:00Z"/>
              </w:rPr>
            </w:pPr>
            <w:del w:id="4282" w:author="Tanuj Kumar" w:date="2024-03-03T14:10:00Z">
              <w:r w:rsidRPr="00451414" w:rsidDel="008176CC">
                <w:delText>1.12)</w:delText>
              </w:r>
            </w:del>
          </w:p>
        </w:tc>
        <w:tc>
          <w:tcPr>
            <w:tcW w:w="610" w:type="dxa"/>
            <w:noWrap/>
            <w:hideMark/>
          </w:tcPr>
          <w:p w14:paraId="1AFA8A7B" w14:textId="369659C7" w:rsidR="00451414" w:rsidRPr="00451414" w:rsidDel="008176CC" w:rsidRDefault="00451414" w:rsidP="00451414">
            <w:pPr>
              <w:rPr>
                <w:del w:id="4283" w:author="Tanuj Kumar" w:date="2024-03-03T14:10:00Z"/>
              </w:rPr>
            </w:pPr>
            <w:del w:id="4284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189F44E9" w14:textId="10EF91A2" w:rsidR="00451414" w:rsidRPr="00451414" w:rsidDel="008176CC" w:rsidRDefault="00451414" w:rsidP="00451414">
            <w:pPr>
              <w:rPr>
                <w:del w:id="4285" w:author="Tanuj Kumar" w:date="2024-03-03T14:10:00Z"/>
              </w:rPr>
            </w:pPr>
            <w:del w:id="4286" w:author="Tanuj Kumar" w:date="2024-03-03T14:10:00Z">
              <w:r w:rsidRPr="00451414" w:rsidDel="008176CC">
                <w:delText xml:space="preserve">(0.90 - </w:delText>
              </w:r>
            </w:del>
          </w:p>
        </w:tc>
        <w:tc>
          <w:tcPr>
            <w:tcW w:w="678" w:type="dxa"/>
            <w:noWrap/>
            <w:hideMark/>
          </w:tcPr>
          <w:p w14:paraId="31236946" w14:textId="4C9F20A3" w:rsidR="00451414" w:rsidRPr="00451414" w:rsidDel="008176CC" w:rsidRDefault="00451414">
            <w:pPr>
              <w:rPr>
                <w:del w:id="4287" w:author="Tanuj Kumar" w:date="2024-03-03T14:10:00Z"/>
              </w:rPr>
            </w:pPr>
            <w:del w:id="4288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368A78F9" w14:textId="049F8B28" w:rsidR="00451414" w:rsidRPr="00451414" w:rsidDel="008176CC" w:rsidRDefault="00451414" w:rsidP="00451414">
            <w:pPr>
              <w:rPr>
                <w:del w:id="4289" w:author="Tanuj Kumar" w:date="2024-03-03T14:10:00Z"/>
                <w:b/>
                <w:bCs/>
              </w:rPr>
            </w:pPr>
            <w:del w:id="4290" w:author="Tanuj Kumar" w:date="2024-03-03T14:10:00Z">
              <w:r w:rsidRPr="00451414" w:rsidDel="008176CC">
                <w:rPr>
                  <w:b/>
                  <w:bCs/>
                </w:rPr>
                <w:delText>1.28</w:delText>
              </w:r>
            </w:del>
          </w:p>
        </w:tc>
        <w:tc>
          <w:tcPr>
            <w:tcW w:w="678" w:type="dxa"/>
            <w:noWrap/>
            <w:hideMark/>
          </w:tcPr>
          <w:p w14:paraId="794FBA6D" w14:textId="582F5F80" w:rsidR="00451414" w:rsidRPr="00451414" w:rsidDel="008176CC" w:rsidRDefault="00451414" w:rsidP="00451414">
            <w:pPr>
              <w:rPr>
                <w:del w:id="4291" w:author="Tanuj Kumar" w:date="2024-03-03T14:10:00Z"/>
                <w:b/>
                <w:bCs/>
              </w:rPr>
            </w:pPr>
            <w:del w:id="4292" w:author="Tanuj Kumar" w:date="2024-03-03T14:10:00Z">
              <w:r w:rsidRPr="00451414" w:rsidDel="008176CC">
                <w:rPr>
                  <w:b/>
                  <w:bCs/>
                </w:rPr>
                <w:delText xml:space="preserve">(1.15 - </w:delText>
              </w:r>
            </w:del>
          </w:p>
        </w:tc>
        <w:tc>
          <w:tcPr>
            <w:tcW w:w="678" w:type="dxa"/>
            <w:noWrap/>
            <w:hideMark/>
          </w:tcPr>
          <w:p w14:paraId="02AFDCDD" w14:textId="4EE25309" w:rsidR="00451414" w:rsidRPr="00451414" w:rsidDel="008176CC" w:rsidRDefault="00451414">
            <w:pPr>
              <w:rPr>
                <w:del w:id="4293" w:author="Tanuj Kumar" w:date="2024-03-03T14:10:00Z"/>
                <w:b/>
                <w:bCs/>
              </w:rPr>
            </w:pPr>
            <w:del w:id="4294" w:author="Tanuj Kumar" w:date="2024-03-03T14:10:00Z">
              <w:r w:rsidRPr="00451414" w:rsidDel="008176CC">
                <w:rPr>
                  <w:b/>
                  <w:bCs/>
                </w:rPr>
                <w:delText>1.43)</w:delText>
              </w:r>
            </w:del>
          </w:p>
        </w:tc>
        <w:tc>
          <w:tcPr>
            <w:tcW w:w="610" w:type="dxa"/>
            <w:noWrap/>
            <w:hideMark/>
          </w:tcPr>
          <w:p w14:paraId="2FB8C81A" w14:textId="7E9D77A7" w:rsidR="00451414" w:rsidRPr="00451414" w:rsidDel="008176CC" w:rsidRDefault="00451414" w:rsidP="00451414">
            <w:pPr>
              <w:rPr>
                <w:del w:id="4295" w:author="Tanuj Kumar" w:date="2024-03-03T14:10:00Z"/>
              </w:rPr>
            </w:pPr>
            <w:del w:id="4296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5EE161AA" w14:textId="0D747B63" w:rsidR="00451414" w:rsidRPr="00451414" w:rsidDel="008176CC" w:rsidRDefault="00451414" w:rsidP="00451414">
            <w:pPr>
              <w:rPr>
                <w:del w:id="4297" w:author="Tanuj Kumar" w:date="2024-03-03T14:10:00Z"/>
              </w:rPr>
            </w:pPr>
            <w:del w:id="4298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076CADE6" w14:textId="5F4D91FF" w:rsidR="00451414" w:rsidRPr="00451414" w:rsidDel="008176CC" w:rsidRDefault="00451414">
            <w:pPr>
              <w:rPr>
                <w:del w:id="4299" w:author="Tanuj Kumar" w:date="2024-03-03T14:10:00Z"/>
              </w:rPr>
            </w:pPr>
            <w:del w:id="4300" w:author="Tanuj Kumar" w:date="2024-03-03T14:10:00Z">
              <w:r w:rsidRPr="00451414" w:rsidDel="008176CC">
                <w:delText>1.03)</w:delText>
              </w:r>
            </w:del>
          </w:p>
        </w:tc>
      </w:tr>
      <w:tr w:rsidR="00451414" w:rsidRPr="00451414" w:rsidDel="008176CC" w14:paraId="74734F2C" w14:textId="58923F3B" w:rsidTr="00451414">
        <w:trPr>
          <w:trHeight w:val="300"/>
          <w:del w:id="4301" w:author="Tanuj Kumar" w:date="2024-03-03T14:10:00Z"/>
        </w:trPr>
        <w:tc>
          <w:tcPr>
            <w:tcW w:w="3955" w:type="dxa"/>
            <w:noWrap/>
            <w:hideMark/>
          </w:tcPr>
          <w:p w14:paraId="1D85C541" w14:textId="46919924" w:rsidR="00451414" w:rsidRPr="00451414" w:rsidDel="008176CC" w:rsidRDefault="00451414" w:rsidP="00451414">
            <w:pPr>
              <w:rPr>
                <w:del w:id="4302" w:author="Tanuj Kumar" w:date="2024-03-03T14:10:00Z"/>
              </w:rPr>
            </w:pPr>
            <w:del w:id="4303" w:author="Tanuj Kumar" w:date="2024-03-03T14:10:00Z">
              <w:r w:rsidRPr="00451414" w:rsidDel="008176CC">
                <w:delText>5 Years - School (Yes v. No)</w:delText>
              </w:r>
            </w:del>
          </w:p>
        </w:tc>
        <w:tc>
          <w:tcPr>
            <w:tcW w:w="1170" w:type="dxa"/>
            <w:noWrap/>
            <w:hideMark/>
          </w:tcPr>
          <w:p w14:paraId="2FED15DF" w14:textId="319E6350" w:rsidR="00451414" w:rsidRPr="00451414" w:rsidDel="008176CC" w:rsidRDefault="00451414" w:rsidP="00451414">
            <w:pPr>
              <w:rPr>
                <w:del w:id="4304" w:author="Tanuj Kumar" w:date="2024-03-03T14:10:00Z"/>
                <w:b/>
                <w:bCs/>
              </w:rPr>
            </w:pPr>
            <w:del w:id="4305" w:author="Tanuj Kumar" w:date="2024-03-03T14:10:00Z">
              <w:r w:rsidRPr="00451414" w:rsidDel="008176CC">
                <w:rPr>
                  <w:b/>
                  <w:bCs/>
                </w:rPr>
                <w:delText>1.30</w:delText>
              </w:r>
            </w:del>
          </w:p>
        </w:tc>
        <w:tc>
          <w:tcPr>
            <w:tcW w:w="912" w:type="dxa"/>
            <w:noWrap/>
            <w:hideMark/>
          </w:tcPr>
          <w:p w14:paraId="356CDBE3" w14:textId="646348FA" w:rsidR="00451414" w:rsidRPr="00451414" w:rsidDel="008176CC" w:rsidRDefault="00451414" w:rsidP="00451414">
            <w:pPr>
              <w:rPr>
                <w:del w:id="4306" w:author="Tanuj Kumar" w:date="2024-03-03T14:10:00Z"/>
                <w:b/>
                <w:bCs/>
              </w:rPr>
            </w:pPr>
            <w:del w:id="4307" w:author="Tanuj Kumar" w:date="2024-03-03T14:10:00Z">
              <w:r w:rsidRPr="00451414" w:rsidDel="008176CC">
                <w:rPr>
                  <w:b/>
                  <w:bCs/>
                </w:rPr>
                <w:delText xml:space="preserve">(1.08 - </w:delText>
              </w:r>
            </w:del>
          </w:p>
        </w:tc>
        <w:tc>
          <w:tcPr>
            <w:tcW w:w="800" w:type="dxa"/>
            <w:noWrap/>
            <w:hideMark/>
          </w:tcPr>
          <w:p w14:paraId="2C3C5F12" w14:textId="4C31C881" w:rsidR="00451414" w:rsidRPr="00451414" w:rsidDel="008176CC" w:rsidRDefault="00451414">
            <w:pPr>
              <w:rPr>
                <w:del w:id="4308" w:author="Tanuj Kumar" w:date="2024-03-03T14:10:00Z"/>
                <w:b/>
                <w:bCs/>
              </w:rPr>
            </w:pPr>
            <w:del w:id="4309" w:author="Tanuj Kumar" w:date="2024-03-03T14:10:00Z">
              <w:r w:rsidRPr="00451414" w:rsidDel="008176CC">
                <w:rPr>
                  <w:b/>
                  <w:bCs/>
                </w:rPr>
                <w:delText>1.56)</w:delText>
              </w:r>
            </w:del>
          </w:p>
        </w:tc>
        <w:tc>
          <w:tcPr>
            <w:tcW w:w="756" w:type="dxa"/>
            <w:noWrap/>
            <w:hideMark/>
          </w:tcPr>
          <w:p w14:paraId="2317F395" w14:textId="07E36F25" w:rsidR="00451414" w:rsidRPr="00451414" w:rsidDel="008176CC" w:rsidRDefault="00451414" w:rsidP="00451414">
            <w:pPr>
              <w:rPr>
                <w:del w:id="4310" w:author="Tanuj Kumar" w:date="2024-03-03T14:10:00Z"/>
                <w:b/>
                <w:bCs/>
              </w:rPr>
            </w:pPr>
            <w:del w:id="4311" w:author="Tanuj Kumar" w:date="2024-03-03T14:10:00Z">
              <w:r w:rsidRPr="00451414" w:rsidDel="008176CC">
                <w:rPr>
                  <w:b/>
                  <w:bCs/>
                </w:rPr>
                <w:delText>1.36</w:delText>
              </w:r>
            </w:del>
          </w:p>
        </w:tc>
        <w:tc>
          <w:tcPr>
            <w:tcW w:w="762" w:type="dxa"/>
            <w:noWrap/>
            <w:hideMark/>
          </w:tcPr>
          <w:p w14:paraId="68E85DE3" w14:textId="11C05397" w:rsidR="00451414" w:rsidRPr="00451414" w:rsidDel="008176CC" w:rsidRDefault="00451414" w:rsidP="00451414">
            <w:pPr>
              <w:rPr>
                <w:del w:id="4312" w:author="Tanuj Kumar" w:date="2024-03-03T14:10:00Z"/>
                <w:b/>
                <w:bCs/>
              </w:rPr>
            </w:pPr>
            <w:del w:id="4313" w:author="Tanuj Kumar" w:date="2024-03-03T14:10:00Z">
              <w:r w:rsidRPr="00451414" w:rsidDel="008176CC">
                <w:rPr>
                  <w:b/>
                  <w:bCs/>
                </w:rPr>
                <w:delText xml:space="preserve">(1.13 - </w:delText>
              </w:r>
            </w:del>
          </w:p>
        </w:tc>
        <w:tc>
          <w:tcPr>
            <w:tcW w:w="899" w:type="dxa"/>
            <w:noWrap/>
            <w:hideMark/>
          </w:tcPr>
          <w:p w14:paraId="3566C799" w14:textId="0F61A10C" w:rsidR="00451414" w:rsidRPr="00451414" w:rsidDel="008176CC" w:rsidRDefault="00451414">
            <w:pPr>
              <w:rPr>
                <w:del w:id="4314" w:author="Tanuj Kumar" w:date="2024-03-03T14:10:00Z"/>
                <w:b/>
                <w:bCs/>
              </w:rPr>
            </w:pPr>
            <w:del w:id="4315" w:author="Tanuj Kumar" w:date="2024-03-03T14:10:00Z">
              <w:r w:rsidRPr="00451414" w:rsidDel="008176CC">
                <w:rPr>
                  <w:b/>
                  <w:bCs/>
                </w:rPr>
                <w:delText>1.64)</w:delText>
              </w:r>
            </w:del>
          </w:p>
        </w:tc>
        <w:tc>
          <w:tcPr>
            <w:tcW w:w="762" w:type="dxa"/>
            <w:noWrap/>
            <w:hideMark/>
          </w:tcPr>
          <w:p w14:paraId="43041545" w14:textId="5C2B96C9" w:rsidR="00451414" w:rsidRPr="00451414" w:rsidDel="008176CC" w:rsidRDefault="00451414" w:rsidP="00451414">
            <w:pPr>
              <w:rPr>
                <w:del w:id="4316" w:author="Tanuj Kumar" w:date="2024-03-03T14:10:00Z"/>
                <w:b/>
                <w:bCs/>
              </w:rPr>
            </w:pPr>
            <w:del w:id="4317" w:author="Tanuj Kumar" w:date="2024-03-03T14:10:00Z">
              <w:r w:rsidRPr="00451414" w:rsidDel="008176CC">
                <w:rPr>
                  <w:b/>
                  <w:bCs/>
                </w:rPr>
                <w:delText>1.26</w:delText>
              </w:r>
            </w:del>
          </w:p>
        </w:tc>
        <w:tc>
          <w:tcPr>
            <w:tcW w:w="678" w:type="dxa"/>
            <w:noWrap/>
            <w:hideMark/>
          </w:tcPr>
          <w:p w14:paraId="0EB0C5FF" w14:textId="51348039" w:rsidR="00451414" w:rsidRPr="00451414" w:rsidDel="008176CC" w:rsidRDefault="00451414" w:rsidP="00451414">
            <w:pPr>
              <w:rPr>
                <w:del w:id="4318" w:author="Tanuj Kumar" w:date="2024-03-03T14:10:00Z"/>
                <w:b/>
                <w:bCs/>
              </w:rPr>
            </w:pPr>
            <w:del w:id="4319" w:author="Tanuj Kumar" w:date="2024-03-03T14:10:00Z">
              <w:r w:rsidRPr="00451414" w:rsidDel="008176CC">
                <w:rPr>
                  <w:b/>
                  <w:bCs/>
                </w:rPr>
                <w:delText xml:space="preserve">(1.12 - </w:delText>
              </w:r>
            </w:del>
          </w:p>
        </w:tc>
        <w:tc>
          <w:tcPr>
            <w:tcW w:w="678" w:type="dxa"/>
            <w:noWrap/>
            <w:hideMark/>
          </w:tcPr>
          <w:p w14:paraId="2EA87784" w14:textId="22B14975" w:rsidR="00451414" w:rsidRPr="00451414" w:rsidDel="008176CC" w:rsidRDefault="00451414">
            <w:pPr>
              <w:rPr>
                <w:del w:id="4320" w:author="Tanuj Kumar" w:date="2024-03-03T14:10:00Z"/>
                <w:b/>
                <w:bCs/>
              </w:rPr>
            </w:pPr>
            <w:del w:id="4321" w:author="Tanuj Kumar" w:date="2024-03-03T14:10:00Z">
              <w:r w:rsidRPr="00451414" w:rsidDel="008176CC">
                <w:rPr>
                  <w:b/>
                  <w:bCs/>
                </w:rPr>
                <w:delText>1.42)</w:delText>
              </w:r>
            </w:del>
          </w:p>
        </w:tc>
        <w:tc>
          <w:tcPr>
            <w:tcW w:w="610" w:type="dxa"/>
            <w:noWrap/>
            <w:hideMark/>
          </w:tcPr>
          <w:p w14:paraId="0FFDDF6B" w14:textId="0B547459" w:rsidR="00451414" w:rsidRPr="00451414" w:rsidDel="008176CC" w:rsidRDefault="00451414" w:rsidP="00451414">
            <w:pPr>
              <w:rPr>
                <w:del w:id="4322" w:author="Tanuj Kumar" w:date="2024-03-03T14:10:00Z"/>
              </w:rPr>
            </w:pPr>
            <w:del w:id="4323" w:author="Tanuj Kumar" w:date="2024-03-03T14:10:00Z">
              <w:r w:rsidRPr="00451414" w:rsidDel="008176CC"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1970C4E5" w14:textId="1BB95212" w:rsidR="00451414" w:rsidRPr="00451414" w:rsidDel="008176CC" w:rsidRDefault="00451414" w:rsidP="00451414">
            <w:pPr>
              <w:rPr>
                <w:del w:id="4324" w:author="Tanuj Kumar" w:date="2024-03-03T14:10:00Z"/>
              </w:rPr>
            </w:pPr>
            <w:del w:id="4325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163E4170" w14:textId="01838533" w:rsidR="00451414" w:rsidRPr="00451414" w:rsidDel="008176CC" w:rsidRDefault="00451414">
            <w:pPr>
              <w:rPr>
                <w:del w:id="4326" w:author="Tanuj Kumar" w:date="2024-03-03T14:10:00Z"/>
              </w:rPr>
            </w:pPr>
            <w:del w:id="4327" w:author="Tanuj Kumar" w:date="2024-03-03T14:10:00Z">
              <w:r w:rsidRPr="00451414" w:rsidDel="008176CC">
                <w:delText>1.19)</w:delText>
              </w:r>
            </w:del>
          </w:p>
        </w:tc>
        <w:tc>
          <w:tcPr>
            <w:tcW w:w="610" w:type="dxa"/>
            <w:noWrap/>
            <w:hideMark/>
          </w:tcPr>
          <w:p w14:paraId="6D611AA9" w14:textId="7C11F03B" w:rsidR="00451414" w:rsidRPr="00451414" w:rsidDel="008176CC" w:rsidRDefault="00451414" w:rsidP="00451414">
            <w:pPr>
              <w:rPr>
                <w:del w:id="4328" w:author="Tanuj Kumar" w:date="2024-03-03T14:10:00Z"/>
              </w:rPr>
            </w:pPr>
            <w:del w:id="4329" w:author="Tanuj Kumar" w:date="2024-03-03T14:10:00Z">
              <w:r w:rsidRPr="00451414" w:rsidDel="008176CC">
                <w:delText>1.16</w:delText>
              </w:r>
            </w:del>
          </w:p>
        </w:tc>
        <w:tc>
          <w:tcPr>
            <w:tcW w:w="678" w:type="dxa"/>
            <w:noWrap/>
            <w:hideMark/>
          </w:tcPr>
          <w:p w14:paraId="4148AF58" w14:textId="664590E1" w:rsidR="00451414" w:rsidRPr="00451414" w:rsidDel="008176CC" w:rsidRDefault="00451414" w:rsidP="00451414">
            <w:pPr>
              <w:rPr>
                <w:del w:id="4330" w:author="Tanuj Kumar" w:date="2024-03-03T14:10:00Z"/>
              </w:rPr>
            </w:pPr>
            <w:del w:id="4331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1C7B96D1" w14:textId="7D5952BC" w:rsidR="00451414" w:rsidRPr="00451414" w:rsidDel="008176CC" w:rsidRDefault="00451414">
            <w:pPr>
              <w:rPr>
                <w:del w:id="4332" w:author="Tanuj Kumar" w:date="2024-03-03T14:10:00Z"/>
              </w:rPr>
            </w:pPr>
            <w:del w:id="4333" w:author="Tanuj Kumar" w:date="2024-03-03T14:10:00Z">
              <w:r w:rsidRPr="00451414" w:rsidDel="008176CC">
                <w:delText>1.41)</w:delText>
              </w:r>
            </w:del>
          </w:p>
        </w:tc>
        <w:tc>
          <w:tcPr>
            <w:tcW w:w="610" w:type="dxa"/>
            <w:noWrap/>
            <w:hideMark/>
          </w:tcPr>
          <w:p w14:paraId="4C558D37" w14:textId="1FE3C2B3" w:rsidR="00451414" w:rsidRPr="00451414" w:rsidDel="008176CC" w:rsidRDefault="00451414" w:rsidP="00451414">
            <w:pPr>
              <w:rPr>
                <w:del w:id="4334" w:author="Tanuj Kumar" w:date="2024-03-03T14:10:00Z"/>
              </w:rPr>
            </w:pPr>
            <w:del w:id="4335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09176727" w14:textId="48BA1501" w:rsidR="00451414" w:rsidRPr="00451414" w:rsidDel="008176CC" w:rsidRDefault="00451414" w:rsidP="00451414">
            <w:pPr>
              <w:rPr>
                <w:del w:id="4336" w:author="Tanuj Kumar" w:date="2024-03-03T14:10:00Z"/>
              </w:rPr>
            </w:pPr>
            <w:del w:id="4337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61DCF36C" w14:textId="0288E3A7" w:rsidR="00451414" w:rsidRPr="00451414" w:rsidDel="008176CC" w:rsidRDefault="00451414">
            <w:pPr>
              <w:rPr>
                <w:del w:id="4338" w:author="Tanuj Kumar" w:date="2024-03-03T14:10:00Z"/>
              </w:rPr>
            </w:pPr>
            <w:del w:id="4339" w:author="Tanuj Kumar" w:date="2024-03-03T14:10:00Z">
              <w:r w:rsidRPr="00451414" w:rsidDel="008176CC">
                <w:delText>1.15)</w:delText>
              </w:r>
            </w:del>
          </w:p>
        </w:tc>
      </w:tr>
      <w:tr w:rsidR="00451414" w:rsidRPr="00451414" w:rsidDel="008176CC" w14:paraId="5B109C3E" w14:textId="66053C8F" w:rsidTr="00451414">
        <w:trPr>
          <w:trHeight w:val="300"/>
          <w:del w:id="4340" w:author="Tanuj Kumar" w:date="2024-03-03T14:10:00Z"/>
        </w:trPr>
        <w:tc>
          <w:tcPr>
            <w:tcW w:w="3955" w:type="dxa"/>
            <w:noWrap/>
            <w:hideMark/>
          </w:tcPr>
          <w:p w14:paraId="06B13C21" w14:textId="2E364E60" w:rsidR="00451414" w:rsidRPr="00451414" w:rsidDel="008176CC" w:rsidRDefault="00451414">
            <w:pPr>
              <w:rPr>
                <w:del w:id="4341" w:author="Tanuj Kumar" w:date="2024-03-03T14:10:00Z"/>
                <w:b/>
                <w:bCs/>
              </w:rPr>
            </w:pPr>
            <w:del w:id="4342" w:author="Tanuj Kumar" w:date="2024-03-03T14:10:00Z">
              <w:r w:rsidRPr="00451414" w:rsidDel="008176CC">
                <w:rPr>
                  <w:b/>
                  <w:bCs/>
                </w:rPr>
                <w:delText>Race/Ethnicity</w:delText>
              </w:r>
            </w:del>
          </w:p>
        </w:tc>
        <w:tc>
          <w:tcPr>
            <w:tcW w:w="1170" w:type="dxa"/>
            <w:noWrap/>
            <w:hideMark/>
          </w:tcPr>
          <w:p w14:paraId="585C7C41" w14:textId="746977BD" w:rsidR="00451414" w:rsidRPr="00451414" w:rsidDel="008176CC" w:rsidRDefault="00451414">
            <w:pPr>
              <w:rPr>
                <w:del w:id="4343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6F17A147" w14:textId="0D2376B7" w:rsidR="00451414" w:rsidRPr="00451414" w:rsidDel="008176CC" w:rsidRDefault="00451414" w:rsidP="00451414">
            <w:pPr>
              <w:rPr>
                <w:del w:id="434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8930E8F" w14:textId="746607EB" w:rsidR="00451414" w:rsidRPr="00451414" w:rsidDel="008176CC" w:rsidRDefault="00451414">
            <w:pPr>
              <w:rPr>
                <w:del w:id="4345" w:author="Tanuj Kumar" w:date="2024-03-03T14:10:00Z"/>
              </w:rPr>
            </w:pPr>
            <w:del w:id="434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CA28833" w14:textId="094AAE0C" w:rsidR="00451414" w:rsidRPr="00451414" w:rsidDel="008176CC" w:rsidRDefault="00451414">
            <w:pPr>
              <w:rPr>
                <w:del w:id="4347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424FD6EE" w14:textId="1103B696" w:rsidR="00451414" w:rsidRPr="00451414" w:rsidDel="008176CC" w:rsidRDefault="00451414" w:rsidP="00451414">
            <w:pPr>
              <w:rPr>
                <w:del w:id="4348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BF55077" w14:textId="166772CF" w:rsidR="00451414" w:rsidRPr="00451414" w:rsidDel="008176CC" w:rsidRDefault="00451414">
            <w:pPr>
              <w:rPr>
                <w:del w:id="4349" w:author="Tanuj Kumar" w:date="2024-03-03T14:10:00Z"/>
              </w:rPr>
            </w:pPr>
            <w:del w:id="435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5D1C9D33" w14:textId="19AC1ACF" w:rsidR="00451414" w:rsidRPr="00451414" w:rsidDel="008176CC" w:rsidRDefault="00451414">
            <w:pPr>
              <w:rPr>
                <w:del w:id="435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DC7A1AB" w14:textId="7A8D4618" w:rsidR="00451414" w:rsidRPr="00451414" w:rsidDel="008176CC" w:rsidRDefault="00451414" w:rsidP="00451414">
            <w:pPr>
              <w:rPr>
                <w:del w:id="435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E91E56D" w14:textId="27EB2BB1" w:rsidR="00451414" w:rsidRPr="00451414" w:rsidDel="008176CC" w:rsidRDefault="00451414">
            <w:pPr>
              <w:rPr>
                <w:del w:id="4353" w:author="Tanuj Kumar" w:date="2024-03-03T14:10:00Z"/>
              </w:rPr>
            </w:pPr>
            <w:del w:id="435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E1B6B4E" w14:textId="03F7E332" w:rsidR="00451414" w:rsidRPr="00451414" w:rsidDel="008176CC" w:rsidRDefault="00451414">
            <w:pPr>
              <w:rPr>
                <w:del w:id="435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CF0479C" w14:textId="57D3A9FD" w:rsidR="00451414" w:rsidRPr="00451414" w:rsidDel="008176CC" w:rsidRDefault="00451414" w:rsidP="00451414">
            <w:pPr>
              <w:rPr>
                <w:del w:id="435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8F7EEF5" w14:textId="55D47BAC" w:rsidR="00451414" w:rsidRPr="00451414" w:rsidDel="008176CC" w:rsidRDefault="00451414">
            <w:pPr>
              <w:rPr>
                <w:del w:id="4357" w:author="Tanuj Kumar" w:date="2024-03-03T14:10:00Z"/>
              </w:rPr>
            </w:pPr>
            <w:del w:id="435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A970B30" w14:textId="53994A87" w:rsidR="00451414" w:rsidRPr="00451414" w:rsidDel="008176CC" w:rsidRDefault="00451414">
            <w:pPr>
              <w:rPr>
                <w:del w:id="435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F9516A4" w14:textId="3ACCFD1A" w:rsidR="00451414" w:rsidRPr="00451414" w:rsidDel="008176CC" w:rsidRDefault="00451414" w:rsidP="00451414">
            <w:pPr>
              <w:rPr>
                <w:del w:id="436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5926220" w14:textId="3079933F" w:rsidR="00451414" w:rsidRPr="00451414" w:rsidDel="008176CC" w:rsidRDefault="00451414">
            <w:pPr>
              <w:rPr>
                <w:del w:id="4361" w:author="Tanuj Kumar" w:date="2024-03-03T14:10:00Z"/>
              </w:rPr>
            </w:pPr>
            <w:del w:id="436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BCB4994" w14:textId="43129ED8" w:rsidR="00451414" w:rsidRPr="00451414" w:rsidDel="008176CC" w:rsidRDefault="00451414">
            <w:pPr>
              <w:rPr>
                <w:del w:id="436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0D29871" w14:textId="3C649ED5" w:rsidR="00451414" w:rsidRPr="00451414" w:rsidDel="008176CC" w:rsidRDefault="00451414">
            <w:pPr>
              <w:rPr>
                <w:del w:id="436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A2F139F" w14:textId="35931123" w:rsidR="00451414" w:rsidRPr="00451414" w:rsidDel="008176CC" w:rsidRDefault="00451414">
            <w:pPr>
              <w:rPr>
                <w:del w:id="4365" w:author="Tanuj Kumar" w:date="2024-03-03T14:10:00Z"/>
              </w:rPr>
            </w:pPr>
            <w:del w:id="4366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4AAD2300" w14:textId="2846D019" w:rsidTr="00451414">
        <w:trPr>
          <w:trHeight w:val="300"/>
          <w:del w:id="4367" w:author="Tanuj Kumar" w:date="2024-03-03T14:10:00Z"/>
        </w:trPr>
        <w:tc>
          <w:tcPr>
            <w:tcW w:w="3955" w:type="dxa"/>
            <w:hideMark/>
          </w:tcPr>
          <w:p w14:paraId="2746DC6E" w14:textId="4E425C7C" w:rsidR="00451414" w:rsidRPr="00451414" w:rsidDel="008176CC" w:rsidRDefault="00451414" w:rsidP="00451414">
            <w:pPr>
              <w:rPr>
                <w:del w:id="4368" w:author="Tanuj Kumar" w:date="2024-03-03T14:10:00Z"/>
              </w:rPr>
            </w:pPr>
            <w:del w:id="4369" w:author="Tanuj Kumar" w:date="2024-03-03T14:10:00Z">
              <w:r w:rsidRPr="00451414" w:rsidDel="008176CC">
                <w:delText>Asian, non-Hispanic</w:delText>
              </w:r>
            </w:del>
          </w:p>
        </w:tc>
        <w:tc>
          <w:tcPr>
            <w:tcW w:w="1170" w:type="dxa"/>
            <w:noWrap/>
            <w:hideMark/>
          </w:tcPr>
          <w:p w14:paraId="64831CA2" w14:textId="36FC2538" w:rsidR="00451414" w:rsidRPr="00451414" w:rsidDel="008176CC" w:rsidRDefault="00451414" w:rsidP="00451414">
            <w:pPr>
              <w:rPr>
                <w:del w:id="4370" w:author="Tanuj Kumar" w:date="2024-03-03T14:10:00Z"/>
              </w:rPr>
            </w:pPr>
            <w:del w:id="4371" w:author="Tanuj Kumar" w:date="2024-03-03T14:10:00Z">
              <w:r w:rsidRPr="00451414" w:rsidDel="008176CC">
                <w:delText>0.90</w:delText>
              </w:r>
            </w:del>
          </w:p>
        </w:tc>
        <w:tc>
          <w:tcPr>
            <w:tcW w:w="912" w:type="dxa"/>
            <w:noWrap/>
            <w:hideMark/>
          </w:tcPr>
          <w:p w14:paraId="14EE674B" w14:textId="073270C9" w:rsidR="00451414" w:rsidRPr="00451414" w:rsidDel="008176CC" w:rsidRDefault="00451414" w:rsidP="00451414">
            <w:pPr>
              <w:rPr>
                <w:del w:id="4372" w:author="Tanuj Kumar" w:date="2024-03-03T14:10:00Z"/>
              </w:rPr>
            </w:pPr>
            <w:del w:id="4373" w:author="Tanuj Kumar" w:date="2024-03-03T14:10:00Z">
              <w:r w:rsidRPr="00451414" w:rsidDel="008176CC">
                <w:delText xml:space="preserve">(0.80 - </w:delText>
              </w:r>
            </w:del>
          </w:p>
        </w:tc>
        <w:tc>
          <w:tcPr>
            <w:tcW w:w="800" w:type="dxa"/>
            <w:noWrap/>
            <w:hideMark/>
          </w:tcPr>
          <w:p w14:paraId="18FD6611" w14:textId="4743F4E4" w:rsidR="00451414" w:rsidRPr="00451414" w:rsidDel="008176CC" w:rsidRDefault="00451414">
            <w:pPr>
              <w:rPr>
                <w:del w:id="4374" w:author="Tanuj Kumar" w:date="2024-03-03T14:10:00Z"/>
              </w:rPr>
            </w:pPr>
            <w:del w:id="4375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756" w:type="dxa"/>
            <w:noWrap/>
            <w:hideMark/>
          </w:tcPr>
          <w:p w14:paraId="4C414808" w14:textId="1FC91B7C" w:rsidR="00451414" w:rsidRPr="00451414" w:rsidDel="008176CC" w:rsidRDefault="00451414" w:rsidP="00451414">
            <w:pPr>
              <w:rPr>
                <w:del w:id="4376" w:author="Tanuj Kumar" w:date="2024-03-03T14:10:00Z"/>
                <w:b/>
                <w:bCs/>
              </w:rPr>
            </w:pPr>
            <w:del w:id="4377" w:author="Tanuj Kumar" w:date="2024-03-03T14:10:00Z">
              <w:r w:rsidRPr="00451414" w:rsidDel="008176CC">
                <w:rPr>
                  <w:b/>
                  <w:bCs/>
                </w:rPr>
                <w:delText>1.12</w:delText>
              </w:r>
            </w:del>
          </w:p>
        </w:tc>
        <w:tc>
          <w:tcPr>
            <w:tcW w:w="762" w:type="dxa"/>
            <w:noWrap/>
            <w:hideMark/>
          </w:tcPr>
          <w:p w14:paraId="7F753B09" w14:textId="31479035" w:rsidR="00451414" w:rsidRPr="00451414" w:rsidDel="008176CC" w:rsidRDefault="00451414" w:rsidP="00451414">
            <w:pPr>
              <w:rPr>
                <w:del w:id="4378" w:author="Tanuj Kumar" w:date="2024-03-03T14:10:00Z"/>
                <w:b/>
                <w:bCs/>
              </w:rPr>
            </w:pPr>
            <w:del w:id="4379" w:author="Tanuj Kumar" w:date="2024-03-03T14:10:00Z">
              <w:r w:rsidRPr="00451414" w:rsidDel="008176CC">
                <w:rPr>
                  <w:b/>
                  <w:bCs/>
                </w:rPr>
                <w:delText xml:space="preserve">(1.03 - </w:delText>
              </w:r>
            </w:del>
          </w:p>
        </w:tc>
        <w:tc>
          <w:tcPr>
            <w:tcW w:w="899" w:type="dxa"/>
            <w:noWrap/>
            <w:hideMark/>
          </w:tcPr>
          <w:p w14:paraId="4F66CA32" w14:textId="7F3779C4" w:rsidR="00451414" w:rsidRPr="00451414" w:rsidDel="008176CC" w:rsidRDefault="00451414">
            <w:pPr>
              <w:rPr>
                <w:del w:id="4380" w:author="Tanuj Kumar" w:date="2024-03-03T14:10:00Z"/>
                <w:b/>
                <w:bCs/>
              </w:rPr>
            </w:pPr>
            <w:del w:id="4381" w:author="Tanuj Kumar" w:date="2024-03-03T14:10:00Z">
              <w:r w:rsidRPr="00451414" w:rsidDel="008176CC">
                <w:rPr>
                  <w:b/>
                  <w:bCs/>
                </w:rPr>
                <w:delText>1.21)</w:delText>
              </w:r>
            </w:del>
          </w:p>
        </w:tc>
        <w:tc>
          <w:tcPr>
            <w:tcW w:w="762" w:type="dxa"/>
            <w:noWrap/>
            <w:hideMark/>
          </w:tcPr>
          <w:p w14:paraId="3567B8CE" w14:textId="623FF2D6" w:rsidR="00451414" w:rsidRPr="00451414" w:rsidDel="008176CC" w:rsidRDefault="00451414" w:rsidP="00451414">
            <w:pPr>
              <w:rPr>
                <w:del w:id="4382" w:author="Tanuj Kumar" w:date="2024-03-03T14:10:00Z"/>
              </w:rPr>
            </w:pPr>
            <w:del w:id="4383" w:author="Tanuj Kumar" w:date="2024-03-03T14:10:00Z">
              <w:r w:rsidRPr="00451414" w:rsidDel="008176CC">
                <w:delText>0.93</w:delText>
              </w:r>
            </w:del>
          </w:p>
        </w:tc>
        <w:tc>
          <w:tcPr>
            <w:tcW w:w="678" w:type="dxa"/>
            <w:noWrap/>
            <w:hideMark/>
          </w:tcPr>
          <w:p w14:paraId="67298C1A" w14:textId="0D43E628" w:rsidR="00451414" w:rsidRPr="00451414" w:rsidDel="008176CC" w:rsidRDefault="00451414" w:rsidP="00451414">
            <w:pPr>
              <w:rPr>
                <w:del w:id="4384" w:author="Tanuj Kumar" w:date="2024-03-03T14:10:00Z"/>
              </w:rPr>
            </w:pPr>
            <w:del w:id="4385" w:author="Tanuj Kumar" w:date="2024-03-03T14:10:00Z">
              <w:r w:rsidRPr="00451414" w:rsidDel="008176CC">
                <w:delText xml:space="preserve">(0.85 - </w:delText>
              </w:r>
            </w:del>
          </w:p>
        </w:tc>
        <w:tc>
          <w:tcPr>
            <w:tcW w:w="678" w:type="dxa"/>
            <w:noWrap/>
            <w:hideMark/>
          </w:tcPr>
          <w:p w14:paraId="3FF0B669" w14:textId="5EF96086" w:rsidR="00451414" w:rsidRPr="00451414" w:rsidDel="008176CC" w:rsidRDefault="00451414">
            <w:pPr>
              <w:rPr>
                <w:del w:id="4386" w:author="Tanuj Kumar" w:date="2024-03-03T14:10:00Z"/>
              </w:rPr>
            </w:pPr>
            <w:del w:id="4387" w:author="Tanuj Kumar" w:date="2024-03-03T14:10:00Z">
              <w:r w:rsidRPr="00451414" w:rsidDel="008176CC">
                <w:delText>1.01)</w:delText>
              </w:r>
            </w:del>
          </w:p>
        </w:tc>
        <w:tc>
          <w:tcPr>
            <w:tcW w:w="610" w:type="dxa"/>
            <w:noWrap/>
            <w:hideMark/>
          </w:tcPr>
          <w:p w14:paraId="1092A261" w14:textId="281775F2" w:rsidR="00451414" w:rsidRPr="00451414" w:rsidDel="008176CC" w:rsidRDefault="00451414" w:rsidP="00451414">
            <w:pPr>
              <w:rPr>
                <w:del w:id="4388" w:author="Tanuj Kumar" w:date="2024-03-03T14:10:00Z"/>
              </w:rPr>
            </w:pPr>
            <w:del w:id="4389" w:author="Tanuj Kumar" w:date="2024-03-03T14:10:00Z">
              <w:r w:rsidRPr="00451414" w:rsidDel="008176CC">
                <w:delText>0.92</w:delText>
              </w:r>
            </w:del>
          </w:p>
        </w:tc>
        <w:tc>
          <w:tcPr>
            <w:tcW w:w="678" w:type="dxa"/>
            <w:noWrap/>
            <w:hideMark/>
          </w:tcPr>
          <w:p w14:paraId="646C1A9C" w14:textId="589D5784" w:rsidR="00451414" w:rsidRPr="00451414" w:rsidDel="008176CC" w:rsidRDefault="00451414" w:rsidP="00451414">
            <w:pPr>
              <w:rPr>
                <w:del w:id="4390" w:author="Tanuj Kumar" w:date="2024-03-03T14:10:00Z"/>
              </w:rPr>
            </w:pPr>
            <w:del w:id="4391" w:author="Tanuj Kumar" w:date="2024-03-03T14:10:00Z">
              <w:r w:rsidRPr="00451414" w:rsidDel="008176CC">
                <w:delText xml:space="preserve">(0.83 - </w:delText>
              </w:r>
            </w:del>
          </w:p>
        </w:tc>
        <w:tc>
          <w:tcPr>
            <w:tcW w:w="678" w:type="dxa"/>
            <w:noWrap/>
            <w:hideMark/>
          </w:tcPr>
          <w:p w14:paraId="2245B56E" w14:textId="7370CC43" w:rsidR="00451414" w:rsidRPr="00451414" w:rsidDel="008176CC" w:rsidRDefault="00451414">
            <w:pPr>
              <w:rPr>
                <w:del w:id="4392" w:author="Tanuj Kumar" w:date="2024-03-03T14:10:00Z"/>
              </w:rPr>
            </w:pPr>
            <w:del w:id="4393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674DFFDF" w14:textId="786E1F2D" w:rsidR="00451414" w:rsidRPr="00451414" w:rsidDel="008176CC" w:rsidRDefault="00451414" w:rsidP="00451414">
            <w:pPr>
              <w:rPr>
                <w:del w:id="4394" w:author="Tanuj Kumar" w:date="2024-03-03T14:10:00Z"/>
              </w:rPr>
            </w:pPr>
            <w:del w:id="4395" w:author="Tanuj Kumar" w:date="2024-03-03T14:10:00Z">
              <w:r w:rsidRPr="00451414" w:rsidDel="008176CC">
                <w:delText>1.06</w:delText>
              </w:r>
            </w:del>
          </w:p>
        </w:tc>
        <w:tc>
          <w:tcPr>
            <w:tcW w:w="678" w:type="dxa"/>
            <w:noWrap/>
            <w:hideMark/>
          </w:tcPr>
          <w:p w14:paraId="365DEFB8" w14:textId="5AE6FB09" w:rsidR="00451414" w:rsidRPr="00451414" w:rsidDel="008176CC" w:rsidRDefault="00451414" w:rsidP="00451414">
            <w:pPr>
              <w:rPr>
                <w:del w:id="4396" w:author="Tanuj Kumar" w:date="2024-03-03T14:10:00Z"/>
              </w:rPr>
            </w:pPr>
            <w:del w:id="4397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4CC23A4A" w14:textId="393B9DE7" w:rsidR="00451414" w:rsidRPr="00451414" w:rsidDel="008176CC" w:rsidRDefault="00451414">
            <w:pPr>
              <w:rPr>
                <w:del w:id="4398" w:author="Tanuj Kumar" w:date="2024-03-03T14:10:00Z"/>
              </w:rPr>
            </w:pPr>
            <w:del w:id="4399" w:author="Tanuj Kumar" w:date="2024-03-03T14:10:00Z">
              <w:r w:rsidRPr="00451414" w:rsidDel="008176CC">
                <w:delText>1.16)</w:delText>
              </w:r>
            </w:del>
          </w:p>
        </w:tc>
        <w:tc>
          <w:tcPr>
            <w:tcW w:w="610" w:type="dxa"/>
            <w:noWrap/>
            <w:hideMark/>
          </w:tcPr>
          <w:p w14:paraId="5242F78F" w14:textId="19A7683C" w:rsidR="00451414" w:rsidRPr="00451414" w:rsidDel="008176CC" w:rsidRDefault="00451414" w:rsidP="00451414">
            <w:pPr>
              <w:rPr>
                <w:del w:id="4400" w:author="Tanuj Kumar" w:date="2024-03-03T14:10:00Z"/>
                <w:b/>
                <w:bCs/>
              </w:rPr>
            </w:pPr>
            <w:del w:id="4401" w:author="Tanuj Kumar" w:date="2024-03-03T14:10:00Z">
              <w:r w:rsidRPr="00451414" w:rsidDel="008176CC">
                <w:rPr>
                  <w:b/>
                  <w:bCs/>
                </w:rPr>
                <w:delText>0.89</w:delText>
              </w:r>
            </w:del>
          </w:p>
        </w:tc>
        <w:tc>
          <w:tcPr>
            <w:tcW w:w="678" w:type="dxa"/>
            <w:noWrap/>
            <w:hideMark/>
          </w:tcPr>
          <w:p w14:paraId="6E1FF825" w14:textId="7E3AE6D0" w:rsidR="00451414" w:rsidRPr="00451414" w:rsidDel="008176CC" w:rsidRDefault="00451414" w:rsidP="00451414">
            <w:pPr>
              <w:rPr>
                <w:del w:id="4402" w:author="Tanuj Kumar" w:date="2024-03-03T14:10:00Z"/>
                <w:b/>
                <w:bCs/>
              </w:rPr>
            </w:pPr>
            <w:del w:id="4403" w:author="Tanuj Kumar" w:date="2024-03-03T14:10:00Z">
              <w:r w:rsidRPr="00451414" w:rsidDel="008176CC">
                <w:rPr>
                  <w:b/>
                  <w:bCs/>
                </w:rPr>
                <w:delText xml:space="preserve">(0.81 - </w:delText>
              </w:r>
            </w:del>
          </w:p>
        </w:tc>
        <w:tc>
          <w:tcPr>
            <w:tcW w:w="678" w:type="dxa"/>
            <w:noWrap/>
            <w:hideMark/>
          </w:tcPr>
          <w:p w14:paraId="5B7FA36B" w14:textId="3C0BB5B6" w:rsidR="00451414" w:rsidRPr="00451414" w:rsidDel="008176CC" w:rsidRDefault="00451414">
            <w:pPr>
              <w:rPr>
                <w:del w:id="4404" w:author="Tanuj Kumar" w:date="2024-03-03T14:10:00Z"/>
                <w:b/>
                <w:bCs/>
              </w:rPr>
            </w:pPr>
            <w:del w:id="4405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</w:tr>
      <w:tr w:rsidR="00451414" w:rsidRPr="00451414" w:rsidDel="008176CC" w14:paraId="10F207DE" w14:textId="7B74931B" w:rsidTr="00451414">
        <w:trPr>
          <w:trHeight w:val="300"/>
          <w:del w:id="4406" w:author="Tanuj Kumar" w:date="2024-03-03T14:10:00Z"/>
        </w:trPr>
        <w:tc>
          <w:tcPr>
            <w:tcW w:w="3955" w:type="dxa"/>
            <w:hideMark/>
          </w:tcPr>
          <w:p w14:paraId="6F249CC0" w14:textId="7D77FCD6" w:rsidR="00451414" w:rsidRPr="00451414" w:rsidDel="008176CC" w:rsidRDefault="00451414" w:rsidP="00451414">
            <w:pPr>
              <w:rPr>
                <w:del w:id="4407" w:author="Tanuj Kumar" w:date="2024-03-03T14:10:00Z"/>
              </w:rPr>
            </w:pPr>
            <w:del w:id="4408" w:author="Tanuj Kumar" w:date="2024-03-03T14:10:00Z">
              <w:r w:rsidRPr="00451414" w:rsidDel="008176CC">
                <w:lastRenderedPageBreak/>
                <w:delText>Black, non-Hispanic</w:delText>
              </w:r>
            </w:del>
          </w:p>
        </w:tc>
        <w:tc>
          <w:tcPr>
            <w:tcW w:w="1170" w:type="dxa"/>
            <w:noWrap/>
            <w:hideMark/>
          </w:tcPr>
          <w:p w14:paraId="6A9E6536" w14:textId="44773FC5" w:rsidR="00451414" w:rsidRPr="00451414" w:rsidDel="008176CC" w:rsidRDefault="00451414" w:rsidP="00451414">
            <w:pPr>
              <w:rPr>
                <w:del w:id="4409" w:author="Tanuj Kumar" w:date="2024-03-03T14:10:00Z"/>
              </w:rPr>
            </w:pPr>
            <w:del w:id="4410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912" w:type="dxa"/>
            <w:noWrap/>
            <w:hideMark/>
          </w:tcPr>
          <w:p w14:paraId="599DC55F" w14:textId="0DDB772F" w:rsidR="00451414" w:rsidRPr="00451414" w:rsidDel="008176CC" w:rsidRDefault="00451414" w:rsidP="00451414">
            <w:pPr>
              <w:rPr>
                <w:del w:id="4411" w:author="Tanuj Kumar" w:date="2024-03-03T14:10:00Z"/>
              </w:rPr>
            </w:pPr>
            <w:del w:id="4412" w:author="Tanuj Kumar" w:date="2024-03-03T14:10:00Z">
              <w:r w:rsidRPr="00451414" w:rsidDel="008176CC">
                <w:delText xml:space="preserve">(0.87 - </w:delText>
              </w:r>
            </w:del>
          </w:p>
        </w:tc>
        <w:tc>
          <w:tcPr>
            <w:tcW w:w="800" w:type="dxa"/>
            <w:noWrap/>
            <w:hideMark/>
          </w:tcPr>
          <w:p w14:paraId="14A9B7EA" w14:textId="10E12592" w:rsidR="00451414" w:rsidRPr="00451414" w:rsidDel="008176CC" w:rsidRDefault="00451414">
            <w:pPr>
              <w:rPr>
                <w:del w:id="4413" w:author="Tanuj Kumar" w:date="2024-03-03T14:10:00Z"/>
              </w:rPr>
            </w:pPr>
            <w:del w:id="4414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56" w:type="dxa"/>
            <w:noWrap/>
            <w:hideMark/>
          </w:tcPr>
          <w:p w14:paraId="4E013CC9" w14:textId="2D0FE701" w:rsidR="00451414" w:rsidRPr="00451414" w:rsidDel="008176CC" w:rsidRDefault="00451414" w:rsidP="00451414">
            <w:pPr>
              <w:rPr>
                <w:del w:id="4415" w:author="Tanuj Kumar" w:date="2024-03-03T14:10:00Z"/>
              </w:rPr>
            </w:pPr>
            <w:del w:id="4416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762" w:type="dxa"/>
            <w:noWrap/>
            <w:hideMark/>
          </w:tcPr>
          <w:p w14:paraId="2085CE60" w14:textId="54B83CDB" w:rsidR="00451414" w:rsidRPr="00451414" w:rsidDel="008176CC" w:rsidRDefault="00451414" w:rsidP="00451414">
            <w:pPr>
              <w:rPr>
                <w:del w:id="4417" w:author="Tanuj Kumar" w:date="2024-03-03T14:10:00Z"/>
              </w:rPr>
            </w:pPr>
            <w:del w:id="4418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899" w:type="dxa"/>
            <w:noWrap/>
            <w:hideMark/>
          </w:tcPr>
          <w:p w14:paraId="484B0D2B" w14:textId="0F645197" w:rsidR="00451414" w:rsidRPr="00451414" w:rsidDel="008176CC" w:rsidRDefault="00451414">
            <w:pPr>
              <w:rPr>
                <w:del w:id="4419" w:author="Tanuj Kumar" w:date="2024-03-03T14:10:00Z"/>
              </w:rPr>
            </w:pPr>
            <w:del w:id="4420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762" w:type="dxa"/>
            <w:noWrap/>
            <w:hideMark/>
          </w:tcPr>
          <w:p w14:paraId="024511BA" w14:textId="4D224715" w:rsidR="00451414" w:rsidRPr="00451414" w:rsidDel="008176CC" w:rsidRDefault="00451414" w:rsidP="00451414">
            <w:pPr>
              <w:rPr>
                <w:del w:id="4421" w:author="Tanuj Kumar" w:date="2024-03-03T14:10:00Z"/>
              </w:rPr>
            </w:pPr>
            <w:del w:id="4422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2EC5BDA6" w14:textId="255CC371" w:rsidR="00451414" w:rsidRPr="00451414" w:rsidDel="008176CC" w:rsidRDefault="00451414" w:rsidP="00451414">
            <w:pPr>
              <w:rPr>
                <w:del w:id="4423" w:author="Tanuj Kumar" w:date="2024-03-03T14:10:00Z"/>
              </w:rPr>
            </w:pPr>
            <w:del w:id="4424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7309622B" w14:textId="2E071050" w:rsidR="00451414" w:rsidRPr="00451414" w:rsidDel="008176CC" w:rsidRDefault="00451414">
            <w:pPr>
              <w:rPr>
                <w:del w:id="4425" w:author="Tanuj Kumar" w:date="2024-03-03T14:10:00Z"/>
              </w:rPr>
            </w:pPr>
            <w:del w:id="4426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4A080CCC" w14:textId="6D0FC0B1" w:rsidR="00451414" w:rsidRPr="00451414" w:rsidDel="008176CC" w:rsidRDefault="00451414" w:rsidP="00451414">
            <w:pPr>
              <w:rPr>
                <w:del w:id="4427" w:author="Tanuj Kumar" w:date="2024-03-03T14:10:00Z"/>
              </w:rPr>
            </w:pPr>
            <w:del w:id="4428" w:author="Tanuj Kumar" w:date="2024-03-03T14:10:00Z">
              <w:r w:rsidRPr="00451414" w:rsidDel="008176CC">
                <w:delText>0.92</w:delText>
              </w:r>
            </w:del>
          </w:p>
        </w:tc>
        <w:tc>
          <w:tcPr>
            <w:tcW w:w="678" w:type="dxa"/>
            <w:noWrap/>
            <w:hideMark/>
          </w:tcPr>
          <w:p w14:paraId="31DFCDA5" w14:textId="55FF7152" w:rsidR="00451414" w:rsidRPr="00451414" w:rsidDel="008176CC" w:rsidRDefault="00451414" w:rsidP="00451414">
            <w:pPr>
              <w:rPr>
                <w:del w:id="4429" w:author="Tanuj Kumar" w:date="2024-03-03T14:10:00Z"/>
              </w:rPr>
            </w:pPr>
            <w:del w:id="4430" w:author="Tanuj Kumar" w:date="2024-03-03T14:10:00Z">
              <w:r w:rsidRPr="00451414" w:rsidDel="008176CC">
                <w:delText xml:space="preserve">(0.84 - </w:delText>
              </w:r>
            </w:del>
          </w:p>
        </w:tc>
        <w:tc>
          <w:tcPr>
            <w:tcW w:w="678" w:type="dxa"/>
            <w:noWrap/>
            <w:hideMark/>
          </w:tcPr>
          <w:p w14:paraId="71E0FD1E" w14:textId="198F4100" w:rsidR="00451414" w:rsidRPr="00451414" w:rsidDel="008176CC" w:rsidRDefault="00451414">
            <w:pPr>
              <w:rPr>
                <w:del w:id="4431" w:author="Tanuj Kumar" w:date="2024-03-03T14:10:00Z"/>
              </w:rPr>
            </w:pPr>
            <w:del w:id="4432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5F5B615B" w14:textId="24E4C892" w:rsidR="00451414" w:rsidRPr="00451414" w:rsidDel="008176CC" w:rsidRDefault="00451414" w:rsidP="00451414">
            <w:pPr>
              <w:rPr>
                <w:del w:id="4433" w:author="Tanuj Kumar" w:date="2024-03-03T14:10:00Z"/>
                <w:b/>
                <w:bCs/>
              </w:rPr>
            </w:pPr>
            <w:del w:id="4434" w:author="Tanuj Kumar" w:date="2024-03-03T14:10:00Z">
              <w:r w:rsidRPr="00451414" w:rsidDel="008176CC">
                <w:rPr>
                  <w:b/>
                  <w:bCs/>
                </w:rPr>
                <w:delText>0.88</w:delText>
              </w:r>
            </w:del>
          </w:p>
        </w:tc>
        <w:tc>
          <w:tcPr>
            <w:tcW w:w="678" w:type="dxa"/>
            <w:noWrap/>
            <w:hideMark/>
          </w:tcPr>
          <w:p w14:paraId="4FB2CAD5" w14:textId="34949037" w:rsidR="00451414" w:rsidRPr="00451414" w:rsidDel="008176CC" w:rsidRDefault="00451414" w:rsidP="00451414">
            <w:pPr>
              <w:rPr>
                <w:del w:id="4435" w:author="Tanuj Kumar" w:date="2024-03-03T14:10:00Z"/>
                <w:b/>
                <w:bCs/>
              </w:rPr>
            </w:pPr>
            <w:del w:id="4436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678" w:type="dxa"/>
            <w:noWrap/>
            <w:hideMark/>
          </w:tcPr>
          <w:p w14:paraId="191C2100" w14:textId="780CCDCA" w:rsidR="00451414" w:rsidRPr="00451414" w:rsidDel="008176CC" w:rsidRDefault="00451414">
            <w:pPr>
              <w:rPr>
                <w:del w:id="4437" w:author="Tanuj Kumar" w:date="2024-03-03T14:10:00Z"/>
                <w:b/>
                <w:bCs/>
              </w:rPr>
            </w:pPr>
            <w:del w:id="4438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610" w:type="dxa"/>
            <w:noWrap/>
            <w:hideMark/>
          </w:tcPr>
          <w:p w14:paraId="672ACBBF" w14:textId="0C462BD9" w:rsidR="00451414" w:rsidRPr="00451414" w:rsidDel="008176CC" w:rsidRDefault="00451414" w:rsidP="00451414">
            <w:pPr>
              <w:rPr>
                <w:del w:id="4439" w:author="Tanuj Kumar" w:date="2024-03-03T14:10:00Z"/>
              </w:rPr>
            </w:pPr>
            <w:del w:id="4440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6FD75AEA" w14:textId="39338646" w:rsidR="00451414" w:rsidRPr="00451414" w:rsidDel="008176CC" w:rsidRDefault="00451414" w:rsidP="00451414">
            <w:pPr>
              <w:rPr>
                <w:del w:id="4441" w:author="Tanuj Kumar" w:date="2024-03-03T14:10:00Z"/>
              </w:rPr>
            </w:pPr>
            <w:del w:id="4442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33C7BEDE" w14:textId="55D585A3" w:rsidR="00451414" w:rsidRPr="00451414" w:rsidDel="008176CC" w:rsidRDefault="00451414">
            <w:pPr>
              <w:rPr>
                <w:del w:id="4443" w:author="Tanuj Kumar" w:date="2024-03-03T14:10:00Z"/>
              </w:rPr>
            </w:pPr>
            <w:del w:id="4444" w:author="Tanuj Kumar" w:date="2024-03-03T14:10:00Z">
              <w:r w:rsidRPr="00451414" w:rsidDel="008176CC">
                <w:delText>1.06)</w:delText>
              </w:r>
            </w:del>
          </w:p>
        </w:tc>
      </w:tr>
      <w:tr w:rsidR="00451414" w:rsidRPr="00451414" w:rsidDel="008176CC" w14:paraId="0DF784F1" w14:textId="234C0DE5" w:rsidTr="00451414">
        <w:trPr>
          <w:trHeight w:val="300"/>
          <w:del w:id="4445" w:author="Tanuj Kumar" w:date="2024-03-03T14:10:00Z"/>
        </w:trPr>
        <w:tc>
          <w:tcPr>
            <w:tcW w:w="3955" w:type="dxa"/>
            <w:hideMark/>
          </w:tcPr>
          <w:p w14:paraId="3024927C" w14:textId="22ECF916" w:rsidR="00451414" w:rsidRPr="00451414" w:rsidDel="008176CC" w:rsidRDefault="00451414" w:rsidP="00451414">
            <w:pPr>
              <w:rPr>
                <w:del w:id="4446" w:author="Tanuj Kumar" w:date="2024-03-03T14:10:00Z"/>
              </w:rPr>
            </w:pPr>
            <w:del w:id="4447" w:author="Tanuj Kumar" w:date="2024-03-03T14:10:00Z">
              <w:r w:rsidRPr="00451414" w:rsidDel="008176CC">
                <w:delText>Hispanic</w:delText>
              </w:r>
            </w:del>
          </w:p>
        </w:tc>
        <w:tc>
          <w:tcPr>
            <w:tcW w:w="1170" w:type="dxa"/>
            <w:noWrap/>
            <w:hideMark/>
          </w:tcPr>
          <w:p w14:paraId="061479CA" w14:textId="76FA8DC5" w:rsidR="00451414" w:rsidRPr="00451414" w:rsidDel="008176CC" w:rsidRDefault="00451414" w:rsidP="00451414">
            <w:pPr>
              <w:rPr>
                <w:del w:id="4448" w:author="Tanuj Kumar" w:date="2024-03-03T14:10:00Z"/>
              </w:rPr>
            </w:pPr>
            <w:del w:id="4449" w:author="Tanuj Kumar" w:date="2024-03-03T14:10:00Z">
              <w:r w:rsidRPr="00451414" w:rsidDel="008176CC">
                <w:delText>0.96</w:delText>
              </w:r>
            </w:del>
          </w:p>
        </w:tc>
        <w:tc>
          <w:tcPr>
            <w:tcW w:w="912" w:type="dxa"/>
            <w:noWrap/>
            <w:hideMark/>
          </w:tcPr>
          <w:p w14:paraId="5A90EC95" w14:textId="61B0975D" w:rsidR="00451414" w:rsidRPr="00451414" w:rsidDel="008176CC" w:rsidRDefault="00451414" w:rsidP="00451414">
            <w:pPr>
              <w:rPr>
                <w:del w:id="4450" w:author="Tanuj Kumar" w:date="2024-03-03T14:10:00Z"/>
              </w:rPr>
            </w:pPr>
            <w:del w:id="4451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800" w:type="dxa"/>
            <w:noWrap/>
            <w:hideMark/>
          </w:tcPr>
          <w:p w14:paraId="04D104CC" w14:textId="2B27B0AB" w:rsidR="00451414" w:rsidRPr="00451414" w:rsidDel="008176CC" w:rsidRDefault="00451414">
            <w:pPr>
              <w:rPr>
                <w:del w:id="4452" w:author="Tanuj Kumar" w:date="2024-03-03T14:10:00Z"/>
              </w:rPr>
            </w:pPr>
            <w:del w:id="4453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756" w:type="dxa"/>
            <w:noWrap/>
            <w:hideMark/>
          </w:tcPr>
          <w:p w14:paraId="61B1B277" w14:textId="29E51A73" w:rsidR="00451414" w:rsidRPr="00451414" w:rsidDel="008176CC" w:rsidRDefault="00451414" w:rsidP="00451414">
            <w:pPr>
              <w:rPr>
                <w:del w:id="4454" w:author="Tanuj Kumar" w:date="2024-03-03T14:10:00Z"/>
              </w:rPr>
            </w:pPr>
            <w:del w:id="4455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762" w:type="dxa"/>
            <w:noWrap/>
            <w:hideMark/>
          </w:tcPr>
          <w:p w14:paraId="79186D72" w14:textId="5AA5712F" w:rsidR="00451414" w:rsidRPr="00451414" w:rsidDel="008176CC" w:rsidRDefault="00451414" w:rsidP="00451414">
            <w:pPr>
              <w:rPr>
                <w:del w:id="4456" w:author="Tanuj Kumar" w:date="2024-03-03T14:10:00Z"/>
              </w:rPr>
            </w:pPr>
            <w:del w:id="4457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899" w:type="dxa"/>
            <w:noWrap/>
            <w:hideMark/>
          </w:tcPr>
          <w:p w14:paraId="392BB609" w14:textId="03FC168A" w:rsidR="00451414" w:rsidRPr="00451414" w:rsidDel="008176CC" w:rsidRDefault="00451414">
            <w:pPr>
              <w:rPr>
                <w:del w:id="4458" w:author="Tanuj Kumar" w:date="2024-03-03T14:10:00Z"/>
              </w:rPr>
            </w:pPr>
            <w:del w:id="4459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762" w:type="dxa"/>
            <w:noWrap/>
            <w:hideMark/>
          </w:tcPr>
          <w:p w14:paraId="5CF3486A" w14:textId="10012A6D" w:rsidR="00451414" w:rsidRPr="00451414" w:rsidDel="008176CC" w:rsidRDefault="00451414" w:rsidP="00451414">
            <w:pPr>
              <w:rPr>
                <w:del w:id="4460" w:author="Tanuj Kumar" w:date="2024-03-03T14:10:00Z"/>
              </w:rPr>
            </w:pPr>
            <w:del w:id="4461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7C2DFFD8" w14:textId="09BDC878" w:rsidR="00451414" w:rsidRPr="00451414" w:rsidDel="008176CC" w:rsidRDefault="00451414" w:rsidP="00451414">
            <w:pPr>
              <w:rPr>
                <w:del w:id="4462" w:author="Tanuj Kumar" w:date="2024-03-03T14:10:00Z"/>
              </w:rPr>
            </w:pPr>
            <w:del w:id="4463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0BBCEC8B" w14:textId="00A7BEE2" w:rsidR="00451414" w:rsidRPr="00451414" w:rsidDel="008176CC" w:rsidRDefault="00451414">
            <w:pPr>
              <w:rPr>
                <w:del w:id="4464" w:author="Tanuj Kumar" w:date="2024-03-03T14:10:00Z"/>
              </w:rPr>
            </w:pPr>
            <w:del w:id="4465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69CB59B3" w14:textId="025151A6" w:rsidR="00451414" w:rsidRPr="00451414" w:rsidDel="008176CC" w:rsidRDefault="00451414" w:rsidP="00451414">
            <w:pPr>
              <w:rPr>
                <w:del w:id="4466" w:author="Tanuj Kumar" w:date="2024-03-03T14:10:00Z"/>
              </w:rPr>
            </w:pPr>
            <w:del w:id="4467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393D13A0" w14:textId="552EEB7E" w:rsidR="00451414" w:rsidRPr="00451414" w:rsidDel="008176CC" w:rsidRDefault="00451414" w:rsidP="00451414">
            <w:pPr>
              <w:rPr>
                <w:del w:id="4468" w:author="Tanuj Kumar" w:date="2024-03-03T14:10:00Z"/>
              </w:rPr>
            </w:pPr>
            <w:del w:id="4469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7726B4AB" w14:textId="08F2C9F8" w:rsidR="00451414" w:rsidRPr="00451414" w:rsidDel="008176CC" w:rsidRDefault="00451414">
            <w:pPr>
              <w:rPr>
                <w:del w:id="4470" w:author="Tanuj Kumar" w:date="2024-03-03T14:10:00Z"/>
              </w:rPr>
            </w:pPr>
            <w:del w:id="4471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22EDF245" w14:textId="21857085" w:rsidR="00451414" w:rsidRPr="00451414" w:rsidDel="008176CC" w:rsidRDefault="00451414" w:rsidP="00451414">
            <w:pPr>
              <w:rPr>
                <w:del w:id="4472" w:author="Tanuj Kumar" w:date="2024-03-03T14:10:00Z"/>
                <w:b/>
                <w:bCs/>
              </w:rPr>
            </w:pPr>
            <w:del w:id="4473" w:author="Tanuj Kumar" w:date="2024-03-03T14:10:00Z">
              <w:r w:rsidRPr="00451414" w:rsidDel="008176CC">
                <w:rPr>
                  <w:b/>
                  <w:bCs/>
                </w:rPr>
                <w:delText>1.08</w:delText>
              </w:r>
            </w:del>
          </w:p>
        </w:tc>
        <w:tc>
          <w:tcPr>
            <w:tcW w:w="678" w:type="dxa"/>
            <w:noWrap/>
            <w:hideMark/>
          </w:tcPr>
          <w:p w14:paraId="1D73F525" w14:textId="36A804A8" w:rsidR="00451414" w:rsidRPr="00451414" w:rsidDel="008176CC" w:rsidRDefault="00451414" w:rsidP="00451414">
            <w:pPr>
              <w:rPr>
                <w:del w:id="4474" w:author="Tanuj Kumar" w:date="2024-03-03T14:10:00Z"/>
                <w:b/>
                <w:bCs/>
              </w:rPr>
            </w:pPr>
            <w:del w:id="4475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678" w:type="dxa"/>
            <w:noWrap/>
            <w:hideMark/>
          </w:tcPr>
          <w:p w14:paraId="04904923" w14:textId="0B93E7C7" w:rsidR="00451414" w:rsidRPr="00451414" w:rsidDel="008176CC" w:rsidRDefault="00451414">
            <w:pPr>
              <w:rPr>
                <w:del w:id="4476" w:author="Tanuj Kumar" w:date="2024-03-03T14:10:00Z"/>
                <w:b/>
                <w:bCs/>
              </w:rPr>
            </w:pPr>
            <w:del w:id="4477" w:author="Tanuj Kumar" w:date="2024-03-03T14:10:00Z">
              <w:r w:rsidRPr="00451414" w:rsidDel="008176CC">
                <w:rPr>
                  <w:b/>
                  <w:bCs/>
                </w:rPr>
                <w:delText>1.16)</w:delText>
              </w:r>
            </w:del>
          </w:p>
        </w:tc>
        <w:tc>
          <w:tcPr>
            <w:tcW w:w="610" w:type="dxa"/>
            <w:noWrap/>
            <w:hideMark/>
          </w:tcPr>
          <w:p w14:paraId="2E527C23" w14:textId="6A09129E" w:rsidR="00451414" w:rsidRPr="00451414" w:rsidDel="008176CC" w:rsidRDefault="00451414" w:rsidP="00451414">
            <w:pPr>
              <w:rPr>
                <w:del w:id="4478" w:author="Tanuj Kumar" w:date="2024-03-03T14:10:00Z"/>
              </w:rPr>
            </w:pPr>
            <w:del w:id="4479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2D711BF0" w14:textId="4757C59B" w:rsidR="00451414" w:rsidRPr="00451414" w:rsidDel="008176CC" w:rsidRDefault="00451414" w:rsidP="00451414">
            <w:pPr>
              <w:rPr>
                <w:del w:id="4480" w:author="Tanuj Kumar" w:date="2024-03-03T14:10:00Z"/>
              </w:rPr>
            </w:pPr>
            <w:del w:id="4481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67499C21" w14:textId="1BD7079F" w:rsidR="00451414" w:rsidRPr="00451414" w:rsidDel="008176CC" w:rsidRDefault="00451414">
            <w:pPr>
              <w:rPr>
                <w:del w:id="4482" w:author="Tanuj Kumar" w:date="2024-03-03T14:10:00Z"/>
              </w:rPr>
            </w:pPr>
            <w:del w:id="4483" w:author="Tanuj Kumar" w:date="2024-03-03T14:10:00Z">
              <w:r w:rsidRPr="00451414" w:rsidDel="008176CC">
                <w:delText>1.05)</w:delText>
              </w:r>
            </w:del>
          </w:p>
        </w:tc>
      </w:tr>
      <w:tr w:rsidR="00451414" w:rsidRPr="00451414" w:rsidDel="008176CC" w14:paraId="70467C71" w14:textId="532F10AE" w:rsidTr="00451414">
        <w:trPr>
          <w:trHeight w:val="300"/>
          <w:del w:id="4484" w:author="Tanuj Kumar" w:date="2024-03-03T14:10:00Z"/>
        </w:trPr>
        <w:tc>
          <w:tcPr>
            <w:tcW w:w="3955" w:type="dxa"/>
            <w:hideMark/>
          </w:tcPr>
          <w:p w14:paraId="6BB3DB0E" w14:textId="0694EA1D" w:rsidR="00451414" w:rsidRPr="00451414" w:rsidDel="008176CC" w:rsidRDefault="00451414" w:rsidP="00451414">
            <w:pPr>
              <w:rPr>
                <w:del w:id="4485" w:author="Tanuj Kumar" w:date="2024-03-03T14:10:00Z"/>
              </w:rPr>
            </w:pPr>
            <w:del w:id="4486" w:author="Tanuj Kumar" w:date="2024-03-03T14:10:00Z">
              <w:r w:rsidRPr="00451414" w:rsidDel="008176CC">
                <w:delText>Indigenous, non-Hispanic</w:delText>
              </w:r>
            </w:del>
          </w:p>
        </w:tc>
        <w:tc>
          <w:tcPr>
            <w:tcW w:w="1170" w:type="dxa"/>
            <w:noWrap/>
            <w:hideMark/>
          </w:tcPr>
          <w:p w14:paraId="6DE78931" w14:textId="2A74F219" w:rsidR="00451414" w:rsidRPr="00451414" w:rsidDel="008176CC" w:rsidRDefault="00451414" w:rsidP="00451414">
            <w:pPr>
              <w:rPr>
                <w:del w:id="4487" w:author="Tanuj Kumar" w:date="2024-03-03T14:10:00Z"/>
              </w:rPr>
            </w:pPr>
            <w:del w:id="4488" w:author="Tanuj Kumar" w:date="2024-03-03T14:10:00Z">
              <w:r w:rsidRPr="00451414" w:rsidDel="008176CC">
                <w:delText>1.06</w:delText>
              </w:r>
            </w:del>
          </w:p>
        </w:tc>
        <w:tc>
          <w:tcPr>
            <w:tcW w:w="912" w:type="dxa"/>
            <w:noWrap/>
            <w:hideMark/>
          </w:tcPr>
          <w:p w14:paraId="66870639" w14:textId="200FD73F" w:rsidR="00451414" w:rsidRPr="00451414" w:rsidDel="008176CC" w:rsidRDefault="00451414" w:rsidP="00451414">
            <w:pPr>
              <w:rPr>
                <w:del w:id="4489" w:author="Tanuj Kumar" w:date="2024-03-03T14:10:00Z"/>
              </w:rPr>
            </w:pPr>
            <w:del w:id="4490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800" w:type="dxa"/>
            <w:noWrap/>
            <w:hideMark/>
          </w:tcPr>
          <w:p w14:paraId="6506A86C" w14:textId="056EA484" w:rsidR="00451414" w:rsidRPr="00451414" w:rsidDel="008176CC" w:rsidRDefault="00451414">
            <w:pPr>
              <w:rPr>
                <w:del w:id="4491" w:author="Tanuj Kumar" w:date="2024-03-03T14:10:00Z"/>
              </w:rPr>
            </w:pPr>
            <w:del w:id="4492" w:author="Tanuj Kumar" w:date="2024-03-03T14:10:00Z">
              <w:r w:rsidRPr="00451414" w:rsidDel="008176CC">
                <w:delText>1.23)</w:delText>
              </w:r>
            </w:del>
          </w:p>
        </w:tc>
        <w:tc>
          <w:tcPr>
            <w:tcW w:w="756" w:type="dxa"/>
            <w:noWrap/>
            <w:hideMark/>
          </w:tcPr>
          <w:p w14:paraId="4B7830C5" w14:textId="19BC8281" w:rsidR="00451414" w:rsidRPr="00451414" w:rsidDel="008176CC" w:rsidRDefault="00451414" w:rsidP="00451414">
            <w:pPr>
              <w:rPr>
                <w:del w:id="4493" w:author="Tanuj Kumar" w:date="2024-03-03T14:10:00Z"/>
              </w:rPr>
            </w:pPr>
            <w:del w:id="4494" w:author="Tanuj Kumar" w:date="2024-03-03T14:10:00Z">
              <w:r w:rsidRPr="00451414" w:rsidDel="008176CC">
                <w:delText>1.08</w:delText>
              </w:r>
            </w:del>
          </w:p>
        </w:tc>
        <w:tc>
          <w:tcPr>
            <w:tcW w:w="762" w:type="dxa"/>
            <w:noWrap/>
            <w:hideMark/>
          </w:tcPr>
          <w:p w14:paraId="5CF3C0DE" w14:textId="15AC837F" w:rsidR="00451414" w:rsidRPr="00451414" w:rsidDel="008176CC" w:rsidRDefault="00451414" w:rsidP="00451414">
            <w:pPr>
              <w:rPr>
                <w:del w:id="4495" w:author="Tanuj Kumar" w:date="2024-03-03T14:10:00Z"/>
              </w:rPr>
            </w:pPr>
            <w:del w:id="4496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899" w:type="dxa"/>
            <w:noWrap/>
            <w:hideMark/>
          </w:tcPr>
          <w:p w14:paraId="0E3AF38C" w14:textId="4D34B910" w:rsidR="00451414" w:rsidRPr="00451414" w:rsidDel="008176CC" w:rsidRDefault="00451414">
            <w:pPr>
              <w:rPr>
                <w:del w:id="4497" w:author="Tanuj Kumar" w:date="2024-03-03T14:10:00Z"/>
              </w:rPr>
            </w:pPr>
            <w:del w:id="4498" w:author="Tanuj Kumar" w:date="2024-03-03T14:10:00Z">
              <w:r w:rsidRPr="00451414" w:rsidDel="008176CC">
                <w:delText>1.24)</w:delText>
              </w:r>
            </w:del>
          </w:p>
        </w:tc>
        <w:tc>
          <w:tcPr>
            <w:tcW w:w="762" w:type="dxa"/>
            <w:noWrap/>
            <w:hideMark/>
          </w:tcPr>
          <w:p w14:paraId="069DEEBF" w14:textId="474E61F5" w:rsidR="00451414" w:rsidRPr="00451414" w:rsidDel="008176CC" w:rsidRDefault="00451414" w:rsidP="00451414">
            <w:pPr>
              <w:rPr>
                <w:del w:id="4499" w:author="Tanuj Kumar" w:date="2024-03-03T14:10:00Z"/>
                <w:b/>
                <w:bCs/>
              </w:rPr>
            </w:pPr>
            <w:del w:id="4500" w:author="Tanuj Kumar" w:date="2024-03-03T14:10:00Z">
              <w:r w:rsidRPr="00451414" w:rsidDel="008176CC">
                <w:rPr>
                  <w:b/>
                  <w:bCs/>
                </w:rPr>
                <w:delText>1.09</w:delText>
              </w:r>
            </w:del>
          </w:p>
        </w:tc>
        <w:tc>
          <w:tcPr>
            <w:tcW w:w="678" w:type="dxa"/>
            <w:noWrap/>
            <w:hideMark/>
          </w:tcPr>
          <w:p w14:paraId="73DCC14B" w14:textId="1128A3F9" w:rsidR="00451414" w:rsidRPr="00451414" w:rsidDel="008176CC" w:rsidRDefault="00451414" w:rsidP="00451414">
            <w:pPr>
              <w:rPr>
                <w:del w:id="4501" w:author="Tanuj Kumar" w:date="2024-03-03T14:10:00Z"/>
                <w:b/>
                <w:bCs/>
              </w:rPr>
            </w:pPr>
            <w:del w:id="4502" w:author="Tanuj Kumar" w:date="2024-03-03T14:10:00Z">
              <w:r w:rsidRPr="00451414" w:rsidDel="008176CC">
                <w:rPr>
                  <w:b/>
                  <w:bCs/>
                </w:rPr>
                <w:delText xml:space="preserve">(1.02 - </w:delText>
              </w:r>
            </w:del>
          </w:p>
        </w:tc>
        <w:tc>
          <w:tcPr>
            <w:tcW w:w="678" w:type="dxa"/>
            <w:noWrap/>
            <w:hideMark/>
          </w:tcPr>
          <w:p w14:paraId="76F04504" w14:textId="7D4688ED" w:rsidR="00451414" w:rsidRPr="00451414" w:rsidDel="008176CC" w:rsidRDefault="00451414">
            <w:pPr>
              <w:rPr>
                <w:del w:id="4503" w:author="Tanuj Kumar" w:date="2024-03-03T14:10:00Z"/>
                <w:b/>
                <w:bCs/>
              </w:rPr>
            </w:pPr>
            <w:del w:id="4504" w:author="Tanuj Kumar" w:date="2024-03-03T14:10:00Z">
              <w:r w:rsidRPr="00451414" w:rsidDel="008176CC">
                <w:rPr>
                  <w:b/>
                  <w:bCs/>
                </w:rPr>
                <w:delText>1.17)</w:delText>
              </w:r>
            </w:del>
          </w:p>
        </w:tc>
        <w:tc>
          <w:tcPr>
            <w:tcW w:w="610" w:type="dxa"/>
            <w:noWrap/>
            <w:hideMark/>
          </w:tcPr>
          <w:p w14:paraId="7A94A482" w14:textId="15DF9A4F" w:rsidR="00451414" w:rsidRPr="00451414" w:rsidDel="008176CC" w:rsidRDefault="00451414" w:rsidP="00451414">
            <w:pPr>
              <w:rPr>
                <w:del w:id="4505" w:author="Tanuj Kumar" w:date="2024-03-03T14:10:00Z"/>
              </w:rPr>
            </w:pPr>
            <w:del w:id="4506" w:author="Tanuj Kumar" w:date="2024-03-03T14:10:00Z">
              <w:r w:rsidRPr="00451414" w:rsidDel="008176CC">
                <w:delText>1.03</w:delText>
              </w:r>
            </w:del>
          </w:p>
        </w:tc>
        <w:tc>
          <w:tcPr>
            <w:tcW w:w="678" w:type="dxa"/>
            <w:noWrap/>
            <w:hideMark/>
          </w:tcPr>
          <w:p w14:paraId="33780B62" w14:textId="409026F1" w:rsidR="00451414" w:rsidRPr="00451414" w:rsidDel="008176CC" w:rsidRDefault="00451414" w:rsidP="00451414">
            <w:pPr>
              <w:rPr>
                <w:del w:id="4507" w:author="Tanuj Kumar" w:date="2024-03-03T14:10:00Z"/>
              </w:rPr>
            </w:pPr>
            <w:del w:id="4508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1F5987B2" w14:textId="34CBE188" w:rsidR="00451414" w:rsidRPr="00451414" w:rsidDel="008176CC" w:rsidRDefault="00451414">
            <w:pPr>
              <w:rPr>
                <w:del w:id="4509" w:author="Tanuj Kumar" w:date="2024-03-03T14:10:00Z"/>
              </w:rPr>
            </w:pPr>
            <w:del w:id="4510" w:author="Tanuj Kumar" w:date="2024-03-03T14:10:00Z">
              <w:r w:rsidRPr="00451414" w:rsidDel="008176CC">
                <w:delText>1.16)</w:delText>
              </w:r>
            </w:del>
          </w:p>
        </w:tc>
        <w:tc>
          <w:tcPr>
            <w:tcW w:w="610" w:type="dxa"/>
            <w:noWrap/>
            <w:hideMark/>
          </w:tcPr>
          <w:p w14:paraId="48B76A04" w14:textId="3B387049" w:rsidR="00451414" w:rsidRPr="00451414" w:rsidDel="008176CC" w:rsidRDefault="00451414" w:rsidP="00451414">
            <w:pPr>
              <w:rPr>
                <w:del w:id="4511" w:author="Tanuj Kumar" w:date="2024-03-03T14:10:00Z"/>
              </w:rPr>
            </w:pPr>
            <w:del w:id="4512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3F6AF7B1" w14:textId="34EEAAC4" w:rsidR="00451414" w:rsidRPr="00451414" w:rsidDel="008176CC" w:rsidRDefault="00451414" w:rsidP="00451414">
            <w:pPr>
              <w:rPr>
                <w:del w:id="4513" w:author="Tanuj Kumar" w:date="2024-03-03T14:10:00Z"/>
              </w:rPr>
            </w:pPr>
            <w:del w:id="4514" w:author="Tanuj Kumar" w:date="2024-03-03T14:10:00Z">
              <w:r w:rsidRPr="00451414" w:rsidDel="008176CC">
                <w:delText xml:space="preserve">(0.82 - </w:delText>
              </w:r>
            </w:del>
          </w:p>
        </w:tc>
        <w:tc>
          <w:tcPr>
            <w:tcW w:w="678" w:type="dxa"/>
            <w:noWrap/>
            <w:hideMark/>
          </w:tcPr>
          <w:p w14:paraId="05AD0BC9" w14:textId="5711230C" w:rsidR="00451414" w:rsidRPr="00451414" w:rsidDel="008176CC" w:rsidRDefault="00451414">
            <w:pPr>
              <w:rPr>
                <w:del w:id="4515" w:author="Tanuj Kumar" w:date="2024-03-03T14:10:00Z"/>
              </w:rPr>
            </w:pPr>
            <w:del w:id="4516" w:author="Tanuj Kumar" w:date="2024-03-03T14:10:00Z">
              <w:r w:rsidRPr="00451414" w:rsidDel="008176CC">
                <w:delText>1.26)</w:delText>
              </w:r>
            </w:del>
          </w:p>
        </w:tc>
        <w:tc>
          <w:tcPr>
            <w:tcW w:w="610" w:type="dxa"/>
            <w:noWrap/>
            <w:hideMark/>
          </w:tcPr>
          <w:p w14:paraId="5AA9C043" w14:textId="3C39807E" w:rsidR="00451414" w:rsidRPr="00451414" w:rsidDel="008176CC" w:rsidRDefault="00451414" w:rsidP="00451414">
            <w:pPr>
              <w:rPr>
                <w:del w:id="4517" w:author="Tanuj Kumar" w:date="2024-03-03T14:10:00Z"/>
              </w:rPr>
            </w:pPr>
            <w:del w:id="4518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3D41A48E" w14:textId="686EC391" w:rsidR="00451414" w:rsidRPr="00451414" w:rsidDel="008176CC" w:rsidRDefault="00451414" w:rsidP="00451414">
            <w:pPr>
              <w:rPr>
                <w:del w:id="4519" w:author="Tanuj Kumar" w:date="2024-03-03T14:10:00Z"/>
              </w:rPr>
            </w:pPr>
            <w:del w:id="4520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1A52A9BD" w14:textId="5DC11427" w:rsidR="00451414" w:rsidRPr="00451414" w:rsidDel="008176CC" w:rsidRDefault="00451414">
            <w:pPr>
              <w:rPr>
                <w:del w:id="4521" w:author="Tanuj Kumar" w:date="2024-03-03T14:10:00Z"/>
              </w:rPr>
            </w:pPr>
            <w:del w:id="4522" w:author="Tanuj Kumar" w:date="2024-03-03T14:10:00Z">
              <w:r w:rsidRPr="00451414" w:rsidDel="008176CC">
                <w:delText>1.12)</w:delText>
              </w:r>
            </w:del>
          </w:p>
        </w:tc>
      </w:tr>
      <w:tr w:rsidR="00451414" w:rsidRPr="00451414" w:rsidDel="008176CC" w14:paraId="7CDAB26B" w14:textId="0817F47C" w:rsidTr="00451414">
        <w:trPr>
          <w:trHeight w:val="300"/>
          <w:del w:id="4523" w:author="Tanuj Kumar" w:date="2024-03-03T14:10:00Z"/>
        </w:trPr>
        <w:tc>
          <w:tcPr>
            <w:tcW w:w="3955" w:type="dxa"/>
            <w:hideMark/>
          </w:tcPr>
          <w:p w14:paraId="5B20F183" w14:textId="40BC6F85" w:rsidR="00451414" w:rsidRPr="00451414" w:rsidDel="008176CC" w:rsidRDefault="00451414" w:rsidP="00451414">
            <w:pPr>
              <w:rPr>
                <w:del w:id="4524" w:author="Tanuj Kumar" w:date="2024-03-03T14:10:00Z"/>
              </w:rPr>
            </w:pPr>
            <w:del w:id="4525" w:author="Tanuj Kumar" w:date="2024-03-03T14:10:00Z">
              <w:r w:rsidRPr="00451414" w:rsidDel="008176CC">
                <w:delText>Multiple Race, non-Hispanic</w:delText>
              </w:r>
            </w:del>
          </w:p>
        </w:tc>
        <w:tc>
          <w:tcPr>
            <w:tcW w:w="1170" w:type="dxa"/>
            <w:noWrap/>
            <w:hideMark/>
          </w:tcPr>
          <w:p w14:paraId="19DE0F2D" w14:textId="179173B2" w:rsidR="00451414" w:rsidRPr="00451414" w:rsidDel="008176CC" w:rsidRDefault="00451414" w:rsidP="00451414">
            <w:pPr>
              <w:rPr>
                <w:del w:id="4526" w:author="Tanuj Kumar" w:date="2024-03-03T14:10:00Z"/>
              </w:rPr>
            </w:pPr>
            <w:del w:id="4527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912" w:type="dxa"/>
            <w:noWrap/>
            <w:hideMark/>
          </w:tcPr>
          <w:p w14:paraId="76F8E9FE" w14:textId="032FE56E" w:rsidR="00451414" w:rsidRPr="00451414" w:rsidDel="008176CC" w:rsidRDefault="00451414" w:rsidP="00451414">
            <w:pPr>
              <w:rPr>
                <w:del w:id="4528" w:author="Tanuj Kumar" w:date="2024-03-03T14:10:00Z"/>
              </w:rPr>
            </w:pPr>
            <w:del w:id="4529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800" w:type="dxa"/>
            <w:noWrap/>
            <w:hideMark/>
          </w:tcPr>
          <w:p w14:paraId="46359B67" w14:textId="0406BBB7" w:rsidR="00451414" w:rsidRPr="00451414" w:rsidDel="008176CC" w:rsidRDefault="00451414">
            <w:pPr>
              <w:rPr>
                <w:del w:id="4530" w:author="Tanuj Kumar" w:date="2024-03-03T14:10:00Z"/>
              </w:rPr>
            </w:pPr>
            <w:del w:id="4531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756" w:type="dxa"/>
            <w:noWrap/>
            <w:hideMark/>
          </w:tcPr>
          <w:p w14:paraId="11978813" w14:textId="14745625" w:rsidR="00451414" w:rsidRPr="00451414" w:rsidDel="008176CC" w:rsidRDefault="00451414" w:rsidP="00451414">
            <w:pPr>
              <w:rPr>
                <w:del w:id="4532" w:author="Tanuj Kumar" w:date="2024-03-03T14:10:00Z"/>
                <w:b/>
                <w:bCs/>
              </w:rPr>
            </w:pPr>
            <w:del w:id="4533" w:author="Tanuj Kumar" w:date="2024-03-03T14:10:00Z">
              <w:r w:rsidRPr="00451414" w:rsidDel="008176CC">
                <w:rPr>
                  <w:b/>
                  <w:bCs/>
                </w:rPr>
                <w:delText>1.08</w:delText>
              </w:r>
            </w:del>
          </w:p>
        </w:tc>
        <w:tc>
          <w:tcPr>
            <w:tcW w:w="762" w:type="dxa"/>
            <w:noWrap/>
            <w:hideMark/>
          </w:tcPr>
          <w:p w14:paraId="7D4C0994" w14:textId="42449BC5" w:rsidR="00451414" w:rsidRPr="00451414" w:rsidDel="008176CC" w:rsidRDefault="00451414" w:rsidP="00451414">
            <w:pPr>
              <w:rPr>
                <w:del w:id="4534" w:author="Tanuj Kumar" w:date="2024-03-03T14:10:00Z"/>
                <w:b/>
                <w:bCs/>
              </w:rPr>
            </w:pPr>
            <w:del w:id="4535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899" w:type="dxa"/>
            <w:noWrap/>
            <w:hideMark/>
          </w:tcPr>
          <w:p w14:paraId="69187A4F" w14:textId="1474F9A6" w:rsidR="00451414" w:rsidRPr="00451414" w:rsidDel="008176CC" w:rsidRDefault="00451414">
            <w:pPr>
              <w:rPr>
                <w:del w:id="4536" w:author="Tanuj Kumar" w:date="2024-03-03T14:10:00Z"/>
                <w:b/>
                <w:bCs/>
              </w:rPr>
            </w:pPr>
            <w:del w:id="4537" w:author="Tanuj Kumar" w:date="2024-03-03T14:10:00Z">
              <w:r w:rsidRPr="00451414" w:rsidDel="008176CC">
                <w:rPr>
                  <w:b/>
                  <w:bCs/>
                </w:rPr>
                <w:delText>1.15)</w:delText>
              </w:r>
            </w:del>
          </w:p>
        </w:tc>
        <w:tc>
          <w:tcPr>
            <w:tcW w:w="762" w:type="dxa"/>
            <w:noWrap/>
            <w:hideMark/>
          </w:tcPr>
          <w:p w14:paraId="6B19192A" w14:textId="40A5976E" w:rsidR="00451414" w:rsidRPr="00451414" w:rsidDel="008176CC" w:rsidRDefault="00451414" w:rsidP="00451414">
            <w:pPr>
              <w:rPr>
                <w:del w:id="4538" w:author="Tanuj Kumar" w:date="2024-03-03T14:10:00Z"/>
              </w:rPr>
            </w:pPr>
            <w:del w:id="4539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3CE752C0" w14:textId="78E4D1AE" w:rsidR="00451414" w:rsidRPr="00451414" w:rsidDel="008176CC" w:rsidRDefault="00451414" w:rsidP="00451414">
            <w:pPr>
              <w:rPr>
                <w:del w:id="4540" w:author="Tanuj Kumar" w:date="2024-03-03T14:10:00Z"/>
              </w:rPr>
            </w:pPr>
            <w:del w:id="4541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115E5835" w14:textId="0B6F52C7" w:rsidR="00451414" w:rsidRPr="00451414" w:rsidDel="008176CC" w:rsidRDefault="00451414">
            <w:pPr>
              <w:rPr>
                <w:del w:id="4542" w:author="Tanuj Kumar" w:date="2024-03-03T14:10:00Z"/>
              </w:rPr>
            </w:pPr>
            <w:del w:id="4543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610" w:type="dxa"/>
            <w:noWrap/>
            <w:hideMark/>
          </w:tcPr>
          <w:p w14:paraId="6B6AB587" w14:textId="244E6795" w:rsidR="00451414" w:rsidRPr="00451414" w:rsidDel="008176CC" w:rsidRDefault="00451414" w:rsidP="00451414">
            <w:pPr>
              <w:rPr>
                <w:del w:id="4544" w:author="Tanuj Kumar" w:date="2024-03-03T14:10:00Z"/>
              </w:rPr>
            </w:pPr>
            <w:del w:id="4545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77C2F8CC" w14:textId="67A6A8C9" w:rsidR="00451414" w:rsidRPr="00451414" w:rsidDel="008176CC" w:rsidRDefault="00451414" w:rsidP="00451414">
            <w:pPr>
              <w:rPr>
                <w:del w:id="4546" w:author="Tanuj Kumar" w:date="2024-03-03T14:10:00Z"/>
              </w:rPr>
            </w:pPr>
            <w:del w:id="4547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0DCF9496" w14:textId="24698550" w:rsidR="00451414" w:rsidRPr="00451414" w:rsidDel="008176CC" w:rsidRDefault="00451414">
            <w:pPr>
              <w:rPr>
                <w:del w:id="4548" w:author="Tanuj Kumar" w:date="2024-03-03T14:10:00Z"/>
              </w:rPr>
            </w:pPr>
            <w:del w:id="4549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6F83F650" w14:textId="57D64AB3" w:rsidR="00451414" w:rsidRPr="00451414" w:rsidDel="008176CC" w:rsidRDefault="00451414" w:rsidP="00451414">
            <w:pPr>
              <w:rPr>
                <w:del w:id="4550" w:author="Tanuj Kumar" w:date="2024-03-03T14:10:00Z"/>
              </w:rPr>
            </w:pPr>
            <w:del w:id="4551" w:author="Tanuj Kumar" w:date="2024-03-03T14:10:00Z">
              <w:r w:rsidRPr="00451414" w:rsidDel="008176CC"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348D4144" w14:textId="3DBCAF6D" w:rsidR="00451414" w:rsidRPr="00451414" w:rsidDel="008176CC" w:rsidRDefault="00451414" w:rsidP="00451414">
            <w:pPr>
              <w:rPr>
                <w:del w:id="4552" w:author="Tanuj Kumar" w:date="2024-03-03T14:10:00Z"/>
              </w:rPr>
            </w:pPr>
            <w:del w:id="4553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2A0D9E41" w14:textId="1E8BF112" w:rsidR="00451414" w:rsidRPr="00451414" w:rsidDel="008176CC" w:rsidRDefault="00451414">
            <w:pPr>
              <w:rPr>
                <w:del w:id="4554" w:author="Tanuj Kumar" w:date="2024-03-03T14:10:00Z"/>
              </w:rPr>
            </w:pPr>
            <w:del w:id="4555" w:author="Tanuj Kumar" w:date="2024-03-03T14:10:00Z">
              <w:r w:rsidRPr="00451414" w:rsidDel="008176CC">
                <w:delText>1.13)</w:delText>
              </w:r>
            </w:del>
          </w:p>
        </w:tc>
        <w:tc>
          <w:tcPr>
            <w:tcW w:w="610" w:type="dxa"/>
            <w:noWrap/>
            <w:hideMark/>
          </w:tcPr>
          <w:p w14:paraId="677CE134" w14:textId="5964FAC6" w:rsidR="00451414" w:rsidRPr="00451414" w:rsidDel="008176CC" w:rsidRDefault="00451414" w:rsidP="00451414">
            <w:pPr>
              <w:rPr>
                <w:del w:id="4556" w:author="Tanuj Kumar" w:date="2024-03-03T14:10:00Z"/>
              </w:rPr>
            </w:pPr>
            <w:del w:id="4557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3CD86D92" w14:textId="0C4BF135" w:rsidR="00451414" w:rsidRPr="00451414" w:rsidDel="008176CC" w:rsidRDefault="00451414" w:rsidP="00451414">
            <w:pPr>
              <w:rPr>
                <w:del w:id="4558" w:author="Tanuj Kumar" w:date="2024-03-03T14:10:00Z"/>
              </w:rPr>
            </w:pPr>
            <w:del w:id="4559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55F0402C" w14:textId="0A4B5C13" w:rsidR="00451414" w:rsidRPr="00451414" w:rsidDel="008176CC" w:rsidRDefault="00451414">
            <w:pPr>
              <w:rPr>
                <w:del w:id="4560" w:author="Tanuj Kumar" w:date="2024-03-03T14:10:00Z"/>
              </w:rPr>
            </w:pPr>
            <w:del w:id="4561" w:author="Tanuj Kumar" w:date="2024-03-03T14:10:00Z">
              <w:r w:rsidRPr="00451414" w:rsidDel="008176CC">
                <w:delText>1.06)</w:delText>
              </w:r>
            </w:del>
          </w:p>
        </w:tc>
      </w:tr>
      <w:tr w:rsidR="00451414" w:rsidRPr="00451414" w:rsidDel="008176CC" w14:paraId="3A735CE7" w14:textId="5863CB73" w:rsidTr="00451414">
        <w:trPr>
          <w:trHeight w:val="300"/>
          <w:del w:id="4562" w:author="Tanuj Kumar" w:date="2024-03-03T14:10:00Z"/>
        </w:trPr>
        <w:tc>
          <w:tcPr>
            <w:tcW w:w="3955" w:type="dxa"/>
            <w:hideMark/>
          </w:tcPr>
          <w:p w14:paraId="6CFBBC4A" w14:textId="3217ABB8" w:rsidR="00451414" w:rsidRPr="00451414" w:rsidDel="008176CC" w:rsidRDefault="00451414" w:rsidP="00451414">
            <w:pPr>
              <w:rPr>
                <w:del w:id="4563" w:author="Tanuj Kumar" w:date="2024-03-03T14:10:00Z"/>
              </w:rPr>
            </w:pPr>
            <w:del w:id="4564" w:author="Tanuj Kumar" w:date="2024-03-03T14:10:00Z">
              <w:r w:rsidRPr="00451414" w:rsidDel="008176CC">
                <w:delText>White, non-Hispanic</w:delText>
              </w:r>
            </w:del>
          </w:p>
        </w:tc>
        <w:tc>
          <w:tcPr>
            <w:tcW w:w="1170" w:type="dxa"/>
            <w:noWrap/>
            <w:hideMark/>
          </w:tcPr>
          <w:p w14:paraId="107341D2" w14:textId="5CC95DB3" w:rsidR="00451414" w:rsidRPr="00451414" w:rsidDel="008176CC" w:rsidRDefault="00451414" w:rsidP="00451414">
            <w:pPr>
              <w:rPr>
                <w:del w:id="4565" w:author="Tanuj Kumar" w:date="2024-03-03T14:10:00Z"/>
              </w:rPr>
            </w:pPr>
            <w:del w:id="456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30B0CE29" w14:textId="341C8BAC" w:rsidR="00451414" w:rsidRPr="00451414" w:rsidDel="008176CC" w:rsidRDefault="00451414" w:rsidP="00451414">
            <w:pPr>
              <w:rPr>
                <w:del w:id="4567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09E1CF91" w14:textId="63DE5C5C" w:rsidR="00451414" w:rsidRPr="00451414" w:rsidDel="008176CC" w:rsidRDefault="00451414">
            <w:pPr>
              <w:rPr>
                <w:del w:id="4568" w:author="Tanuj Kumar" w:date="2024-03-03T14:10:00Z"/>
              </w:rPr>
            </w:pPr>
            <w:del w:id="456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6E4AAE5" w14:textId="2291AB52" w:rsidR="00451414" w:rsidRPr="00451414" w:rsidDel="008176CC" w:rsidRDefault="00451414" w:rsidP="00451414">
            <w:pPr>
              <w:rPr>
                <w:del w:id="4570" w:author="Tanuj Kumar" w:date="2024-03-03T14:10:00Z"/>
              </w:rPr>
            </w:pPr>
            <w:del w:id="457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7D7CD606" w14:textId="4966294D" w:rsidR="00451414" w:rsidRPr="00451414" w:rsidDel="008176CC" w:rsidRDefault="00451414" w:rsidP="00451414">
            <w:pPr>
              <w:rPr>
                <w:del w:id="4572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92BA548" w14:textId="3876EB3E" w:rsidR="00451414" w:rsidRPr="00451414" w:rsidDel="008176CC" w:rsidRDefault="00451414">
            <w:pPr>
              <w:rPr>
                <w:del w:id="4573" w:author="Tanuj Kumar" w:date="2024-03-03T14:10:00Z"/>
              </w:rPr>
            </w:pPr>
            <w:del w:id="457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5A7093CC" w14:textId="2DE6004A" w:rsidR="00451414" w:rsidRPr="00451414" w:rsidDel="008176CC" w:rsidRDefault="00451414" w:rsidP="00451414">
            <w:pPr>
              <w:rPr>
                <w:del w:id="4575" w:author="Tanuj Kumar" w:date="2024-03-03T14:10:00Z"/>
              </w:rPr>
            </w:pPr>
            <w:del w:id="457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BE2CE61" w14:textId="6BA5F391" w:rsidR="00451414" w:rsidRPr="00451414" w:rsidDel="008176CC" w:rsidRDefault="00451414" w:rsidP="00451414">
            <w:pPr>
              <w:rPr>
                <w:del w:id="457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7142DD7" w14:textId="7351DAF8" w:rsidR="00451414" w:rsidRPr="00451414" w:rsidDel="008176CC" w:rsidRDefault="00451414">
            <w:pPr>
              <w:rPr>
                <w:del w:id="4578" w:author="Tanuj Kumar" w:date="2024-03-03T14:10:00Z"/>
              </w:rPr>
            </w:pPr>
            <w:del w:id="457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C2F5957" w14:textId="0E283CE8" w:rsidR="00451414" w:rsidRPr="00451414" w:rsidDel="008176CC" w:rsidRDefault="00451414" w:rsidP="00451414">
            <w:pPr>
              <w:rPr>
                <w:del w:id="4580" w:author="Tanuj Kumar" w:date="2024-03-03T14:10:00Z"/>
              </w:rPr>
            </w:pPr>
            <w:del w:id="458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F8315FA" w14:textId="38B55A76" w:rsidR="00451414" w:rsidRPr="00451414" w:rsidDel="008176CC" w:rsidRDefault="00451414" w:rsidP="00451414">
            <w:pPr>
              <w:rPr>
                <w:del w:id="458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2EEFA93" w14:textId="0C424F12" w:rsidR="00451414" w:rsidRPr="00451414" w:rsidDel="008176CC" w:rsidRDefault="00451414">
            <w:pPr>
              <w:rPr>
                <w:del w:id="4583" w:author="Tanuj Kumar" w:date="2024-03-03T14:10:00Z"/>
              </w:rPr>
            </w:pPr>
            <w:del w:id="458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50FC2AD" w14:textId="3C3296E3" w:rsidR="00451414" w:rsidRPr="00451414" w:rsidDel="008176CC" w:rsidRDefault="00451414" w:rsidP="00451414">
            <w:pPr>
              <w:rPr>
                <w:del w:id="4585" w:author="Tanuj Kumar" w:date="2024-03-03T14:10:00Z"/>
              </w:rPr>
            </w:pPr>
            <w:del w:id="458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8AC488E" w14:textId="7BD35841" w:rsidR="00451414" w:rsidRPr="00451414" w:rsidDel="008176CC" w:rsidRDefault="00451414" w:rsidP="00451414">
            <w:pPr>
              <w:rPr>
                <w:del w:id="458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4684407" w14:textId="3B454605" w:rsidR="00451414" w:rsidRPr="00451414" w:rsidDel="008176CC" w:rsidRDefault="00451414">
            <w:pPr>
              <w:rPr>
                <w:del w:id="4588" w:author="Tanuj Kumar" w:date="2024-03-03T14:10:00Z"/>
              </w:rPr>
            </w:pPr>
            <w:del w:id="458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F06B594" w14:textId="5CDB7E52" w:rsidR="00451414" w:rsidRPr="00451414" w:rsidDel="008176CC" w:rsidRDefault="00451414" w:rsidP="00451414">
            <w:pPr>
              <w:rPr>
                <w:del w:id="4590" w:author="Tanuj Kumar" w:date="2024-03-03T14:10:00Z"/>
              </w:rPr>
            </w:pPr>
            <w:del w:id="459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F70E47B" w14:textId="6B89FE4E" w:rsidR="00451414" w:rsidRPr="00451414" w:rsidDel="008176CC" w:rsidRDefault="00451414" w:rsidP="00451414">
            <w:pPr>
              <w:rPr>
                <w:del w:id="459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8FA03DF" w14:textId="6EA20341" w:rsidR="00451414" w:rsidRPr="00451414" w:rsidDel="008176CC" w:rsidRDefault="00451414">
            <w:pPr>
              <w:rPr>
                <w:del w:id="4593" w:author="Tanuj Kumar" w:date="2024-03-03T14:10:00Z"/>
              </w:rPr>
            </w:pPr>
            <w:del w:id="459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4F5FEC4" w14:textId="7EFC1CAE" w:rsidTr="00451414">
        <w:trPr>
          <w:trHeight w:val="300"/>
          <w:del w:id="4595" w:author="Tanuj Kumar" w:date="2024-03-03T14:10:00Z"/>
        </w:trPr>
        <w:tc>
          <w:tcPr>
            <w:tcW w:w="3955" w:type="dxa"/>
            <w:noWrap/>
            <w:hideMark/>
          </w:tcPr>
          <w:p w14:paraId="76BFCA0E" w14:textId="74E7FD61" w:rsidR="00451414" w:rsidRPr="00451414" w:rsidDel="008176CC" w:rsidRDefault="00451414">
            <w:pPr>
              <w:rPr>
                <w:del w:id="4596" w:author="Tanuj Kumar" w:date="2024-03-03T14:10:00Z"/>
                <w:b/>
                <w:bCs/>
              </w:rPr>
            </w:pPr>
            <w:del w:id="4597" w:author="Tanuj Kumar" w:date="2024-03-03T14:10:00Z">
              <w:r w:rsidRPr="00451414" w:rsidDel="008176CC">
                <w:rPr>
                  <w:b/>
                  <w:bCs/>
                </w:rPr>
                <w:delText>Special Health Care Needs Status and Type</w:delText>
              </w:r>
            </w:del>
          </w:p>
        </w:tc>
        <w:tc>
          <w:tcPr>
            <w:tcW w:w="1170" w:type="dxa"/>
            <w:noWrap/>
            <w:hideMark/>
          </w:tcPr>
          <w:p w14:paraId="36B76782" w14:textId="02F0561F" w:rsidR="00451414" w:rsidRPr="00451414" w:rsidDel="008176CC" w:rsidRDefault="00451414">
            <w:pPr>
              <w:rPr>
                <w:del w:id="4598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350AB9C6" w14:textId="59249BAE" w:rsidR="00451414" w:rsidRPr="00451414" w:rsidDel="008176CC" w:rsidRDefault="00451414" w:rsidP="00451414">
            <w:pPr>
              <w:rPr>
                <w:del w:id="4599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785A8B5" w14:textId="6D02D40D" w:rsidR="00451414" w:rsidRPr="00451414" w:rsidDel="008176CC" w:rsidRDefault="00451414">
            <w:pPr>
              <w:rPr>
                <w:del w:id="4600" w:author="Tanuj Kumar" w:date="2024-03-03T14:10:00Z"/>
              </w:rPr>
            </w:pPr>
            <w:del w:id="460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5DA62868" w14:textId="208DFB20" w:rsidR="00451414" w:rsidRPr="00451414" w:rsidDel="008176CC" w:rsidRDefault="00451414">
            <w:pPr>
              <w:rPr>
                <w:del w:id="4602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4A68F2F9" w14:textId="01E7AC9B" w:rsidR="00451414" w:rsidRPr="00451414" w:rsidDel="008176CC" w:rsidRDefault="00451414" w:rsidP="00451414">
            <w:pPr>
              <w:rPr>
                <w:del w:id="460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73E2874" w14:textId="2A2B2B7B" w:rsidR="00451414" w:rsidRPr="00451414" w:rsidDel="008176CC" w:rsidRDefault="00451414">
            <w:pPr>
              <w:rPr>
                <w:del w:id="4604" w:author="Tanuj Kumar" w:date="2024-03-03T14:10:00Z"/>
              </w:rPr>
            </w:pPr>
            <w:del w:id="460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66A2B67E" w14:textId="552FC50E" w:rsidR="00451414" w:rsidRPr="00451414" w:rsidDel="008176CC" w:rsidRDefault="00451414">
            <w:pPr>
              <w:rPr>
                <w:del w:id="460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B3FDD23" w14:textId="24A78CD8" w:rsidR="00451414" w:rsidRPr="00451414" w:rsidDel="008176CC" w:rsidRDefault="00451414" w:rsidP="00451414">
            <w:pPr>
              <w:rPr>
                <w:del w:id="460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C1347A1" w14:textId="1B4F53F3" w:rsidR="00451414" w:rsidRPr="00451414" w:rsidDel="008176CC" w:rsidRDefault="00451414">
            <w:pPr>
              <w:rPr>
                <w:del w:id="4608" w:author="Tanuj Kumar" w:date="2024-03-03T14:10:00Z"/>
              </w:rPr>
            </w:pPr>
            <w:del w:id="460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AAFC300" w14:textId="4D543F5C" w:rsidR="00451414" w:rsidRPr="00451414" w:rsidDel="008176CC" w:rsidRDefault="00451414">
            <w:pPr>
              <w:rPr>
                <w:del w:id="461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3D8DD32" w14:textId="340F7B19" w:rsidR="00451414" w:rsidRPr="00451414" w:rsidDel="008176CC" w:rsidRDefault="00451414" w:rsidP="00451414">
            <w:pPr>
              <w:rPr>
                <w:del w:id="461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AAAD4A" w14:textId="7825CCC4" w:rsidR="00451414" w:rsidRPr="00451414" w:rsidDel="008176CC" w:rsidRDefault="00451414">
            <w:pPr>
              <w:rPr>
                <w:del w:id="4612" w:author="Tanuj Kumar" w:date="2024-03-03T14:10:00Z"/>
              </w:rPr>
            </w:pPr>
            <w:del w:id="461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BC6DFD4" w14:textId="5D2D84B2" w:rsidR="00451414" w:rsidRPr="00451414" w:rsidDel="008176CC" w:rsidRDefault="00451414">
            <w:pPr>
              <w:rPr>
                <w:del w:id="461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78589E0" w14:textId="3648867E" w:rsidR="00451414" w:rsidRPr="00451414" w:rsidDel="008176CC" w:rsidRDefault="00451414" w:rsidP="00451414">
            <w:pPr>
              <w:rPr>
                <w:del w:id="461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907499E" w14:textId="4E6F27AA" w:rsidR="00451414" w:rsidRPr="00451414" w:rsidDel="008176CC" w:rsidRDefault="00451414">
            <w:pPr>
              <w:rPr>
                <w:del w:id="4616" w:author="Tanuj Kumar" w:date="2024-03-03T14:10:00Z"/>
              </w:rPr>
            </w:pPr>
            <w:del w:id="461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79FF3CF" w14:textId="19518891" w:rsidR="00451414" w:rsidRPr="00451414" w:rsidDel="008176CC" w:rsidRDefault="00451414">
            <w:pPr>
              <w:rPr>
                <w:del w:id="461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E593BFD" w14:textId="67F0D40D" w:rsidR="00451414" w:rsidRPr="00451414" w:rsidDel="008176CC" w:rsidRDefault="00451414">
            <w:pPr>
              <w:rPr>
                <w:del w:id="461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05F596A" w14:textId="3A6CE78F" w:rsidR="00451414" w:rsidRPr="00451414" w:rsidDel="008176CC" w:rsidRDefault="00451414">
            <w:pPr>
              <w:rPr>
                <w:del w:id="4620" w:author="Tanuj Kumar" w:date="2024-03-03T14:10:00Z"/>
              </w:rPr>
            </w:pPr>
            <w:del w:id="462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36CB9376" w14:textId="0BA375FA" w:rsidTr="00451414">
        <w:trPr>
          <w:trHeight w:val="300"/>
          <w:del w:id="4622" w:author="Tanuj Kumar" w:date="2024-03-03T14:10:00Z"/>
        </w:trPr>
        <w:tc>
          <w:tcPr>
            <w:tcW w:w="3955" w:type="dxa"/>
            <w:noWrap/>
            <w:hideMark/>
          </w:tcPr>
          <w:p w14:paraId="0C3B7515" w14:textId="7EE989CD" w:rsidR="00451414" w:rsidRPr="00451414" w:rsidDel="008176CC" w:rsidRDefault="00451414" w:rsidP="00451414">
            <w:pPr>
              <w:rPr>
                <w:del w:id="4623" w:author="Tanuj Kumar" w:date="2024-03-03T14:10:00Z"/>
              </w:rPr>
            </w:pPr>
            <w:del w:id="4624" w:author="Tanuj Kumar" w:date="2024-03-03T14:10:00Z">
              <w:r w:rsidRPr="00451414" w:rsidDel="008176CC">
                <w:delText>No Special Health Care Need (SHCN)</w:delText>
              </w:r>
            </w:del>
          </w:p>
        </w:tc>
        <w:tc>
          <w:tcPr>
            <w:tcW w:w="1170" w:type="dxa"/>
            <w:noWrap/>
            <w:hideMark/>
          </w:tcPr>
          <w:p w14:paraId="60074BDE" w14:textId="3DD747CD" w:rsidR="00451414" w:rsidRPr="00451414" w:rsidDel="008176CC" w:rsidRDefault="00451414" w:rsidP="00451414">
            <w:pPr>
              <w:rPr>
                <w:del w:id="4625" w:author="Tanuj Kumar" w:date="2024-03-03T14:10:00Z"/>
              </w:rPr>
            </w:pPr>
            <w:del w:id="462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12F6680E" w14:textId="06EA488F" w:rsidR="00451414" w:rsidRPr="00451414" w:rsidDel="008176CC" w:rsidRDefault="00451414" w:rsidP="00451414">
            <w:pPr>
              <w:rPr>
                <w:del w:id="4627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202A3DA" w14:textId="273B4CF9" w:rsidR="00451414" w:rsidRPr="00451414" w:rsidDel="008176CC" w:rsidRDefault="00451414">
            <w:pPr>
              <w:rPr>
                <w:del w:id="4628" w:author="Tanuj Kumar" w:date="2024-03-03T14:10:00Z"/>
              </w:rPr>
            </w:pPr>
            <w:del w:id="462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A548F9B" w14:textId="372CA3CD" w:rsidR="00451414" w:rsidRPr="00451414" w:rsidDel="008176CC" w:rsidRDefault="00451414" w:rsidP="00451414">
            <w:pPr>
              <w:rPr>
                <w:del w:id="4630" w:author="Tanuj Kumar" w:date="2024-03-03T14:10:00Z"/>
              </w:rPr>
            </w:pPr>
            <w:del w:id="463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6915E3A1" w14:textId="4694B2FC" w:rsidR="00451414" w:rsidRPr="00451414" w:rsidDel="008176CC" w:rsidRDefault="00451414" w:rsidP="00451414">
            <w:pPr>
              <w:rPr>
                <w:del w:id="4632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7CA8BC8" w14:textId="7DFF6944" w:rsidR="00451414" w:rsidRPr="00451414" w:rsidDel="008176CC" w:rsidRDefault="00451414">
            <w:pPr>
              <w:rPr>
                <w:del w:id="4633" w:author="Tanuj Kumar" w:date="2024-03-03T14:10:00Z"/>
              </w:rPr>
            </w:pPr>
            <w:del w:id="463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061278A" w14:textId="37912533" w:rsidR="00451414" w:rsidRPr="00451414" w:rsidDel="008176CC" w:rsidRDefault="00451414" w:rsidP="00451414">
            <w:pPr>
              <w:rPr>
                <w:del w:id="4635" w:author="Tanuj Kumar" w:date="2024-03-03T14:10:00Z"/>
              </w:rPr>
            </w:pPr>
            <w:del w:id="463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A368F3C" w14:textId="564CF1B0" w:rsidR="00451414" w:rsidRPr="00451414" w:rsidDel="008176CC" w:rsidRDefault="00451414" w:rsidP="00451414">
            <w:pPr>
              <w:rPr>
                <w:del w:id="463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A21A9D3" w14:textId="2C9DB64A" w:rsidR="00451414" w:rsidRPr="00451414" w:rsidDel="008176CC" w:rsidRDefault="00451414">
            <w:pPr>
              <w:rPr>
                <w:del w:id="4638" w:author="Tanuj Kumar" w:date="2024-03-03T14:10:00Z"/>
                <w:b/>
                <w:bCs/>
              </w:rPr>
            </w:pPr>
            <w:del w:id="4639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87CA7EB" w14:textId="41ACA0E1" w:rsidR="00451414" w:rsidRPr="00451414" w:rsidDel="008176CC" w:rsidRDefault="00451414" w:rsidP="00451414">
            <w:pPr>
              <w:rPr>
                <w:del w:id="4640" w:author="Tanuj Kumar" w:date="2024-03-03T14:10:00Z"/>
              </w:rPr>
            </w:pPr>
            <w:del w:id="464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142B8E9" w14:textId="16A4B121" w:rsidR="00451414" w:rsidRPr="00451414" w:rsidDel="008176CC" w:rsidRDefault="00451414" w:rsidP="00451414">
            <w:pPr>
              <w:rPr>
                <w:del w:id="464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7BCBAFB" w14:textId="0003C2BD" w:rsidR="00451414" w:rsidRPr="00451414" w:rsidDel="008176CC" w:rsidRDefault="00451414">
            <w:pPr>
              <w:rPr>
                <w:del w:id="4643" w:author="Tanuj Kumar" w:date="2024-03-03T14:10:00Z"/>
              </w:rPr>
            </w:pPr>
            <w:del w:id="464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E5DFE3C" w14:textId="14F6C851" w:rsidR="00451414" w:rsidRPr="00451414" w:rsidDel="008176CC" w:rsidRDefault="00451414" w:rsidP="00451414">
            <w:pPr>
              <w:rPr>
                <w:del w:id="4645" w:author="Tanuj Kumar" w:date="2024-03-03T14:10:00Z"/>
              </w:rPr>
            </w:pPr>
            <w:del w:id="464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6EF0F79" w14:textId="5A6F8768" w:rsidR="00451414" w:rsidRPr="00451414" w:rsidDel="008176CC" w:rsidRDefault="00451414" w:rsidP="00451414">
            <w:pPr>
              <w:rPr>
                <w:del w:id="464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C318054" w14:textId="3DA0ADCC" w:rsidR="00451414" w:rsidRPr="00451414" w:rsidDel="008176CC" w:rsidRDefault="00451414">
            <w:pPr>
              <w:rPr>
                <w:del w:id="4648" w:author="Tanuj Kumar" w:date="2024-03-03T14:10:00Z"/>
              </w:rPr>
            </w:pPr>
            <w:del w:id="464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214FB84" w14:textId="02F621BA" w:rsidR="00451414" w:rsidRPr="00451414" w:rsidDel="008176CC" w:rsidRDefault="00451414" w:rsidP="00451414">
            <w:pPr>
              <w:rPr>
                <w:del w:id="4650" w:author="Tanuj Kumar" w:date="2024-03-03T14:10:00Z"/>
              </w:rPr>
            </w:pPr>
            <w:del w:id="465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A01F176" w14:textId="377896A4" w:rsidR="00451414" w:rsidRPr="00451414" w:rsidDel="008176CC" w:rsidRDefault="00451414" w:rsidP="00451414">
            <w:pPr>
              <w:rPr>
                <w:del w:id="465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799151C" w14:textId="02FEFFAE" w:rsidR="00451414" w:rsidRPr="00451414" w:rsidDel="008176CC" w:rsidRDefault="00451414">
            <w:pPr>
              <w:rPr>
                <w:del w:id="4653" w:author="Tanuj Kumar" w:date="2024-03-03T14:10:00Z"/>
              </w:rPr>
            </w:pPr>
            <w:del w:id="465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3264FF05" w14:textId="7F050E76" w:rsidTr="00451414">
        <w:trPr>
          <w:trHeight w:val="300"/>
          <w:del w:id="4655" w:author="Tanuj Kumar" w:date="2024-03-03T14:10:00Z"/>
        </w:trPr>
        <w:tc>
          <w:tcPr>
            <w:tcW w:w="3955" w:type="dxa"/>
            <w:hideMark/>
          </w:tcPr>
          <w:p w14:paraId="3AE4E9DD" w14:textId="0D956521" w:rsidR="00451414" w:rsidRPr="00451414" w:rsidDel="008176CC" w:rsidRDefault="00451414" w:rsidP="00451414">
            <w:pPr>
              <w:rPr>
                <w:del w:id="4656" w:author="Tanuj Kumar" w:date="2024-03-03T14:10:00Z"/>
              </w:rPr>
            </w:pPr>
            <w:del w:id="4657" w:author="Tanuj Kumar" w:date="2024-03-03T14:10:00Z">
              <w:r w:rsidRPr="00451414" w:rsidDel="008176CC">
                <w:delText>SHCN, Prescription Medication Need/Use ONLY</w:delText>
              </w:r>
            </w:del>
          </w:p>
        </w:tc>
        <w:tc>
          <w:tcPr>
            <w:tcW w:w="1170" w:type="dxa"/>
            <w:noWrap/>
            <w:hideMark/>
          </w:tcPr>
          <w:p w14:paraId="7AEC8E83" w14:textId="5DF5EB15" w:rsidR="00451414" w:rsidRPr="00451414" w:rsidDel="008176CC" w:rsidRDefault="00451414" w:rsidP="00451414">
            <w:pPr>
              <w:rPr>
                <w:del w:id="4658" w:author="Tanuj Kumar" w:date="2024-03-03T14:10:00Z"/>
                <w:b/>
                <w:bCs/>
              </w:rPr>
            </w:pPr>
            <w:del w:id="4659" w:author="Tanuj Kumar" w:date="2024-03-03T14:10:00Z">
              <w:r w:rsidRPr="00451414" w:rsidDel="008176CC">
                <w:rPr>
                  <w:b/>
                  <w:bCs/>
                </w:rPr>
                <w:delText>0.86</w:delText>
              </w:r>
            </w:del>
          </w:p>
        </w:tc>
        <w:tc>
          <w:tcPr>
            <w:tcW w:w="912" w:type="dxa"/>
            <w:noWrap/>
            <w:hideMark/>
          </w:tcPr>
          <w:p w14:paraId="60241F84" w14:textId="78DB9915" w:rsidR="00451414" w:rsidRPr="00451414" w:rsidDel="008176CC" w:rsidRDefault="00451414" w:rsidP="00451414">
            <w:pPr>
              <w:rPr>
                <w:del w:id="4660" w:author="Tanuj Kumar" w:date="2024-03-03T14:10:00Z"/>
                <w:b/>
                <w:bCs/>
              </w:rPr>
            </w:pPr>
            <w:del w:id="4661" w:author="Tanuj Kumar" w:date="2024-03-03T14:10:00Z">
              <w:r w:rsidRPr="00451414" w:rsidDel="008176CC">
                <w:rPr>
                  <w:b/>
                  <w:bCs/>
                </w:rPr>
                <w:delText xml:space="preserve">(0.75 - </w:delText>
              </w:r>
            </w:del>
          </w:p>
        </w:tc>
        <w:tc>
          <w:tcPr>
            <w:tcW w:w="800" w:type="dxa"/>
            <w:noWrap/>
            <w:hideMark/>
          </w:tcPr>
          <w:p w14:paraId="64D9E264" w14:textId="7FE2BAD1" w:rsidR="00451414" w:rsidRPr="00451414" w:rsidDel="008176CC" w:rsidRDefault="00451414">
            <w:pPr>
              <w:rPr>
                <w:del w:id="4662" w:author="Tanuj Kumar" w:date="2024-03-03T14:10:00Z"/>
                <w:b/>
                <w:bCs/>
              </w:rPr>
            </w:pPr>
            <w:del w:id="4663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756" w:type="dxa"/>
            <w:noWrap/>
            <w:hideMark/>
          </w:tcPr>
          <w:p w14:paraId="15CF158F" w14:textId="1F51C776" w:rsidR="00451414" w:rsidRPr="00451414" w:rsidDel="008176CC" w:rsidRDefault="00451414" w:rsidP="00451414">
            <w:pPr>
              <w:rPr>
                <w:del w:id="4664" w:author="Tanuj Kumar" w:date="2024-03-03T14:10:00Z"/>
              </w:rPr>
            </w:pPr>
            <w:del w:id="4665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762" w:type="dxa"/>
            <w:noWrap/>
            <w:hideMark/>
          </w:tcPr>
          <w:p w14:paraId="447AD2C2" w14:textId="69D2637D" w:rsidR="00451414" w:rsidRPr="00451414" w:rsidDel="008176CC" w:rsidRDefault="00451414" w:rsidP="00451414">
            <w:pPr>
              <w:rPr>
                <w:del w:id="4666" w:author="Tanuj Kumar" w:date="2024-03-03T14:10:00Z"/>
              </w:rPr>
            </w:pPr>
            <w:del w:id="4667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899" w:type="dxa"/>
            <w:noWrap/>
            <w:hideMark/>
          </w:tcPr>
          <w:p w14:paraId="36F44514" w14:textId="7052729D" w:rsidR="00451414" w:rsidRPr="00451414" w:rsidDel="008176CC" w:rsidRDefault="00451414">
            <w:pPr>
              <w:rPr>
                <w:del w:id="4668" w:author="Tanuj Kumar" w:date="2024-03-03T14:10:00Z"/>
              </w:rPr>
            </w:pPr>
            <w:del w:id="4669" w:author="Tanuj Kumar" w:date="2024-03-03T14:10:00Z">
              <w:r w:rsidRPr="00451414" w:rsidDel="008176CC">
                <w:delText>1.13)</w:delText>
              </w:r>
            </w:del>
          </w:p>
        </w:tc>
        <w:tc>
          <w:tcPr>
            <w:tcW w:w="762" w:type="dxa"/>
            <w:noWrap/>
            <w:hideMark/>
          </w:tcPr>
          <w:p w14:paraId="540AD99F" w14:textId="7BB2D7DF" w:rsidR="00451414" w:rsidRPr="00451414" w:rsidDel="008176CC" w:rsidRDefault="00451414" w:rsidP="00451414">
            <w:pPr>
              <w:rPr>
                <w:del w:id="4670" w:author="Tanuj Kumar" w:date="2024-03-03T14:10:00Z"/>
              </w:rPr>
            </w:pPr>
            <w:del w:id="4671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3F4B7BEF" w14:textId="71A04ACA" w:rsidR="00451414" w:rsidRPr="00451414" w:rsidDel="008176CC" w:rsidRDefault="00451414" w:rsidP="00451414">
            <w:pPr>
              <w:rPr>
                <w:del w:id="4672" w:author="Tanuj Kumar" w:date="2024-03-03T14:10:00Z"/>
              </w:rPr>
            </w:pPr>
            <w:del w:id="4673" w:author="Tanuj Kumar" w:date="2024-03-03T14:10:00Z">
              <w:r w:rsidRPr="00451414" w:rsidDel="008176CC"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4DDE4B20" w14:textId="270EB46A" w:rsidR="00451414" w:rsidRPr="00451414" w:rsidDel="008176CC" w:rsidRDefault="00451414">
            <w:pPr>
              <w:rPr>
                <w:del w:id="4674" w:author="Tanuj Kumar" w:date="2024-03-03T14:10:00Z"/>
              </w:rPr>
            </w:pPr>
            <w:del w:id="4675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63F4F984" w14:textId="072187B1" w:rsidR="00451414" w:rsidRPr="00451414" w:rsidDel="008176CC" w:rsidRDefault="00451414" w:rsidP="00451414">
            <w:pPr>
              <w:rPr>
                <w:del w:id="4676" w:author="Tanuj Kumar" w:date="2024-03-03T14:10:00Z"/>
                <w:b/>
                <w:bCs/>
              </w:rPr>
            </w:pPr>
            <w:del w:id="4677" w:author="Tanuj Kumar" w:date="2024-03-03T14:10:00Z">
              <w:r w:rsidRPr="00451414" w:rsidDel="008176CC">
                <w:rPr>
                  <w:b/>
                  <w:bCs/>
                </w:rPr>
                <w:delText>0.84</w:delText>
              </w:r>
            </w:del>
          </w:p>
        </w:tc>
        <w:tc>
          <w:tcPr>
            <w:tcW w:w="678" w:type="dxa"/>
            <w:noWrap/>
            <w:hideMark/>
          </w:tcPr>
          <w:p w14:paraId="48153690" w14:textId="5FA48388" w:rsidR="00451414" w:rsidRPr="00451414" w:rsidDel="008176CC" w:rsidRDefault="00451414" w:rsidP="00451414">
            <w:pPr>
              <w:rPr>
                <w:del w:id="4678" w:author="Tanuj Kumar" w:date="2024-03-03T14:10:00Z"/>
                <w:b/>
                <w:bCs/>
              </w:rPr>
            </w:pPr>
            <w:del w:id="4679" w:author="Tanuj Kumar" w:date="2024-03-03T14:10:00Z">
              <w:r w:rsidRPr="00451414" w:rsidDel="008176CC">
                <w:rPr>
                  <w:b/>
                  <w:bCs/>
                </w:rPr>
                <w:delText xml:space="preserve">(0.71 - </w:delText>
              </w:r>
            </w:del>
          </w:p>
        </w:tc>
        <w:tc>
          <w:tcPr>
            <w:tcW w:w="678" w:type="dxa"/>
            <w:noWrap/>
            <w:hideMark/>
          </w:tcPr>
          <w:p w14:paraId="70DB0495" w14:textId="2EE38B86" w:rsidR="00451414" w:rsidRPr="00451414" w:rsidDel="008176CC" w:rsidRDefault="00451414">
            <w:pPr>
              <w:rPr>
                <w:del w:id="4680" w:author="Tanuj Kumar" w:date="2024-03-03T14:10:00Z"/>
                <w:b/>
                <w:bCs/>
              </w:rPr>
            </w:pPr>
            <w:del w:id="4681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610" w:type="dxa"/>
            <w:noWrap/>
            <w:hideMark/>
          </w:tcPr>
          <w:p w14:paraId="1D4BB2E7" w14:textId="5D701074" w:rsidR="00451414" w:rsidRPr="00451414" w:rsidDel="008176CC" w:rsidRDefault="00451414" w:rsidP="00451414">
            <w:pPr>
              <w:rPr>
                <w:del w:id="4682" w:author="Tanuj Kumar" w:date="2024-03-03T14:10:00Z"/>
              </w:rPr>
            </w:pPr>
            <w:del w:id="4683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7C1B1B9C" w14:textId="7A26F494" w:rsidR="00451414" w:rsidRPr="00451414" w:rsidDel="008176CC" w:rsidRDefault="00451414" w:rsidP="00451414">
            <w:pPr>
              <w:rPr>
                <w:del w:id="4684" w:author="Tanuj Kumar" w:date="2024-03-03T14:10:00Z"/>
              </w:rPr>
            </w:pPr>
            <w:del w:id="4685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36FF2BC1" w14:textId="63EE4508" w:rsidR="00451414" w:rsidRPr="00451414" w:rsidDel="008176CC" w:rsidRDefault="00451414">
            <w:pPr>
              <w:rPr>
                <w:del w:id="4686" w:author="Tanuj Kumar" w:date="2024-03-03T14:10:00Z"/>
              </w:rPr>
            </w:pPr>
            <w:del w:id="4687" w:author="Tanuj Kumar" w:date="2024-03-03T14:10:00Z">
              <w:r w:rsidRPr="00451414" w:rsidDel="008176CC">
                <w:delText>1.16)</w:delText>
              </w:r>
            </w:del>
          </w:p>
        </w:tc>
        <w:tc>
          <w:tcPr>
            <w:tcW w:w="610" w:type="dxa"/>
            <w:noWrap/>
            <w:hideMark/>
          </w:tcPr>
          <w:p w14:paraId="763E5D28" w14:textId="62723321" w:rsidR="00451414" w:rsidRPr="00451414" w:rsidDel="008176CC" w:rsidRDefault="00451414" w:rsidP="00451414">
            <w:pPr>
              <w:rPr>
                <w:del w:id="4688" w:author="Tanuj Kumar" w:date="2024-03-03T14:10:00Z"/>
                <w:b/>
                <w:bCs/>
              </w:rPr>
            </w:pPr>
            <w:del w:id="4689" w:author="Tanuj Kumar" w:date="2024-03-03T14:10:00Z">
              <w:r w:rsidRPr="00451414" w:rsidDel="008176CC">
                <w:rPr>
                  <w:b/>
                  <w:bCs/>
                </w:rPr>
                <w:delText>0.86</w:delText>
              </w:r>
            </w:del>
          </w:p>
        </w:tc>
        <w:tc>
          <w:tcPr>
            <w:tcW w:w="678" w:type="dxa"/>
            <w:noWrap/>
            <w:hideMark/>
          </w:tcPr>
          <w:p w14:paraId="5188C3C3" w14:textId="40D9555D" w:rsidR="00451414" w:rsidRPr="00451414" w:rsidDel="008176CC" w:rsidRDefault="00451414" w:rsidP="00451414">
            <w:pPr>
              <w:rPr>
                <w:del w:id="4690" w:author="Tanuj Kumar" w:date="2024-03-03T14:10:00Z"/>
                <w:b/>
                <w:bCs/>
              </w:rPr>
            </w:pPr>
            <w:del w:id="4691" w:author="Tanuj Kumar" w:date="2024-03-03T14:10:00Z">
              <w:r w:rsidRPr="00451414" w:rsidDel="008176CC">
                <w:rPr>
                  <w:b/>
                  <w:bCs/>
                </w:rPr>
                <w:delText xml:space="preserve">(0.78 - </w:delText>
              </w:r>
            </w:del>
          </w:p>
        </w:tc>
        <w:tc>
          <w:tcPr>
            <w:tcW w:w="678" w:type="dxa"/>
            <w:noWrap/>
            <w:hideMark/>
          </w:tcPr>
          <w:p w14:paraId="06CAEFFA" w14:textId="371D6DAB" w:rsidR="00451414" w:rsidRPr="00451414" w:rsidDel="008176CC" w:rsidRDefault="00451414">
            <w:pPr>
              <w:rPr>
                <w:del w:id="4692" w:author="Tanuj Kumar" w:date="2024-03-03T14:10:00Z"/>
                <w:b/>
                <w:bCs/>
              </w:rPr>
            </w:pPr>
            <w:del w:id="4693" w:author="Tanuj Kumar" w:date="2024-03-03T14:10:00Z">
              <w:r w:rsidRPr="00451414" w:rsidDel="008176CC">
                <w:rPr>
                  <w:b/>
                  <w:bCs/>
                </w:rPr>
                <w:delText>0.95)</w:delText>
              </w:r>
            </w:del>
          </w:p>
        </w:tc>
      </w:tr>
      <w:tr w:rsidR="00451414" w:rsidRPr="00451414" w:rsidDel="008176CC" w14:paraId="34AFCBA0" w14:textId="4E817DC4" w:rsidTr="00451414">
        <w:trPr>
          <w:trHeight w:val="300"/>
          <w:del w:id="4694" w:author="Tanuj Kumar" w:date="2024-03-03T14:10:00Z"/>
        </w:trPr>
        <w:tc>
          <w:tcPr>
            <w:tcW w:w="3955" w:type="dxa"/>
            <w:noWrap/>
            <w:hideMark/>
          </w:tcPr>
          <w:p w14:paraId="67983B4E" w14:textId="6AD93CBB" w:rsidR="00451414" w:rsidRPr="00451414" w:rsidDel="008176CC" w:rsidRDefault="00451414" w:rsidP="00451414">
            <w:pPr>
              <w:rPr>
                <w:del w:id="4695" w:author="Tanuj Kumar" w:date="2024-03-03T14:10:00Z"/>
              </w:rPr>
            </w:pPr>
            <w:del w:id="4696" w:author="Tanuj Kumar" w:date="2024-03-03T14:10:00Z">
              <w:r w:rsidRPr="00451414" w:rsidDel="008176CC">
                <w:delText>SHCN, Elevated Service Need/Use ONLY</w:delText>
              </w:r>
            </w:del>
          </w:p>
        </w:tc>
        <w:tc>
          <w:tcPr>
            <w:tcW w:w="1170" w:type="dxa"/>
            <w:noWrap/>
            <w:hideMark/>
          </w:tcPr>
          <w:p w14:paraId="56280D08" w14:textId="16B42AF7" w:rsidR="00451414" w:rsidRPr="00451414" w:rsidDel="008176CC" w:rsidRDefault="00451414" w:rsidP="00451414">
            <w:pPr>
              <w:rPr>
                <w:del w:id="4697" w:author="Tanuj Kumar" w:date="2024-03-03T14:10:00Z"/>
                <w:b/>
                <w:bCs/>
              </w:rPr>
            </w:pPr>
            <w:del w:id="4698" w:author="Tanuj Kumar" w:date="2024-03-03T14:10:00Z">
              <w:r w:rsidRPr="00451414" w:rsidDel="008176CC">
                <w:rPr>
                  <w:b/>
                  <w:bCs/>
                </w:rPr>
                <w:delText>0.61</w:delText>
              </w:r>
            </w:del>
          </w:p>
        </w:tc>
        <w:tc>
          <w:tcPr>
            <w:tcW w:w="912" w:type="dxa"/>
            <w:noWrap/>
            <w:hideMark/>
          </w:tcPr>
          <w:p w14:paraId="5988C2BF" w14:textId="0B8883A0" w:rsidR="00451414" w:rsidRPr="00451414" w:rsidDel="008176CC" w:rsidRDefault="00451414" w:rsidP="00451414">
            <w:pPr>
              <w:rPr>
                <w:del w:id="4699" w:author="Tanuj Kumar" w:date="2024-03-03T14:10:00Z"/>
                <w:b/>
                <w:bCs/>
              </w:rPr>
            </w:pPr>
            <w:del w:id="4700" w:author="Tanuj Kumar" w:date="2024-03-03T14:10:00Z">
              <w:r w:rsidRPr="00451414" w:rsidDel="008176CC">
                <w:rPr>
                  <w:b/>
                  <w:bCs/>
                </w:rPr>
                <w:delText xml:space="preserve">(0.48 - </w:delText>
              </w:r>
            </w:del>
          </w:p>
        </w:tc>
        <w:tc>
          <w:tcPr>
            <w:tcW w:w="800" w:type="dxa"/>
            <w:noWrap/>
            <w:hideMark/>
          </w:tcPr>
          <w:p w14:paraId="6EA4073B" w14:textId="7DBFB177" w:rsidR="00451414" w:rsidRPr="00451414" w:rsidDel="008176CC" w:rsidRDefault="00451414">
            <w:pPr>
              <w:rPr>
                <w:del w:id="4701" w:author="Tanuj Kumar" w:date="2024-03-03T14:10:00Z"/>
                <w:b/>
                <w:bCs/>
              </w:rPr>
            </w:pPr>
            <w:del w:id="4702" w:author="Tanuj Kumar" w:date="2024-03-03T14:10:00Z">
              <w:r w:rsidRPr="00451414" w:rsidDel="008176CC">
                <w:rPr>
                  <w:b/>
                  <w:bCs/>
                </w:rPr>
                <w:delText>0.77)</w:delText>
              </w:r>
            </w:del>
          </w:p>
        </w:tc>
        <w:tc>
          <w:tcPr>
            <w:tcW w:w="756" w:type="dxa"/>
            <w:noWrap/>
            <w:hideMark/>
          </w:tcPr>
          <w:p w14:paraId="25B64737" w14:textId="5A629F62" w:rsidR="00451414" w:rsidRPr="00451414" w:rsidDel="008176CC" w:rsidRDefault="00451414" w:rsidP="00451414">
            <w:pPr>
              <w:rPr>
                <w:del w:id="4703" w:author="Tanuj Kumar" w:date="2024-03-03T14:10:00Z"/>
                <w:b/>
                <w:bCs/>
              </w:rPr>
            </w:pPr>
            <w:del w:id="4704" w:author="Tanuj Kumar" w:date="2024-03-03T14:10:00Z">
              <w:r w:rsidRPr="00451414" w:rsidDel="008176CC">
                <w:rPr>
                  <w:b/>
                  <w:bCs/>
                </w:rPr>
                <w:delText>0.85</w:delText>
              </w:r>
            </w:del>
          </w:p>
        </w:tc>
        <w:tc>
          <w:tcPr>
            <w:tcW w:w="762" w:type="dxa"/>
            <w:noWrap/>
            <w:hideMark/>
          </w:tcPr>
          <w:p w14:paraId="5CD6C84B" w14:textId="716906AE" w:rsidR="00451414" w:rsidRPr="00451414" w:rsidDel="008176CC" w:rsidRDefault="00451414" w:rsidP="00451414">
            <w:pPr>
              <w:rPr>
                <w:del w:id="4705" w:author="Tanuj Kumar" w:date="2024-03-03T14:10:00Z"/>
                <w:b/>
                <w:bCs/>
              </w:rPr>
            </w:pPr>
            <w:del w:id="4706" w:author="Tanuj Kumar" w:date="2024-03-03T14:10:00Z">
              <w:r w:rsidRPr="00451414" w:rsidDel="008176CC">
                <w:rPr>
                  <w:b/>
                  <w:bCs/>
                </w:rPr>
                <w:delText xml:space="preserve">(0.74 - </w:delText>
              </w:r>
            </w:del>
          </w:p>
        </w:tc>
        <w:tc>
          <w:tcPr>
            <w:tcW w:w="899" w:type="dxa"/>
            <w:noWrap/>
            <w:hideMark/>
          </w:tcPr>
          <w:p w14:paraId="36CED1BE" w14:textId="4FC2E232" w:rsidR="00451414" w:rsidRPr="00451414" w:rsidDel="008176CC" w:rsidRDefault="00451414">
            <w:pPr>
              <w:rPr>
                <w:del w:id="4707" w:author="Tanuj Kumar" w:date="2024-03-03T14:10:00Z"/>
                <w:b/>
                <w:bCs/>
              </w:rPr>
            </w:pPr>
            <w:del w:id="4708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62" w:type="dxa"/>
            <w:noWrap/>
            <w:hideMark/>
          </w:tcPr>
          <w:p w14:paraId="37514076" w14:textId="13A695D3" w:rsidR="00451414" w:rsidRPr="00451414" w:rsidDel="008176CC" w:rsidRDefault="00451414" w:rsidP="00451414">
            <w:pPr>
              <w:rPr>
                <w:del w:id="4709" w:author="Tanuj Kumar" w:date="2024-03-03T14:10:00Z"/>
                <w:b/>
                <w:bCs/>
              </w:rPr>
            </w:pPr>
            <w:del w:id="4710" w:author="Tanuj Kumar" w:date="2024-03-03T14:10:00Z">
              <w:r w:rsidRPr="00451414" w:rsidDel="008176CC">
                <w:rPr>
                  <w:b/>
                  <w:bCs/>
                </w:rPr>
                <w:delText>0.71</w:delText>
              </w:r>
            </w:del>
          </w:p>
        </w:tc>
        <w:tc>
          <w:tcPr>
            <w:tcW w:w="678" w:type="dxa"/>
            <w:noWrap/>
            <w:hideMark/>
          </w:tcPr>
          <w:p w14:paraId="4322D1EC" w14:textId="2593659A" w:rsidR="00451414" w:rsidRPr="00451414" w:rsidDel="008176CC" w:rsidRDefault="00451414" w:rsidP="00451414">
            <w:pPr>
              <w:rPr>
                <w:del w:id="4711" w:author="Tanuj Kumar" w:date="2024-03-03T14:10:00Z"/>
                <w:b/>
                <w:bCs/>
              </w:rPr>
            </w:pPr>
            <w:del w:id="4712" w:author="Tanuj Kumar" w:date="2024-03-03T14:10:00Z">
              <w:r w:rsidRPr="00451414" w:rsidDel="008176CC">
                <w:rPr>
                  <w:b/>
                  <w:bCs/>
                </w:rPr>
                <w:delText xml:space="preserve">(0.62 - </w:delText>
              </w:r>
            </w:del>
          </w:p>
        </w:tc>
        <w:tc>
          <w:tcPr>
            <w:tcW w:w="678" w:type="dxa"/>
            <w:noWrap/>
            <w:hideMark/>
          </w:tcPr>
          <w:p w14:paraId="29DC2985" w14:textId="7680FB6B" w:rsidR="00451414" w:rsidRPr="00451414" w:rsidDel="008176CC" w:rsidRDefault="00451414">
            <w:pPr>
              <w:rPr>
                <w:del w:id="4713" w:author="Tanuj Kumar" w:date="2024-03-03T14:10:00Z"/>
                <w:b/>
                <w:bCs/>
              </w:rPr>
            </w:pPr>
            <w:del w:id="4714" w:author="Tanuj Kumar" w:date="2024-03-03T14:10:00Z">
              <w:r w:rsidRPr="00451414" w:rsidDel="008176CC">
                <w:rPr>
                  <w:b/>
                  <w:bCs/>
                </w:rPr>
                <w:delText>0.83)</w:delText>
              </w:r>
            </w:del>
          </w:p>
        </w:tc>
        <w:tc>
          <w:tcPr>
            <w:tcW w:w="610" w:type="dxa"/>
            <w:noWrap/>
            <w:hideMark/>
          </w:tcPr>
          <w:p w14:paraId="7E31A489" w14:textId="4AA06404" w:rsidR="00451414" w:rsidRPr="00451414" w:rsidDel="008176CC" w:rsidRDefault="00451414" w:rsidP="00451414">
            <w:pPr>
              <w:rPr>
                <w:del w:id="4715" w:author="Tanuj Kumar" w:date="2024-03-03T14:10:00Z"/>
                <w:b/>
                <w:bCs/>
              </w:rPr>
            </w:pPr>
            <w:del w:id="4716" w:author="Tanuj Kumar" w:date="2024-03-03T14:10:00Z">
              <w:r w:rsidRPr="00451414" w:rsidDel="008176CC">
                <w:rPr>
                  <w:b/>
                  <w:bCs/>
                </w:rPr>
                <w:delText>0.62</w:delText>
              </w:r>
            </w:del>
          </w:p>
        </w:tc>
        <w:tc>
          <w:tcPr>
            <w:tcW w:w="678" w:type="dxa"/>
            <w:noWrap/>
            <w:hideMark/>
          </w:tcPr>
          <w:p w14:paraId="51821813" w14:textId="0B25C18D" w:rsidR="00451414" w:rsidRPr="00451414" w:rsidDel="008176CC" w:rsidRDefault="00451414" w:rsidP="00451414">
            <w:pPr>
              <w:rPr>
                <w:del w:id="4717" w:author="Tanuj Kumar" w:date="2024-03-03T14:10:00Z"/>
                <w:b/>
                <w:bCs/>
              </w:rPr>
            </w:pPr>
            <w:del w:id="4718" w:author="Tanuj Kumar" w:date="2024-03-03T14:10:00Z">
              <w:r w:rsidRPr="00451414" w:rsidDel="008176CC">
                <w:rPr>
                  <w:b/>
                  <w:bCs/>
                </w:rPr>
                <w:delText xml:space="preserve">(0.51 - </w:delText>
              </w:r>
            </w:del>
          </w:p>
        </w:tc>
        <w:tc>
          <w:tcPr>
            <w:tcW w:w="678" w:type="dxa"/>
            <w:noWrap/>
            <w:hideMark/>
          </w:tcPr>
          <w:p w14:paraId="06E277EF" w14:textId="1CEB3C1B" w:rsidR="00451414" w:rsidRPr="00451414" w:rsidDel="008176CC" w:rsidRDefault="00451414">
            <w:pPr>
              <w:rPr>
                <w:del w:id="4719" w:author="Tanuj Kumar" w:date="2024-03-03T14:10:00Z"/>
                <w:b/>
                <w:bCs/>
              </w:rPr>
            </w:pPr>
            <w:del w:id="4720" w:author="Tanuj Kumar" w:date="2024-03-03T14:10:00Z">
              <w:r w:rsidRPr="00451414" w:rsidDel="008176CC">
                <w:rPr>
                  <w:b/>
                  <w:bCs/>
                </w:rPr>
                <w:delText>0.76)</w:delText>
              </w:r>
            </w:del>
          </w:p>
        </w:tc>
        <w:tc>
          <w:tcPr>
            <w:tcW w:w="610" w:type="dxa"/>
            <w:noWrap/>
            <w:hideMark/>
          </w:tcPr>
          <w:p w14:paraId="391FB5EF" w14:textId="10CD1DF6" w:rsidR="00451414" w:rsidRPr="00451414" w:rsidDel="008176CC" w:rsidRDefault="00451414" w:rsidP="00451414">
            <w:pPr>
              <w:rPr>
                <w:del w:id="4721" w:author="Tanuj Kumar" w:date="2024-03-03T14:10:00Z"/>
                <w:b/>
                <w:bCs/>
              </w:rPr>
            </w:pPr>
            <w:del w:id="4722" w:author="Tanuj Kumar" w:date="2024-03-03T14:10:00Z">
              <w:r w:rsidRPr="00451414" w:rsidDel="008176CC">
                <w:rPr>
                  <w:b/>
                  <w:bCs/>
                </w:rPr>
                <w:delText>0.80</w:delText>
              </w:r>
            </w:del>
          </w:p>
        </w:tc>
        <w:tc>
          <w:tcPr>
            <w:tcW w:w="678" w:type="dxa"/>
            <w:noWrap/>
            <w:hideMark/>
          </w:tcPr>
          <w:p w14:paraId="10936ED0" w14:textId="1BC0D119" w:rsidR="00451414" w:rsidRPr="00451414" w:rsidDel="008176CC" w:rsidRDefault="00451414" w:rsidP="00451414">
            <w:pPr>
              <w:rPr>
                <w:del w:id="4723" w:author="Tanuj Kumar" w:date="2024-03-03T14:10:00Z"/>
                <w:b/>
                <w:bCs/>
              </w:rPr>
            </w:pPr>
            <w:del w:id="4724" w:author="Tanuj Kumar" w:date="2024-03-03T14:10:00Z">
              <w:r w:rsidRPr="00451414" w:rsidDel="008176CC">
                <w:rPr>
                  <w:b/>
                  <w:bCs/>
                </w:rPr>
                <w:delText xml:space="preserve">(0.69 - </w:delText>
              </w:r>
            </w:del>
          </w:p>
        </w:tc>
        <w:tc>
          <w:tcPr>
            <w:tcW w:w="678" w:type="dxa"/>
            <w:noWrap/>
            <w:hideMark/>
          </w:tcPr>
          <w:p w14:paraId="030EE501" w14:textId="76AA0C3F" w:rsidR="00451414" w:rsidRPr="00451414" w:rsidDel="008176CC" w:rsidRDefault="00451414">
            <w:pPr>
              <w:rPr>
                <w:del w:id="4725" w:author="Tanuj Kumar" w:date="2024-03-03T14:10:00Z"/>
                <w:b/>
                <w:bCs/>
              </w:rPr>
            </w:pPr>
            <w:del w:id="4726" w:author="Tanuj Kumar" w:date="2024-03-03T14:10:00Z">
              <w:r w:rsidRPr="00451414" w:rsidDel="008176CC">
                <w:rPr>
                  <w:b/>
                  <w:bCs/>
                </w:rPr>
                <w:delText>0.94)</w:delText>
              </w:r>
            </w:del>
          </w:p>
        </w:tc>
        <w:tc>
          <w:tcPr>
            <w:tcW w:w="610" w:type="dxa"/>
            <w:noWrap/>
            <w:hideMark/>
          </w:tcPr>
          <w:p w14:paraId="6D73F6C1" w14:textId="6DF0049E" w:rsidR="00451414" w:rsidRPr="00451414" w:rsidDel="008176CC" w:rsidRDefault="00451414" w:rsidP="00451414">
            <w:pPr>
              <w:rPr>
                <w:del w:id="4727" w:author="Tanuj Kumar" w:date="2024-03-03T14:10:00Z"/>
                <w:b/>
                <w:bCs/>
              </w:rPr>
            </w:pPr>
            <w:del w:id="4728" w:author="Tanuj Kumar" w:date="2024-03-03T14:10:00Z">
              <w:r w:rsidRPr="00451414" w:rsidDel="008176CC">
                <w:rPr>
                  <w:b/>
                  <w:bCs/>
                </w:rPr>
                <w:delText>0.88</w:delText>
              </w:r>
            </w:del>
          </w:p>
        </w:tc>
        <w:tc>
          <w:tcPr>
            <w:tcW w:w="678" w:type="dxa"/>
            <w:noWrap/>
            <w:hideMark/>
          </w:tcPr>
          <w:p w14:paraId="14CE4E71" w14:textId="6A385AEE" w:rsidR="00451414" w:rsidRPr="00451414" w:rsidDel="008176CC" w:rsidRDefault="00451414" w:rsidP="00451414">
            <w:pPr>
              <w:rPr>
                <w:del w:id="4729" w:author="Tanuj Kumar" w:date="2024-03-03T14:10:00Z"/>
                <w:b/>
                <w:bCs/>
              </w:rPr>
            </w:pPr>
            <w:del w:id="4730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678" w:type="dxa"/>
            <w:noWrap/>
            <w:hideMark/>
          </w:tcPr>
          <w:p w14:paraId="49A40710" w14:textId="5A2B69AA" w:rsidR="00451414" w:rsidRPr="00451414" w:rsidDel="008176CC" w:rsidRDefault="00451414">
            <w:pPr>
              <w:rPr>
                <w:del w:id="4731" w:author="Tanuj Kumar" w:date="2024-03-03T14:10:00Z"/>
                <w:b/>
                <w:bCs/>
              </w:rPr>
            </w:pPr>
            <w:del w:id="4732" w:author="Tanuj Kumar" w:date="2024-03-03T14:10:00Z">
              <w:r w:rsidRPr="00451414" w:rsidDel="008176CC">
                <w:rPr>
                  <w:b/>
                  <w:bCs/>
                </w:rPr>
                <w:delText>0.96)</w:delText>
              </w:r>
            </w:del>
          </w:p>
        </w:tc>
      </w:tr>
      <w:tr w:rsidR="00451414" w:rsidRPr="00451414" w:rsidDel="008176CC" w14:paraId="4098E37D" w14:textId="07566B5A" w:rsidTr="00451414">
        <w:trPr>
          <w:trHeight w:val="600"/>
          <w:del w:id="4733" w:author="Tanuj Kumar" w:date="2024-03-03T14:10:00Z"/>
        </w:trPr>
        <w:tc>
          <w:tcPr>
            <w:tcW w:w="3955" w:type="dxa"/>
            <w:hideMark/>
          </w:tcPr>
          <w:p w14:paraId="572398A8" w14:textId="3FA6BC75" w:rsidR="00451414" w:rsidRPr="00451414" w:rsidDel="008176CC" w:rsidRDefault="00451414" w:rsidP="00451414">
            <w:pPr>
              <w:rPr>
                <w:del w:id="4734" w:author="Tanuj Kumar" w:date="2024-03-03T14:10:00Z"/>
              </w:rPr>
            </w:pPr>
            <w:del w:id="4735" w:author="Tanuj Kumar" w:date="2024-03-03T14:10:00Z">
              <w:r w:rsidRPr="00451414" w:rsidDel="008176CC">
                <w:delText>SHCN, Elevated Service Need/Use + Prescription Medication Need/Use</w:delText>
              </w:r>
            </w:del>
          </w:p>
        </w:tc>
        <w:tc>
          <w:tcPr>
            <w:tcW w:w="1170" w:type="dxa"/>
            <w:noWrap/>
            <w:hideMark/>
          </w:tcPr>
          <w:p w14:paraId="0BA45594" w14:textId="50875F11" w:rsidR="00451414" w:rsidRPr="00451414" w:rsidDel="008176CC" w:rsidRDefault="00451414" w:rsidP="00451414">
            <w:pPr>
              <w:rPr>
                <w:del w:id="4736" w:author="Tanuj Kumar" w:date="2024-03-03T14:10:00Z"/>
                <w:b/>
                <w:bCs/>
              </w:rPr>
            </w:pPr>
            <w:del w:id="4737" w:author="Tanuj Kumar" w:date="2024-03-03T14:10:00Z">
              <w:r w:rsidRPr="00451414" w:rsidDel="008176CC">
                <w:rPr>
                  <w:b/>
                  <w:bCs/>
                </w:rPr>
                <w:delText>0.58</w:delText>
              </w:r>
            </w:del>
          </w:p>
        </w:tc>
        <w:tc>
          <w:tcPr>
            <w:tcW w:w="912" w:type="dxa"/>
            <w:noWrap/>
            <w:hideMark/>
          </w:tcPr>
          <w:p w14:paraId="3A73BB80" w14:textId="4888E9D8" w:rsidR="00451414" w:rsidRPr="00451414" w:rsidDel="008176CC" w:rsidRDefault="00451414" w:rsidP="00451414">
            <w:pPr>
              <w:rPr>
                <w:del w:id="4738" w:author="Tanuj Kumar" w:date="2024-03-03T14:10:00Z"/>
                <w:b/>
                <w:bCs/>
              </w:rPr>
            </w:pPr>
            <w:del w:id="4739" w:author="Tanuj Kumar" w:date="2024-03-03T14:10:00Z">
              <w:r w:rsidRPr="00451414" w:rsidDel="008176CC">
                <w:rPr>
                  <w:b/>
                  <w:bCs/>
                </w:rPr>
                <w:delText xml:space="preserve">(0.48 - </w:delText>
              </w:r>
            </w:del>
          </w:p>
        </w:tc>
        <w:tc>
          <w:tcPr>
            <w:tcW w:w="800" w:type="dxa"/>
            <w:noWrap/>
            <w:hideMark/>
          </w:tcPr>
          <w:p w14:paraId="04ECE1D7" w14:textId="10796471" w:rsidR="00451414" w:rsidRPr="00451414" w:rsidDel="008176CC" w:rsidRDefault="00451414">
            <w:pPr>
              <w:rPr>
                <w:del w:id="4740" w:author="Tanuj Kumar" w:date="2024-03-03T14:10:00Z"/>
                <w:b/>
                <w:bCs/>
              </w:rPr>
            </w:pPr>
            <w:del w:id="4741" w:author="Tanuj Kumar" w:date="2024-03-03T14:10:00Z">
              <w:r w:rsidRPr="00451414" w:rsidDel="008176CC">
                <w:rPr>
                  <w:b/>
                  <w:bCs/>
                </w:rPr>
                <w:delText>0.71)</w:delText>
              </w:r>
            </w:del>
          </w:p>
        </w:tc>
        <w:tc>
          <w:tcPr>
            <w:tcW w:w="756" w:type="dxa"/>
            <w:noWrap/>
            <w:hideMark/>
          </w:tcPr>
          <w:p w14:paraId="0EA09B66" w14:textId="067E9A6C" w:rsidR="00451414" w:rsidRPr="00451414" w:rsidDel="008176CC" w:rsidRDefault="00451414" w:rsidP="00451414">
            <w:pPr>
              <w:rPr>
                <w:del w:id="4742" w:author="Tanuj Kumar" w:date="2024-03-03T14:10:00Z"/>
              </w:rPr>
            </w:pPr>
            <w:del w:id="4743" w:author="Tanuj Kumar" w:date="2024-03-03T14:10:00Z">
              <w:r w:rsidRPr="00451414" w:rsidDel="008176CC">
                <w:delText>0.87</w:delText>
              </w:r>
            </w:del>
          </w:p>
        </w:tc>
        <w:tc>
          <w:tcPr>
            <w:tcW w:w="762" w:type="dxa"/>
            <w:noWrap/>
            <w:hideMark/>
          </w:tcPr>
          <w:p w14:paraId="42764490" w14:textId="37E5FDC9" w:rsidR="00451414" w:rsidRPr="00451414" w:rsidDel="008176CC" w:rsidRDefault="00451414" w:rsidP="00451414">
            <w:pPr>
              <w:rPr>
                <w:del w:id="4744" w:author="Tanuj Kumar" w:date="2024-03-03T14:10:00Z"/>
              </w:rPr>
            </w:pPr>
            <w:del w:id="4745" w:author="Tanuj Kumar" w:date="2024-03-03T14:10:00Z">
              <w:r w:rsidRPr="00451414" w:rsidDel="008176CC">
                <w:delText xml:space="preserve">(0.72 - </w:delText>
              </w:r>
            </w:del>
          </w:p>
        </w:tc>
        <w:tc>
          <w:tcPr>
            <w:tcW w:w="899" w:type="dxa"/>
            <w:noWrap/>
            <w:hideMark/>
          </w:tcPr>
          <w:p w14:paraId="4E311E1B" w14:textId="4D584232" w:rsidR="00451414" w:rsidRPr="00451414" w:rsidDel="008176CC" w:rsidRDefault="00451414">
            <w:pPr>
              <w:rPr>
                <w:del w:id="4746" w:author="Tanuj Kumar" w:date="2024-03-03T14:10:00Z"/>
              </w:rPr>
            </w:pPr>
            <w:del w:id="4747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62" w:type="dxa"/>
            <w:noWrap/>
            <w:hideMark/>
          </w:tcPr>
          <w:p w14:paraId="4D5CCAD3" w14:textId="19752BCB" w:rsidR="00451414" w:rsidRPr="00451414" w:rsidDel="008176CC" w:rsidRDefault="00451414" w:rsidP="00451414">
            <w:pPr>
              <w:rPr>
                <w:del w:id="4748" w:author="Tanuj Kumar" w:date="2024-03-03T14:10:00Z"/>
                <w:b/>
                <w:bCs/>
              </w:rPr>
            </w:pPr>
            <w:del w:id="4749" w:author="Tanuj Kumar" w:date="2024-03-03T14:10:00Z">
              <w:r w:rsidRPr="00451414" w:rsidDel="008176CC">
                <w:rPr>
                  <w:b/>
                  <w:bCs/>
                </w:rPr>
                <w:delText>0.78</w:delText>
              </w:r>
            </w:del>
          </w:p>
        </w:tc>
        <w:tc>
          <w:tcPr>
            <w:tcW w:w="678" w:type="dxa"/>
            <w:noWrap/>
            <w:hideMark/>
          </w:tcPr>
          <w:p w14:paraId="7BDDD265" w14:textId="7608807E" w:rsidR="00451414" w:rsidRPr="00451414" w:rsidDel="008176CC" w:rsidRDefault="00451414" w:rsidP="00451414">
            <w:pPr>
              <w:rPr>
                <w:del w:id="4750" w:author="Tanuj Kumar" w:date="2024-03-03T14:10:00Z"/>
                <w:b/>
                <w:bCs/>
              </w:rPr>
            </w:pPr>
            <w:del w:id="4751" w:author="Tanuj Kumar" w:date="2024-03-03T14:10:00Z">
              <w:r w:rsidRPr="00451414" w:rsidDel="008176CC">
                <w:rPr>
                  <w:b/>
                  <w:bCs/>
                </w:rPr>
                <w:delText xml:space="preserve">(0.67 - </w:delText>
              </w:r>
            </w:del>
          </w:p>
        </w:tc>
        <w:tc>
          <w:tcPr>
            <w:tcW w:w="678" w:type="dxa"/>
            <w:noWrap/>
            <w:hideMark/>
          </w:tcPr>
          <w:p w14:paraId="07DD736B" w14:textId="23738FEA" w:rsidR="00451414" w:rsidRPr="00451414" w:rsidDel="008176CC" w:rsidRDefault="00451414">
            <w:pPr>
              <w:rPr>
                <w:del w:id="4752" w:author="Tanuj Kumar" w:date="2024-03-03T14:10:00Z"/>
                <w:b/>
                <w:bCs/>
              </w:rPr>
            </w:pPr>
            <w:del w:id="4753" w:author="Tanuj Kumar" w:date="2024-03-03T14:10:00Z">
              <w:r w:rsidRPr="00451414" w:rsidDel="008176CC">
                <w:rPr>
                  <w:b/>
                  <w:bCs/>
                </w:rPr>
                <w:delText>0.89)</w:delText>
              </w:r>
            </w:del>
          </w:p>
        </w:tc>
        <w:tc>
          <w:tcPr>
            <w:tcW w:w="610" w:type="dxa"/>
            <w:noWrap/>
            <w:hideMark/>
          </w:tcPr>
          <w:p w14:paraId="55A173C3" w14:textId="6E43CF26" w:rsidR="00451414" w:rsidRPr="00451414" w:rsidDel="008176CC" w:rsidRDefault="00451414" w:rsidP="00451414">
            <w:pPr>
              <w:rPr>
                <w:del w:id="4754" w:author="Tanuj Kumar" w:date="2024-03-03T14:10:00Z"/>
                <w:b/>
                <w:bCs/>
              </w:rPr>
            </w:pPr>
            <w:del w:id="4755" w:author="Tanuj Kumar" w:date="2024-03-03T14:10:00Z">
              <w:r w:rsidRPr="00451414" w:rsidDel="008176CC">
                <w:rPr>
                  <w:b/>
                  <w:bCs/>
                </w:rPr>
                <w:delText>0.72</w:delText>
              </w:r>
            </w:del>
          </w:p>
        </w:tc>
        <w:tc>
          <w:tcPr>
            <w:tcW w:w="678" w:type="dxa"/>
            <w:noWrap/>
            <w:hideMark/>
          </w:tcPr>
          <w:p w14:paraId="2DE2D9E8" w14:textId="4B40304E" w:rsidR="00451414" w:rsidRPr="00451414" w:rsidDel="008176CC" w:rsidRDefault="00451414" w:rsidP="00451414">
            <w:pPr>
              <w:rPr>
                <w:del w:id="4756" w:author="Tanuj Kumar" w:date="2024-03-03T14:10:00Z"/>
                <w:b/>
                <w:bCs/>
              </w:rPr>
            </w:pPr>
            <w:del w:id="4757" w:author="Tanuj Kumar" w:date="2024-03-03T14:10:00Z">
              <w:r w:rsidRPr="00451414" w:rsidDel="008176CC">
                <w:rPr>
                  <w:b/>
                  <w:bCs/>
                </w:rPr>
                <w:delText xml:space="preserve">(0.60 - </w:delText>
              </w:r>
            </w:del>
          </w:p>
        </w:tc>
        <w:tc>
          <w:tcPr>
            <w:tcW w:w="678" w:type="dxa"/>
            <w:noWrap/>
            <w:hideMark/>
          </w:tcPr>
          <w:p w14:paraId="72CE597E" w14:textId="5ED11338" w:rsidR="00451414" w:rsidRPr="00451414" w:rsidDel="008176CC" w:rsidRDefault="00451414">
            <w:pPr>
              <w:rPr>
                <w:del w:id="4758" w:author="Tanuj Kumar" w:date="2024-03-03T14:10:00Z"/>
                <w:b/>
                <w:bCs/>
              </w:rPr>
            </w:pPr>
            <w:del w:id="4759" w:author="Tanuj Kumar" w:date="2024-03-03T14:10:00Z">
              <w:r w:rsidRPr="00451414" w:rsidDel="008176CC">
                <w:rPr>
                  <w:b/>
                  <w:bCs/>
                </w:rPr>
                <w:delText>0.86)</w:delText>
              </w:r>
            </w:del>
          </w:p>
        </w:tc>
        <w:tc>
          <w:tcPr>
            <w:tcW w:w="610" w:type="dxa"/>
            <w:noWrap/>
            <w:hideMark/>
          </w:tcPr>
          <w:p w14:paraId="714C2A29" w14:textId="14C67B62" w:rsidR="00451414" w:rsidRPr="00451414" w:rsidDel="008176CC" w:rsidRDefault="00451414" w:rsidP="00451414">
            <w:pPr>
              <w:rPr>
                <w:del w:id="4760" w:author="Tanuj Kumar" w:date="2024-03-03T14:10:00Z"/>
                <w:b/>
                <w:bCs/>
              </w:rPr>
            </w:pPr>
            <w:del w:id="4761" w:author="Tanuj Kumar" w:date="2024-03-03T14:10:00Z">
              <w:r w:rsidRPr="00451414" w:rsidDel="008176CC">
                <w:rPr>
                  <w:b/>
                  <w:bCs/>
                </w:rPr>
                <w:delText>0.79</w:delText>
              </w:r>
            </w:del>
          </w:p>
        </w:tc>
        <w:tc>
          <w:tcPr>
            <w:tcW w:w="678" w:type="dxa"/>
            <w:noWrap/>
            <w:hideMark/>
          </w:tcPr>
          <w:p w14:paraId="11FA5C9C" w14:textId="26932A50" w:rsidR="00451414" w:rsidRPr="00451414" w:rsidDel="008176CC" w:rsidRDefault="00451414" w:rsidP="00451414">
            <w:pPr>
              <w:rPr>
                <w:del w:id="4762" w:author="Tanuj Kumar" w:date="2024-03-03T14:10:00Z"/>
                <w:b/>
                <w:bCs/>
              </w:rPr>
            </w:pPr>
            <w:del w:id="4763" w:author="Tanuj Kumar" w:date="2024-03-03T14:10:00Z">
              <w:r w:rsidRPr="00451414" w:rsidDel="008176CC">
                <w:rPr>
                  <w:b/>
                  <w:bCs/>
                </w:rPr>
                <w:delText xml:space="preserve">(0.65 - </w:delText>
              </w:r>
            </w:del>
          </w:p>
        </w:tc>
        <w:tc>
          <w:tcPr>
            <w:tcW w:w="678" w:type="dxa"/>
            <w:noWrap/>
            <w:hideMark/>
          </w:tcPr>
          <w:p w14:paraId="4CBF8DEF" w14:textId="6637023B" w:rsidR="00451414" w:rsidRPr="00451414" w:rsidDel="008176CC" w:rsidRDefault="00451414">
            <w:pPr>
              <w:rPr>
                <w:del w:id="4764" w:author="Tanuj Kumar" w:date="2024-03-03T14:10:00Z"/>
                <w:b/>
                <w:bCs/>
              </w:rPr>
            </w:pPr>
            <w:del w:id="4765" w:author="Tanuj Kumar" w:date="2024-03-03T14:10:00Z">
              <w:r w:rsidRPr="00451414" w:rsidDel="008176CC">
                <w:rPr>
                  <w:b/>
                  <w:bCs/>
                </w:rPr>
                <w:delText>0.97)</w:delText>
              </w:r>
            </w:del>
          </w:p>
        </w:tc>
        <w:tc>
          <w:tcPr>
            <w:tcW w:w="610" w:type="dxa"/>
            <w:noWrap/>
            <w:hideMark/>
          </w:tcPr>
          <w:p w14:paraId="6BB4EBAE" w14:textId="0695A659" w:rsidR="00451414" w:rsidRPr="00451414" w:rsidDel="008176CC" w:rsidRDefault="00451414" w:rsidP="00451414">
            <w:pPr>
              <w:rPr>
                <w:del w:id="4766" w:author="Tanuj Kumar" w:date="2024-03-03T14:10:00Z"/>
                <w:b/>
                <w:bCs/>
              </w:rPr>
            </w:pPr>
            <w:del w:id="4767" w:author="Tanuj Kumar" w:date="2024-03-03T14:10:00Z">
              <w:r w:rsidRPr="00451414" w:rsidDel="008176CC">
                <w:rPr>
                  <w:b/>
                  <w:bCs/>
                </w:rPr>
                <w:delText>0.65</w:delText>
              </w:r>
            </w:del>
          </w:p>
        </w:tc>
        <w:tc>
          <w:tcPr>
            <w:tcW w:w="678" w:type="dxa"/>
            <w:noWrap/>
            <w:hideMark/>
          </w:tcPr>
          <w:p w14:paraId="16C25498" w14:textId="4F63D022" w:rsidR="00451414" w:rsidRPr="00451414" w:rsidDel="008176CC" w:rsidRDefault="00451414" w:rsidP="00451414">
            <w:pPr>
              <w:rPr>
                <w:del w:id="4768" w:author="Tanuj Kumar" w:date="2024-03-03T14:10:00Z"/>
                <w:b/>
                <w:bCs/>
              </w:rPr>
            </w:pPr>
            <w:del w:id="4769" w:author="Tanuj Kumar" w:date="2024-03-03T14:10:00Z">
              <w:r w:rsidRPr="00451414" w:rsidDel="008176CC">
                <w:rPr>
                  <w:b/>
                  <w:bCs/>
                </w:rPr>
                <w:delText xml:space="preserve">(0.54 - </w:delText>
              </w:r>
            </w:del>
          </w:p>
        </w:tc>
        <w:tc>
          <w:tcPr>
            <w:tcW w:w="678" w:type="dxa"/>
            <w:noWrap/>
            <w:hideMark/>
          </w:tcPr>
          <w:p w14:paraId="383411BA" w14:textId="512B5B32" w:rsidR="00451414" w:rsidRPr="00451414" w:rsidDel="008176CC" w:rsidRDefault="00451414">
            <w:pPr>
              <w:rPr>
                <w:del w:id="4770" w:author="Tanuj Kumar" w:date="2024-03-03T14:10:00Z"/>
                <w:b/>
                <w:bCs/>
              </w:rPr>
            </w:pPr>
            <w:del w:id="4771" w:author="Tanuj Kumar" w:date="2024-03-03T14:10:00Z">
              <w:r w:rsidRPr="00451414" w:rsidDel="008176CC">
                <w:rPr>
                  <w:b/>
                  <w:bCs/>
                </w:rPr>
                <w:delText>0.78)</w:delText>
              </w:r>
            </w:del>
          </w:p>
        </w:tc>
      </w:tr>
      <w:tr w:rsidR="00451414" w:rsidRPr="00451414" w:rsidDel="008176CC" w14:paraId="6F4C181C" w14:textId="797A925A" w:rsidTr="00451414">
        <w:trPr>
          <w:trHeight w:val="300"/>
          <w:del w:id="4772" w:author="Tanuj Kumar" w:date="2024-03-03T14:10:00Z"/>
        </w:trPr>
        <w:tc>
          <w:tcPr>
            <w:tcW w:w="3955" w:type="dxa"/>
            <w:noWrap/>
            <w:hideMark/>
          </w:tcPr>
          <w:p w14:paraId="445C00DC" w14:textId="2C733262" w:rsidR="00451414" w:rsidRPr="00451414" w:rsidDel="008176CC" w:rsidRDefault="00451414" w:rsidP="00451414">
            <w:pPr>
              <w:rPr>
                <w:del w:id="4773" w:author="Tanuj Kumar" w:date="2024-03-03T14:10:00Z"/>
              </w:rPr>
            </w:pPr>
            <w:del w:id="4774" w:author="Tanuj Kumar" w:date="2024-03-03T14:10:00Z">
              <w:r w:rsidRPr="00451414" w:rsidDel="008176CC">
                <w:delText>SHCN, Functional Limitations</w:delText>
              </w:r>
            </w:del>
          </w:p>
        </w:tc>
        <w:tc>
          <w:tcPr>
            <w:tcW w:w="1170" w:type="dxa"/>
            <w:noWrap/>
            <w:hideMark/>
          </w:tcPr>
          <w:p w14:paraId="1899D895" w14:textId="46D73581" w:rsidR="00451414" w:rsidRPr="00451414" w:rsidDel="008176CC" w:rsidRDefault="00451414" w:rsidP="00451414">
            <w:pPr>
              <w:rPr>
                <w:del w:id="4775" w:author="Tanuj Kumar" w:date="2024-03-03T14:10:00Z"/>
                <w:b/>
                <w:bCs/>
              </w:rPr>
            </w:pPr>
            <w:del w:id="4776" w:author="Tanuj Kumar" w:date="2024-03-03T14:10:00Z">
              <w:r w:rsidRPr="00451414" w:rsidDel="008176CC">
                <w:rPr>
                  <w:b/>
                  <w:bCs/>
                </w:rPr>
                <w:delText>0.18</w:delText>
              </w:r>
            </w:del>
          </w:p>
        </w:tc>
        <w:tc>
          <w:tcPr>
            <w:tcW w:w="912" w:type="dxa"/>
            <w:noWrap/>
            <w:hideMark/>
          </w:tcPr>
          <w:p w14:paraId="61168BBE" w14:textId="48DD1D07" w:rsidR="00451414" w:rsidRPr="00451414" w:rsidDel="008176CC" w:rsidRDefault="00451414" w:rsidP="00451414">
            <w:pPr>
              <w:rPr>
                <w:del w:id="4777" w:author="Tanuj Kumar" w:date="2024-03-03T14:10:00Z"/>
                <w:b/>
                <w:bCs/>
              </w:rPr>
            </w:pPr>
            <w:del w:id="4778" w:author="Tanuj Kumar" w:date="2024-03-03T14:10:00Z">
              <w:r w:rsidRPr="00451414" w:rsidDel="008176CC">
                <w:rPr>
                  <w:b/>
                  <w:bCs/>
                </w:rPr>
                <w:delText xml:space="preserve">(0.12 - </w:delText>
              </w:r>
            </w:del>
          </w:p>
        </w:tc>
        <w:tc>
          <w:tcPr>
            <w:tcW w:w="800" w:type="dxa"/>
            <w:noWrap/>
            <w:hideMark/>
          </w:tcPr>
          <w:p w14:paraId="38FBDA08" w14:textId="170E8BBE" w:rsidR="00451414" w:rsidRPr="00451414" w:rsidDel="008176CC" w:rsidRDefault="00451414">
            <w:pPr>
              <w:rPr>
                <w:del w:id="4779" w:author="Tanuj Kumar" w:date="2024-03-03T14:10:00Z"/>
                <w:b/>
                <w:bCs/>
              </w:rPr>
            </w:pPr>
            <w:del w:id="4780" w:author="Tanuj Kumar" w:date="2024-03-03T14:10:00Z">
              <w:r w:rsidRPr="00451414" w:rsidDel="008176CC">
                <w:rPr>
                  <w:b/>
                  <w:bCs/>
                </w:rPr>
                <w:delText>0.26)</w:delText>
              </w:r>
            </w:del>
          </w:p>
        </w:tc>
        <w:tc>
          <w:tcPr>
            <w:tcW w:w="756" w:type="dxa"/>
            <w:noWrap/>
            <w:hideMark/>
          </w:tcPr>
          <w:p w14:paraId="30E82EDD" w14:textId="2111A5E6" w:rsidR="00451414" w:rsidRPr="00451414" w:rsidDel="008176CC" w:rsidRDefault="00451414" w:rsidP="00451414">
            <w:pPr>
              <w:rPr>
                <w:del w:id="4781" w:author="Tanuj Kumar" w:date="2024-03-03T14:10:00Z"/>
                <w:b/>
                <w:bCs/>
              </w:rPr>
            </w:pPr>
            <w:del w:id="4782" w:author="Tanuj Kumar" w:date="2024-03-03T14:10:00Z">
              <w:r w:rsidRPr="00451414" w:rsidDel="008176CC">
                <w:rPr>
                  <w:b/>
                  <w:bCs/>
                </w:rPr>
                <w:delText>0.41</w:delText>
              </w:r>
            </w:del>
          </w:p>
        </w:tc>
        <w:tc>
          <w:tcPr>
            <w:tcW w:w="762" w:type="dxa"/>
            <w:noWrap/>
            <w:hideMark/>
          </w:tcPr>
          <w:p w14:paraId="565A9279" w14:textId="178B4A8F" w:rsidR="00451414" w:rsidRPr="00451414" w:rsidDel="008176CC" w:rsidRDefault="00451414" w:rsidP="00451414">
            <w:pPr>
              <w:rPr>
                <w:del w:id="4783" w:author="Tanuj Kumar" w:date="2024-03-03T14:10:00Z"/>
                <w:b/>
                <w:bCs/>
              </w:rPr>
            </w:pPr>
            <w:del w:id="4784" w:author="Tanuj Kumar" w:date="2024-03-03T14:10:00Z">
              <w:r w:rsidRPr="00451414" w:rsidDel="008176CC">
                <w:rPr>
                  <w:b/>
                  <w:bCs/>
                </w:rPr>
                <w:delText xml:space="preserve">(0.32 - </w:delText>
              </w:r>
            </w:del>
          </w:p>
        </w:tc>
        <w:tc>
          <w:tcPr>
            <w:tcW w:w="899" w:type="dxa"/>
            <w:noWrap/>
            <w:hideMark/>
          </w:tcPr>
          <w:p w14:paraId="6BB22304" w14:textId="11BE235F" w:rsidR="00451414" w:rsidRPr="00451414" w:rsidDel="008176CC" w:rsidRDefault="00451414">
            <w:pPr>
              <w:rPr>
                <w:del w:id="4785" w:author="Tanuj Kumar" w:date="2024-03-03T14:10:00Z"/>
                <w:b/>
                <w:bCs/>
              </w:rPr>
            </w:pPr>
            <w:del w:id="4786" w:author="Tanuj Kumar" w:date="2024-03-03T14:10:00Z">
              <w:r w:rsidRPr="00451414" w:rsidDel="008176CC">
                <w:rPr>
                  <w:b/>
                  <w:bCs/>
                </w:rPr>
                <w:delText>0.52)</w:delText>
              </w:r>
            </w:del>
          </w:p>
        </w:tc>
        <w:tc>
          <w:tcPr>
            <w:tcW w:w="762" w:type="dxa"/>
            <w:noWrap/>
            <w:hideMark/>
          </w:tcPr>
          <w:p w14:paraId="2BF64258" w14:textId="624A9EE7" w:rsidR="00451414" w:rsidRPr="00451414" w:rsidDel="008176CC" w:rsidRDefault="00451414" w:rsidP="00451414">
            <w:pPr>
              <w:rPr>
                <w:del w:id="4787" w:author="Tanuj Kumar" w:date="2024-03-03T14:10:00Z"/>
                <w:b/>
                <w:bCs/>
              </w:rPr>
            </w:pPr>
            <w:del w:id="4788" w:author="Tanuj Kumar" w:date="2024-03-03T14:10:00Z">
              <w:r w:rsidRPr="00451414" w:rsidDel="008176CC">
                <w:rPr>
                  <w:b/>
                  <w:bCs/>
                </w:rPr>
                <w:delText>0.28</w:delText>
              </w:r>
            </w:del>
          </w:p>
        </w:tc>
        <w:tc>
          <w:tcPr>
            <w:tcW w:w="678" w:type="dxa"/>
            <w:noWrap/>
            <w:hideMark/>
          </w:tcPr>
          <w:p w14:paraId="215C0768" w14:textId="2F678975" w:rsidR="00451414" w:rsidRPr="00451414" w:rsidDel="008176CC" w:rsidRDefault="00451414" w:rsidP="00451414">
            <w:pPr>
              <w:rPr>
                <w:del w:id="4789" w:author="Tanuj Kumar" w:date="2024-03-03T14:10:00Z"/>
                <w:b/>
                <w:bCs/>
              </w:rPr>
            </w:pPr>
            <w:del w:id="4790" w:author="Tanuj Kumar" w:date="2024-03-03T14:10:00Z">
              <w:r w:rsidRPr="00451414" w:rsidDel="008176CC">
                <w:rPr>
                  <w:b/>
                  <w:bCs/>
                </w:rPr>
                <w:delText xml:space="preserve">(0.22 - </w:delText>
              </w:r>
            </w:del>
          </w:p>
        </w:tc>
        <w:tc>
          <w:tcPr>
            <w:tcW w:w="678" w:type="dxa"/>
            <w:noWrap/>
            <w:hideMark/>
          </w:tcPr>
          <w:p w14:paraId="6294E7A9" w14:textId="5353985A" w:rsidR="00451414" w:rsidRPr="00451414" w:rsidDel="008176CC" w:rsidRDefault="00451414">
            <w:pPr>
              <w:rPr>
                <w:del w:id="4791" w:author="Tanuj Kumar" w:date="2024-03-03T14:10:00Z"/>
                <w:b/>
                <w:bCs/>
              </w:rPr>
            </w:pPr>
            <w:del w:id="4792" w:author="Tanuj Kumar" w:date="2024-03-03T14:10:00Z">
              <w:r w:rsidRPr="00451414" w:rsidDel="008176CC">
                <w:rPr>
                  <w:b/>
                  <w:bCs/>
                </w:rPr>
                <w:delText>0.36)</w:delText>
              </w:r>
            </w:del>
          </w:p>
        </w:tc>
        <w:tc>
          <w:tcPr>
            <w:tcW w:w="610" w:type="dxa"/>
            <w:noWrap/>
            <w:hideMark/>
          </w:tcPr>
          <w:p w14:paraId="05883828" w14:textId="6A05DBC8" w:rsidR="00451414" w:rsidRPr="00451414" w:rsidDel="008176CC" w:rsidRDefault="00451414" w:rsidP="00451414">
            <w:pPr>
              <w:rPr>
                <w:del w:id="4793" w:author="Tanuj Kumar" w:date="2024-03-03T14:10:00Z"/>
                <w:b/>
                <w:bCs/>
              </w:rPr>
            </w:pPr>
            <w:del w:id="4794" w:author="Tanuj Kumar" w:date="2024-03-03T14:10:00Z">
              <w:r w:rsidRPr="00451414" w:rsidDel="008176CC">
                <w:rPr>
                  <w:b/>
                  <w:bCs/>
                </w:rPr>
                <w:delText>0.48</w:delText>
              </w:r>
            </w:del>
          </w:p>
        </w:tc>
        <w:tc>
          <w:tcPr>
            <w:tcW w:w="678" w:type="dxa"/>
            <w:noWrap/>
            <w:hideMark/>
          </w:tcPr>
          <w:p w14:paraId="55DF1060" w14:textId="4EEDAB19" w:rsidR="00451414" w:rsidRPr="00451414" w:rsidDel="008176CC" w:rsidRDefault="00451414" w:rsidP="00451414">
            <w:pPr>
              <w:rPr>
                <w:del w:id="4795" w:author="Tanuj Kumar" w:date="2024-03-03T14:10:00Z"/>
                <w:b/>
                <w:bCs/>
              </w:rPr>
            </w:pPr>
            <w:del w:id="4796" w:author="Tanuj Kumar" w:date="2024-03-03T14:10:00Z">
              <w:r w:rsidRPr="00451414" w:rsidDel="008176CC">
                <w:rPr>
                  <w:b/>
                  <w:bCs/>
                </w:rPr>
                <w:delText xml:space="preserve">(0.39 - </w:delText>
              </w:r>
            </w:del>
          </w:p>
        </w:tc>
        <w:tc>
          <w:tcPr>
            <w:tcW w:w="678" w:type="dxa"/>
            <w:noWrap/>
            <w:hideMark/>
          </w:tcPr>
          <w:p w14:paraId="69841567" w14:textId="69CA3F9D" w:rsidR="00451414" w:rsidRPr="00451414" w:rsidDel="008176CC" w:rsidRDefault="00451414">
            <w:pPr>
              <w:rPr>
                <w:del w:id="4797" w:author="Tanuj Kumar" w:date="2024-03-03T14:10:00Z"/>
                <w:b/>
                <w:bCs/>
              </w:rPr>
            </w:pPr>
            <w:del w:id="4798" w:author="Tanuj Kumar" w:date="2024-03-03T14:10:00Z">
              <w:r w:rsidRPr="00451414" w:rsidDel="008176CC">
                <w:rPr>
                  <w:b/>
                  <w:bCs/>
                </w:rPr>
                <w:delText>0.60)</w:delText>
              </w:r>
            </w:del>
          </w:p>
        </w:tc>
        <w:tc>
          <w:tcPr>
            <w:tcW w:w="610" w:type="dxa"/>
            <w:noWrap/>
            <w:hideMark/>
          </w:tcPr>
          <w:p w14:paraId="0B360B27" w14:textId="426ED1F5" w:rsidR="00451414" w:rsidRPr="00451414" w:rsidDel="008176CC" w:rsidRDefault="00451414" w:rsidP="00451414">
            <w:pPr>
              <w:rPr>
                <w:del w:id="4799" w:author="Tanuj Kumar" w:date="2024-03-03T14:10:00Z"/>
                <w:b/>
                <w:bCs/>
              </w:rPr>
            </w:pPr>
            <w:del w:id="4800" w:author="Tanuj Kumar" w:date="2024-03-03T14:10:00Z">
              <w:r w:rsidRPr="00451414" w:rsidDel="008176CC">
                <w:rPr>
                  <w:b/>
                  <w:bCs/>
                </w:rPr>
                <w:delText>0.41</w:delText>
              </w:r>
            </w:del>
          </w:p>
        </w:tc>
        <w:tc>
          <w:tcPr>
            <w:tcW w:w="678" w:type="dxa"/>
            <w:noWrap/>
            <w:hideMark/>
          </w:tcPr>
          <w:p w14:paraId="33569EE0" w14:textId="3E11ADD5" w:rsidR="00451414" w:rsidRPr="00451414" w:rsidDel="008176CC" w:rsidRDefault="00451414" w:rsidP="00451414">
            <w:pPr>
              <w:rPr>
                <w:del w:id="4801" w:author="Tanuj Kumar" w:date="2024-03-03T14:10:00Z"/>
                <w:b/>
                <w:bCs/>
              </w:rPr>
            </w:pPr>
            <w:del w:id="4802" w:author="Tanuj Kumar" w:date="2024-03-03T14:10:00Z">
              <w:r w:rsidRPr="00451414" w:rsidDel="008176CC">
                <w:rPr>
                  <w:b/>
                  <w:bCs/>
                </w:rPr>
                <w:delText xml:space="preserve">(0.32 - </w:delText>
              </w:r>
            </w:del>
          </w:p>
        </w:tc>
        <w:tc>
          <w:tcPr>
            <w:tcW w:w="678" w:type="dxa"/>
            <w:noWrap/>
            <w:hideMark/>
          </w:tcPr>
          <w:p w14:paraId="1D19CAB3" w14:textId="7C33505F" w:rsidR="00451414" w:rsidRPr="00451414" w:rsidDel="008176CC" w:rsidRDefault="00451414">
            <w:pPr>
              <w:rPr>
                <w:del w:id="4803" w:author="Tanuj Kumar" w:date="2024-03-03T14:10:00Z"/>
                <w:b/>
                <w:bCs/>
              </w:rPr>
            </w:pPr>
            <w:del w:id="4804" w:author="Tanuj Kumar" w:date="2024-03-03T14:10:00Z">
              <w:r w:rsidRPr="00451414" w:rsidDel="008176CC">
                <w:rPr>
                  <w:b/>
                  <w:bCs/>
                </w:rPr>
                <w:delText>0.52)</w:delText>
              </w:r>
            </w:del>
          </w:p>
        </w:tc>
        <w:tc>
          <w:tcPr>
            <w:tcW w:w="610" w:type="dxa"/>
            <w:noWrap/>
            <w:hideMark/>
          </w:tcPr>
          <w:p w14:paraId="0181E7E8" w14:textId="17264505" w:rsidR="00451414" w:rsidRPr="00451414" w:rsidDel="008176CC" w:rsidRDefault="00451414" w:rsidP="00451414">
            <w:pPr>
              <w:rPr>
                <w:del w:id="4805" w:author="Tanuj Kumar" w:date="2024-03-03T14:10:00Z"/>
                <w:b/>
                <w:bCs/>
              </w:rPr>
            </w:pPr>
            <w:del w:id="4806" w:author="Tanuj Kumar" w:date="2024-03-03T14:10:00Z">
              <w:r w:rsidRPr="00451414" w:rsidDel="008176CC">
                <w:rPr>
                  <w:b/>
                  <w:bCs/>
                </w:rPr>
                <w:delText>0.53</w:delText>
              </w:r>
            </w:del>
          </w:p>
        </w:tc>
        <w:tc>
          <w:tcPr>
            <w:tcW w:w="678" w:type="dxa"/>
            <w:noWrap/>
            <w:hideMark/>
          </w:tcPr>
          <w:p w14:paraId="6FAA6F91" w14:textId="5A377E51" w:rsidR="00451414" w:rsidRPr="00451414" w:rsidDel="008176CC" w:rsidRDefault="00451414" w:rsidP="00451414">
            <w:pPr>
              <w:rPr>
                <w:del w:id="4807" w:author="Tanuj Kumar" w:date="2024-03-03T14:10:00Z"/>
                <w:b/>
                <w:bCs/>
              </w:rPr>
            </w:pPr>
            <w:del w:id="4808" w:author="Tanuj Kumar" w:date="2024-03-03T14:10:00Z">
              <w:r w:rsidRPr="00451414" w:rsidDel="008176CC">
                <w:rPr>
                  <w:b/>
                  <w:bCs/>
                </w:rPr>
                <w:delText xml:space="preserve">(0.46 - </w:delText>
              </w:r>
            </w:del>
          </w:p>
        </w:tc>
        <w:tc>
          <w:tcPr>
            <w:tcW w:w="678" w:type="dxa"/>
            <w:noWrap/>
            <w:hideMark/>
          </w:tcPr>
          <w:p w14:paraId="78870808" w14:textId="7BB21272" w:rsidR="00451414" w:rsidRPr="00451414" w:rsidDel="008176CC" w:rsidRDefault="00451414">
            <w:pPr>
              <w:rPr>
                <w:del w:id="4809" w:author="Tanuj Kumar" w:date="2024-03-03T14:10:00Z"/>
                <w:b/>
                <w:bCs/>
              </w:rPr>
            </w:pPr>
            <w:del w:id="4810" w:author="Tanuj Kumar" w:date="2024-03-03T14:10:00Z">
              <w:r w:rsidRPr="00451414" w:rsidDel="008176CC">
                <w:rPr>
                  <w:b/>
                  <w:bCs/>
                </w:rPr>
                <w:delText>0.63)</w:delText>
              </w:r>
            </w:del>
          </w:p>
        </w:tc>
      </w:tr>
      <w:tr w:rsidR="00451414" w:rsidRPr="00451414" w:rsidDel="008176CC" w14:paraId="42179770" w14:textId="585556B8" w:rsidTr="00451414">
        <w:trPr>
          <w:trHeight w:val="300"/>
          <w:del w:id="4811" w:author="Tanuj Kumar" w:date="2024-03-03T14:10:00Z"/>
        </w:trPr>
        <w:tc>
          <w:tcPr>
            <w:tcW w:w="3955" w:type="dxa"/>
            <w:noWrap/>
            <w:hideMark/>
          </w:tcPr>
          <w:p w14:paraId="5545D817" w14:textId="2D2C0F19" w:rsidR="00451414" w:rsidRPr="00451414" w:rsidDel="008176CC" w:rsidRDefault="00451414">
            <w:pPr>
              <w:rPr>
                <w:del w:id="4812" w:author="Tanuj Kumar" w:date="2024-03-03T14:10:00Z"/>
                <w:b/>
                <w:bCs/>
              </w:rPr>
            </w:pPr>
            <w:del w:id="4813" w:author="Tanuj Kumar" w:date="2024-03-03T14:10:00Z">
              <w:r w:rsidRPr="00451414" w:rsidDel="008176CC">
                <w:rPr>
                  <w:b/>
                  <w:bCs/>
                </w:rPr>
                <w:delText>FAMILY AND COMMUNITY CHARACTERISTICS</w:delText>
              </w:r>
            </w:del>
          </w:p>
        </w:tc>
        <w:tc>
          <w:tcPr>
            <w:tcW w:w="1170" w:type="dxa"/>
            <w:noWrap/>
            <w:hideMark/>
          </w:tcPr>
          <w:p w14:paraId="737FD62D" w14:textId="0E4C0987" w:rsidR="00451414" w:rsidRPr="00451414" w:rsidDel="008176CC" w:rsidRDefault="00451414">
            <w:pPr>
              <w:rPr>
                <w:del w:id="4814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0A4864CD" w14:textId="1616328C" w:rsidR="00451414" w:rsidRPr="00451414" w:rsidDel="008176CC" w:rsidRDefault="00451414" w:rsidP="00451414">
            <w:pPr>
              <w:rPr>
                <w:del w:id="4815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64FC80B" w14:textId="00F3D0BA" w:rsidR="00451414" w:rsidRPr="00451414" w:rsidDel="008176CC" w:rsidRDefault="00451414">
            <w:pPr>
              <w:rPr>
                <w:del w:id="4816" w:author="Tanuj Kumar" w:date="2024-03-03T14:10:00Z"/>
              </w:rPr>
            </w:pPr>
            <w:del w:id="481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DBA10FC" w14:textId="249B1290" w:rsidR="00451414" w:rsidRPr="00451414" w:rsidDel="008176CC" w:rsidRDefault="00451414">
            <w:pPr>
              <w:rPr>
                <w:del w:id="4818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362A55DC" w14:textId="6C23F17B" w:rsidR="00451414" w:rsidRPr="00451414" w:rsidDel="008176CC" w:rsidRDefault="00451414" w:rsidP="00451414">
            <w:pPr>
              <w:rPr>
                <w:del w:id="481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12CA940" w14:textId="5F9E9A7C" w:rsidR="00451414" w:rsidRPr="00451414" w:rsidDel="008176CC" w:rsidRDefault="00451414">
            <w:pPr>
              <w:rPr>
                <w:del w:id="4820" w:author="Tanuj Kumar" w:date="2024-03-03T14:10:00Z"/>
                <w:b/>
                <w:bCs/>
              </w:rPr>
            </w:pPr>
            <w:del w:id="4821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7965A4EF" w14:textId="62997856" w:rsidR="00451414" w:rsidRPr="00451414" w:rsidDel="008176CC" w:rsidRDefault="00451414">
            <w:pPr>
              <w:rPr>
                <w:del w:id="4822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4B7556DD" w14:textId="34AA6DA9" w:rsidR="00451414" w:rsidRPr="00451414" w:rsidDel="008176CC" w:rsidRDefault="00451414" w:rsidP="00451414">
            <w:pPr>
              <w:rPr>
                <w:del w:id="482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F9247CE" w14:textId="1E448781" w:rsidR="00451414" w:rsidRPr="00451414" w:rsidDel="008176CC" w:rsidRDefault="00451414">
            <w:pPr>
              <w:rPr>
                <w:del w:id="4824" w:author="Tanuj Kumar" w:date="2024-03-03T14:10:00Z"/>
              </w:rPr>
            </w:pPr>
            <w:del w:id="482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9D99CC6" w14:textId="460F0F85" w:rsidR="00451414" w:rsidRPr="00451414" w:rsidDel="008176CC" w:rsidRDefault="00451414">
            <w:pPr>
              <w:rPr>
                <w:del w:id="482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C604A59" w14:textId="4AD328DF" w:rsidR="00451414" w:rsidRPr="00451414" w:rsidDel="008176CC" w:rsidRDefault="00451414" w:rsidP="00451414">
            <w:pPr>
              <w:rPr>
                <w:del w:id="482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10F9D1" w14:textId="581599F5" w:rsidR="00451414" w:rsidRPr="00451414" w:rsidDel="008176CC" w:rsidRDefault="00451414">
            <w:pPr>
              <w:rPr>
                <w:del w:id="4828" w:author="Tanuj Kumar" w:date="2024-03-03T14:10:00Z"/>
              </w:rPr>
            </w:pPr>
            <w:del w:id="482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74CBDB0" w14:textId="4FC031E8" w:rsidR="00451414" w:rsidRPr="00451414" w:rsidDel="008176CC" w:rsidRDefault="00451414">
            <w:pPr>
              <w:rPr>
                <w:del w:id="483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615DEF5" w14:textId="1B476C52" w:rsidR="00451414" w:rsidRPr="00451414" w:rsidDel="008176CC" w:rsidRDefault="00451414" w:rsidP="00451414">
            <w:pPr>
              <w:rPr>
                <w:del w:id="483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0172491" w14:textId="66852976" w:rsidR="00451414" w:rsidRPr="00451414" w:rsidDel="008176CC" w:rsidRDefault="00451414">
            <w:pPr>
              <w:rPr>
                <w:del w:id="4832" w:author="Tanuj Kumar" w:date="2024-03-03T14:10:00Z"/>
              </w:rPr>
            </w:pPr>
            <w:del w:id="483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2E26DB3" w14:textId="1D948E74" w:rsidR="00451414" w:rsidRPr="00451414" w:rsidDel="008176CC" w:rsidRDefault="00451414">
            <w:pPr>
              <w:rPr>
                <w:del w:id="483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3972726" w14:textId="6729B1E9" w:rsidR="00451414" w:rsidRPr="00451414" w:rsidDel="008176CC" w:rsidRDefault="00451414">
            <w:pPr>
              <w:rPr>
                <w:del w:id="483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8C5AA00" w14:textId="693CB0BE" w:rsidR="00451414" w:rsidRPr="00451414" w:rsidDel="008176CC" w:rsidRDefault="00451414">
            <w:pPr>
              <w:rPr>
                <w:del w:id="4836" w:author="Tanuj Kumar" w:date="2024-03-03T14:10:00Z"/>
              </w:rPr>
            </w:pPr>
            <w:del w:id="483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6B2FDD68" w14:textId="34BD9348" w:rsidTr="00451414">
        <w:trPr>
          <w:trHeight w:val="300"/>
          <w:del w:id="4838" w:author="Tanuj Kumar" w:date="2024-03-03T14:10:00Z"/>
        </w:trPr>
        <w:tc>
          <w:tcPr>
            <w:tcW w:w="3955" w:type="dxa"/>
            <w:noWrap/>
            <w:hideMark/>
          </w:tcPr>
          <w:p w14:paraId="1E19785C" w14:textId="7DE9D26A" w:rsidR="00451414" w:rsidRPr="00451414" w:rsidDel="008176CC" w:rsidRDefault="00451414">
            <w:pPr>
              <w:rPr>
                <w:del w:id="4839" w:author="Tanuj Kumar" w:date="2024-03-03T14:10:00Z"/>
                <w:b/>
                <w:bCs/>
              </w:rPr>
            </w:pPr>
            <w:del w:id="4840" w:author="Tanuj Kumar" w:date="2024-03-03T14:10:00Z">
              <w:r w:rsidRPr="00451414" w:rsidDel="008176CC">
                <w:rPr>
                  <w:b/>
                  <w:bCs/>
                </w:rPr>
                <w:delText>Primary Household Language</w:delText>
              </w:r>
            </w:del>
          </w:p>
        </w:tc>
        <w:tc>
          <w:tcPr>
            <w:tcW w:w="1170" w:type="dxa"/>
            <w:noWrap/>
            <w:hideMark/>
          </w:tcPr>
          <w:p w14:paraId="522B1EA3" w14:textId="0E3A37A7" w:rsidR="00451414" w:rsidRPr="00451414" w:rsidDel="008176CC" w:rsidRDefault="00451414">
            <w:pPr>
              <w:rPr>
                <w:del w:id="4841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5B433C6A" w14:textId="6A75C0FB" w:rsidR="00451414" w:rsidRPr="00451414" w:rsidDel="008176CC" w:rsidRDefault="00451414" w:rsidP="00451414">
            <w:pPr>
              <w:rPr>
                <w:del w:id="484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D71893F" w14:textId="420C72A6" w:rsidR="00451414" w:rsidRPr="00451414" w:rsidDel="008176CC" w:rsidRDefault="00451414">
            <w:pPr>
              <w:rPr>
                <w:del w:id="4843" w:author="Tanuj Kumar" w:date="2024-03-03T14:10:00Z"/>
              </w:rPr>
            </w:pPr>
            <w:del w:id="484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47AB0E74" w14:textId="72972D5B" w:rsidR="00451414" w:rsidRPr="00451414" w:rsidDel="008176CC" w:rsidRDefault="00451414">
            <w:pPr>
              <w:rPr>
                <w:del w:id="4845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08564672" w14:textId="2CB40135" w:rsidR="00451414" w:rsidRPr="00451414" w:rsidDel="008176CC" w:rsidRDefault="00451414" w:rsidP="00451414">
            <w:pPr>
              <w:rPr>
                <w:del w:id="484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70D92FC5" w14:textId="438A4122" w:rsidR="00451414" w:rsidRPr="00451414" w:rsidDel="008176CC" w:rsidRDefault="00451414">
            <w:pPr>
              <w:rPr>
                <w:del w:id="4847" w:author="Tanuj Kumar" w:date="2024-03-03T14:10:00Z"/>
              </w:rPr>
            </w:pPr>
            <w:del w:id="484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570A86C9" w14:textId="29F1982F" w:rsidR="00451414" w:rsidRPr="00451414" w:rsidDel="008176CC" w:rsidRDefault="00451414">
            <w:pPr>
              <w:rPr>
                <w:del w:id="484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9E1AE5A" w14:textId="34680CF4" w:rsidR="00451414" w:rsidRPr="00451414" w:rsidDel="008176CC" w:rsidRDefault="00451414" w:rsidP="00451414">
            <w:pPr>
              <w:rPr>
                <w:del w:id="485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EA8AA9" w14:textId="3CEBE7E4" w:rsidR="00451414" w:rsidRPr="00451414" w:rsidDel="008176CC" w:rsidRDefault="00451414">
            <w:pPr>
              <w:rPr>
                <w:del w:id="4851" w:author="Tanuj Kumar" w:date="2024-03-03T14:10:00Z"/>
              </w:rPr>
            </w:pPr>
            <w:del w:id="485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DD658AD" w14:textId="412BE0FB" w:rsidR="00451414" w:rsidRPr="00451414" w:rsidDel="008176CC" w:rsidRDefault="00451414">
            <w:pPr>
              <w:rPr>
                <w:del w:id="485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14B240" w14:textId="4B62DE24" w:rsidR="00451414" w:rsidRPr="00451414" w:rsidDel="008176CC" w:rsidRDefault="00451414" w:rsidP="00451414">
            <w:pPr>
              <w:rPr>
                <w:del w:id="485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C070D14" w14:textId="76CA1A32" w:rsidR="00451414" w:rsidRPr="00451414" w:rsidDel="008176CC" w:rsidRDefault="00451414">
            <w:pPr>
              <w:rPr>
                <w:del w:id="4855" w:author="Tanuj Kumar" w:date="2024-03-03T14:10:00Z"/>
              </w:rPr>
            </w:pPr>
            <w:del w:id="485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58D8B35" w14:textId="425BE1FB" w:rsidR="00451414" w:rsidRPr="00451414" w:rsidDel="008176CC" w:rsidRDefault="00451414">
            <w:pPr>
              <w:rPr>
                <w:del w:id="485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2227361" w14:textId="59F930B9" w:rsidR="00451414" w:rsidRPr="00451414" w:rsidDel="008176CC" w:rsidRDefault="00451414" w:rsidP="00451414">
            <w:pPr>
              <w:rPr>
                <w:del w:id="485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EB12549" w14:textId="7046A065" w:rsidR="00451414" w:rsidRPr="00451414" w:rsidDel="008176CC" w:rsidRDefault="00451414">
            <w:pPr>
              <w:rPr>
                <w:del w:id="4859" w:author="Tanuj Kumar" w:date="2024-03-03T14:10:00Z"/>
              </w:rPr>
            </w:pPr>
            <w:del w:id="486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CF01B37" w14:textId="608426CB" w:rsidR="00451414" w:rsidRPr="00451414" w:rsidDel="008176CC" w:rsidRDefault="00451414">
            <w:pPr>
              <w:rPr>
                <w:del w:id="48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250E193" w14:textId="48D12D5C" w:rsidR="00451414" w:rsidRPr="00451414" w:rsidDel="008176CC" w:rsidRDefault="00451414">
            <w:pPr>
              <w:rPr>
                <w:del w:id="48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3EAA103" w14:textId="16FAF60A" w:rsidR="00451414" w:rsidRPr="00451414" w:rsidDel="008176CC" w:rsidRDefault="00451414">
            <w:pPr>
              <w:rPr>
                <w:del w:id="4863" w:author="Tanuj Kumar" w:date="2024-03-03T14:10:00Z"/>
              </w:rPr>
            </w:pPr>
            <w:del w:id="486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49B2D86E" w14:textId="2323D011" w:rsidTr="00451414">
        <w:trPr>
          <w:trHeight w:val="300"/>
          <w:del w:id="4865" w:author="Tanuj Kumar" w:date="2024-03-03T14:10:00Z"/>
        </w:trPr>
        <w:tc>
          <w:tcPr>
            <w:tcW w:w="3955" w:type="dxa"/>
            <w:hideMark/>
          </w:tcPr>
          <w:p w14:paraId="264DDF83" w14:textId="00AB26B1" w:rsidR="00451414" w:rsidRPr="00451414" w:rsidDel="008176CC" w:rsidRDefault="00451414" w:rsidP="00451414">
            <w:pPr>
              <w:rPr>
                <w:del w:id="4866" w:author="Tanuj Kumar" w:date="2024-03-03T14:10:00Z"/>
              </w:rPr>
            </w:pPr>
            <w:del w:id="4867" w:author="Tanuj Kumar" w:date="2024-03-03T14:10:00Z">
              <w:r w:rsidRPr="00451414" w:rsidDel="008176CC">
                <w:delText>English</w:delText>
              </w:r>
            </w:del>
          </w:p>
        </w:tc>
        <w:tc>
          <w:tcPr>
            <w:tcW w:w="1170" w:type="dxa"/>
            <w:noWrap/>
            <w:hideMark/>
          </w:tcPr>
          <w:p w14:paraId="14845A77" w14:textId="06327043" w:rsidR="00451414" w:rsidRPr="00451414" w:rsidDel="008176CC" w:rsidRDefault="00451414" w:rsidP="00451414">
            <w:pPr>
              <w:rPr>
                <w:del w:id="4868" w:author="Tanuj Kumar" w:date="2024-03-03T14:10:00Z"/>
              </w:rPr>
            </w:pPr>
            <w:del w:id="486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348F51B6" w14:textId="58097BAD" w:rsidR="00451414" w:rsidRPr="00451414" w:rsidDel="008176CC" w:rsidRDefault="00451414" w:rsidP="00451414">
            <w:pPr>
              <w:rPr>
                <w:del w:id="4870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93E7BB8" w14:textId="202098BF" w:rsidR="00451414" w:rsidRPr="00451414" w:rsidDel="008176CC" w:rsidRDefault="00451414">
            <w:pPr>
              <w:rPr>
                <w:del w:id="4871" w:author="Tanuj Kumar" w:date="2024-03-03T14:10:00Z"/>
              </w:rPr>
            </w:pPr>
            <w:del w:id="487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6D1D426B" w14:textId="50177055" w:rsidR="00451414" w:rsidRPr="00451414" w:rsidDel="008176CC" w:rsidRDefault="00451414" w:rsidP="00451414">
            <w:pPr>
              <w:rPr>
                <w:del w:id="4873" w:author="Tanuj Kumar" w:date="2024-03-03T14:10:00Z"/>
              </w:rPr>
            </w:pPr>
            <w:del w:id="487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1689F763" w14:textId="2E3D48F8" w:rsidR="00451414" w:rsidRPr="00451414" w:rsidDel="008176CC" w:rsidRDefault="00451414" w:rsidP="00451414">
            <w:pPr>
              <w:rPr>
                <w:del w:id="487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45E455D3" w14:textId="28AF5410" w:rsidR="00451414" w:rsidRPr="00451414" w:rsidDel="008176CC" w:rsidRDefault="00451414">
            <w:pPr>
              <w:rPr>
                <w:del w:id="4876" w:author="Tanuj Kumar" w:date="2024-03-03T14:10:00Z"/>
              </w:rPr>
            </w:pPr>
            <w:del w:id="487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63BD56B8" w14:textId="41A85E5F" w:rsidR="00451414" w:rsidRPr="00451414" w:rsidDel="008176CC" w:rsidRDefault="00451414" w:rsidP="00451414">
            <w:pPr>
              <w:rPr>
                <w:del w:id="4878" w:author="Tanuj Kumar" w:date="2024-03-03T14:10:00Z"/>
              </w:rPr>
            </w:pPr>
            <w:del w:id="487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1B4AD3A" w14:textId="73394BB5" w:rsidR="00451414" w:rsidRPr="00451414" w:rsidDel="008176CC" w:rsidRDefault="00451414" w:rsidP="00451414">
            <w:pPr>
              <w:rPr>
                <w:del w:id="488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B6688D9" w14:textId="26DC2D33" w:rsidR="00451414" w:rsidRPr="00451414" w:rsidDel="008176CC" w:rsidRDefault="00451414">
            <w:pPr>
              <w:rPr>
                <w:del w:id="4881" w:author="Tanuj Kumar" w:date="2024-03-03T14:10:00Z"/>
              </w:rPr>
            </w:pPr>
            <w:del w:id="488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79CD38E" w14:textId="1EAC8A95" w:rsidR="00451414" w:rsidRPr="00451414" w:rsidDel="008176CC" w:rsidRDefault="00451414" w:rsidP="00451414">
            <w:pPr>
              <w:rPr>
                <w:del w:id="4883" w:author="Tanuj Kumar" w:date="2024-03-03T14:10:00Z"/>
              </w:rPr>
            </w:pPr>
            <w:del w:id="488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66CEFEA" w14:textId="5C4D3A3D" w:rsidR="00451414" w:rsidRPr="00451414" w:rsidDel="008176CC" w:rsidRDefault="00451414" w:rsidP="00451414">
            <w:pPr>
              <w:rPr>
                <w:del w:id="488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C3CAB1E" w14:textId="78D67A4C" w:rsidR="00451414" w:rsidRPr="00451414" w:rsidDel="008176CC" w:rsidRDefault="00451414">
            <w:pPr>
              <w:rPr>
                <w:del w:id="4886" w:author="Tanuj Kumar" w:date="2024-03-03T14:10:00Z"/>
              </w:rPr>
            </w:pPr>
            <w:del w:id="488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E7D5FD5" w14:textId="4F6B674F" w:rsidR="00451414" w:rsidRPr="00451414" w:rsidDel="008176CC" w:rsidRDefault="00451414" w:rsidP="00451414">
            <w:pPr>
              <w:rPr>
                <w:del w:id="4888" w:author="Tanuj Kumar" w:date="2024-03-03T14:10:00Z"/>
              </w:rPr>
            </w:pPr>
            <w:del w:id="488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AD26897" w14:textId="66671278" w:rsidR="00451414" w:rsidRPr="00451414" w:rsidDel="008176CC" w:rsidRDefault="00451414" w:rsidP="00451414">
            <w:pPr>
              <w:rPr>
                <w:del w:id="489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5032626" w14:textId="7ACC0174" w:rsidR="00451414" w:rsidRPr="00451414" w:rsidDel="008176CC" w:rsidRDefault="00451414">
            <w:pPr>
              <w:rPr>
                <w:del w:id="4891" w:author="Tanuj Kumar" w:date="2024-03-03T14:10:00Z"/>
              </w:rPr>
            </w:pPr>
            <w:del w:id="489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4DB499C" w14:textId="3AD084CA" w:rsidR="00451414" w:rsidRPr="00451414" w:rsidDel="008176CC" w:rsidRDefault="00451414" w:rsidP="00451414">
            <w:pPr>
              <w:rPr>
                <w:del w:id="4893" w:author="Tanuj Kumar" w:date="2024-03-03T14:10:00Z"/>
              </w:rPr>
            </w:pPr>
            <w:del w:id="489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BA3BC4B" w14:textId="6C830C07" w:rsidR="00451414" w:rsidRPr="00451414" w:rsidDel="008176CC" w:rsidRDefault="00451414" w:rsidP="00451414">
            <w:pPr>
              <w:rPr>
                <w:del w:id="489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37B3BD3" w14:textId="680F0446" w:rsidR="00451414" w:rsidRPr="00451414" w:rsidDel="008176CC" w:rsidRDefault="00451414">
            <w:pPr>
              <w:rPr>
                <w:del w:id="4896" w:author="Tanuj Kumar" w:date="2024-03-03T14:10:00Z"/>
              </w:rPr>
            </w:pPr>
            <w:del w:id="489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BBC4F49" w14:textId="064CFC8E" w:rsidTr="00451414">
        <w:trPr>
          <w:trHeight w:val="300"/>
          <w:del w:id="4898" w:author="Tanuj Kumar" w:date="2024-03-03T14:10:00Z"/>
        </w:trPr>
        <w:tc>
          <w:tcPr>
            <w:tcW w:w="3955" w:type="dxa"/>
            <w:hideMark/>
          </w:tcPr>
          <w:p w14:paraId="6D25D870" w14:textId="6D16900D" w:rsidR="00451414" w:rsidRPr="00451414" w:rsidDel="008176CC" w:rsidRDefault="00451414" w:rsidP="00451414">
            <w:pPr>
              <w:rPr>
                <w:del w:id="4899" w:author="Tanuj Kumar" w:date="2024-03-03T14:10:00Z"/>
              </w:rPr>
            </w:pPr>
            <w:del w:id="4900" w:author="Tanuj Kumar" w:date="2024-03-03T14:10:00Z">
              <w:r w:rsidRPr="00451414" w:rsidDel="008176CC">
                <w:delText>Non-English</w:delText>
              </w:r>
            </w:del>
          </w:p>
        </w:tc>
        <w:tc>
          <w:tcPr>
            <w:tcW w:w="1170" w:type="dxa"/>
            <w:noWrap/>
            <w:hideMark/>
          </w:tcPr>
          <w:p w14:paraId="5FED30C7" w14:textId="62ABDCA5" w:rsidR="00451414" w:rsidRPr="00451414" w:rsidDel="008176CC" w:rsidRDefault="00451414" w:rsidP="00451414">
            <w:pPr>
              <w:rPr>
                <w:del w:id="4901" w:author="Tanuj Kumar" w:date="2024-03-03T14:10:00Z"/>
                <w:b/>
                <w:bCs/>
              </w:rPr>
            </w:pPr>
            <w:del w:id="4902" w:author="Tanuj Kumar" w:date="2024-03-03T14:10:00Z">
              <w:r w:rsidRPr="00451414" w:rsidDel="008176CC">
                <w:rPr>
                  <w:b/>
                  <w:bCs/>
                </w:rPr>
                <w:delText>0.89</w:delText>
              </w:r>
            </w:del>
          </w:p>
        </w:tc>
        <w:tc>
          <w:tcPr>
            <w:tcW w:w="912" w:type="dxa"/>
            <w:noWrap/>
            <w:hideMark/>
          </w:tcPr>
          <w:p w14:paraId="2975384F" w14:textId="0B82FBDF" w:rsidR="00451414" w:rsidRPr="00451414" w:rsidDel="008176CC" w:rsidRDefault="00451414" w:rsidP="00451414">
            <w:pPr>
              <w:rPr>
                <w:del w:id="4903" w:author="Tanuj Kumar" w:date="2024-03-03T14:10:00Z"/>
                <w:b/>
                <w:bCs/>
              </w:rPr>
            </w:pPr>
            <w:del w:id="4904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800" w:type="dxa"/>
            <w:noWrap/>
            <w:hideMark/>
          </w:tcPr>
          <w:p w14:paraId="10FDE566" w14:textId="584925C0" w:rsidR="00451414" w:rsidRPr="00451414" w:rsidDel="008176CC" w:rsidRDefault="00451414">
            <w:pPr>
              <w:rPr>
                <w:del w:id="4905" w:author="Tanuj Kumar" w:date="2024-03-03T14:10:00Z"/>
                <w:b/>
                <w:bCs/>
              </w:rPr>
            </w:pPr>
            <w:del w:id="4906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56" w:type="dxa"/>
            <w:noWrap/>
            <w:hideMark/>
          </w:tcPr>
          <w:p w14:paraId="77564475" w14:textId="145EB9BC" w:rsidR="00451414" w:rsidRPr="00451414" w:rsidDel="008176CC" w:rsidRDefault="00451414" w:rsidP="00451414">
            <w:pPr>
              <w:rPr>
                <w:del w:id="4907" w:author="Tanuj Kumar" w:date="2024-03-03T14:10:00Z"/>
                <w:b/>
                <w:bCs/>
              </w:rPr>
            </w:pPr>
            <w:del w:id="4908" w:author="Tanuj Kumar" w:date="2024-03-03T14:10:00Z">
              <w:r w:rsidRPr="00451414" w:rsidDel="008176CC">
                <w:rPr>
                  <w:b/>
                  <w:bCs/>
                </w:rPr>
                <w:delText>0.88</w:delText>
              </w:r>
            </w:del>
          </w:p>
        </w:tc>
        <w:tc>
          <w:tcPr>
            <w:tcW w:w="762" w:type="dxa"/>
            <w:noWrap/>
            <w:hideMark/>
          </w:tcPr>
          <w:p w14:paraId="438D2481" w14:textId="01FFD457" w:rsidR="00451414" w:rsidRPr="00451414" w:rsidDel="008176CC" w:rsidRDefault="00451414" w:rsidP="00451414">
            <w:pPr>
              <w:rPr>
                <w:del w:id="4909" w:author="Tanuj Kumar" w:date="2024-03-03T14:10:00Z"/>
                <w:b/>
                <w:bCs/>
              </w:rPr>
            </w:pPr>
            <w:del w:id="4910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899" w:type="dxa"/>
            <w:noWrap/>
            <w:hideMark/>
          </w:tcPr>
          <w:p w14:paraId="18BE4733" w14:textId="6517FA70" w:rsidR="00451414" w:rsidRPr="00451414" w:rsidDel="008176CC" w:rsidRDefault="00451414">
            <w:pPr>
              <w:rPr>
                <w:del w:id="4911" w:author="Tanuj Kumar" w:date="2024-03-03T14:10:00Z"/>
                <w:b/>
                <w:bCs/>
              </w:rPr>
            </w:pPr>
            <w:del w:id="4912" w:author="Tanuj Kumar" w:date="2024-03-03T14:10:00Z">
              <w:r w:rsidRPr="00451414" w:rsidDel="008176CC">
                <w:rPr>
                  <w:b/>
                  <w:bCs/>
                </w:rPr>
                <w:delText>0.96)</w:delText>
              </w:r>
            </w:del>
          </w:p>
        </w:tc>
        <w:tc>
          <w:tcPr>
            <w:tcW w:w="762" w:type="dxa"/>
            <w:noWrap/>
            <w:hideMark/>
          </w:tcPr>
          <w:p w14:paraId="56BE3D4D" w14:textId="74EE89DC" w:rsidR="00451414" w:rsidRPr="00451414" w:rsidDel="008176CC" w:rsidRDefault="00451414" w:rsidP="00451414">
            <w:pPr>
              <w:rPr>
                <w:del w:id="4913" w:author="Tanuj Kumar" w:date="2024-03-03T14:10:00Z"/>
              </w:rPr>
            </w:pPr>
            <w:del w:id="4914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5B42A1A4" w14:textId="6AF59522" w:rsidR="00451414" w:rsidRPr="00451414" w:rsidDel="008176CC" w:rsidRDefault="00451414" w:rsidP="00451414">
            <w:pPr>
              <w:rPr>
                <w:del w:id="4915" w:author="Tanuj Kumar" w:date="2024-03-03T14:10:00Z"/>
              </w:rPr>
            </w:pPr>
            <w:del w:id="4916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678" w:type="dxa"/>
            <w:noWrap/>
            <w:hideMark/>
          </w:tcPr>
          <w:p w14:paraId="263FF549" w14:textId="101B87C2" w:rsidR="00451414" w:rsidRPr="00451414" w:rsidDel="008176CC" w:rsidRDefault="00451414">
            <w:pPr>
              <w:rPr>
                <w:del w:id="4917" w:author="Tanuj Kumar" w:date="2024-03-03T14:10:00Z"/>
              </w:rPr>
            </w:pPr>
            <w:del w:id="4918" w:author="Tanuj Kumar" w:date="2024-03-03T14:10:00Z">
              <w:r w:rsidRPr="00451414" w:rsidDel="008176CC">
                <w:delText>1.01)</w:delText>
              </w:r>
            </w:del>
          </w:p>
        </w:tc>
        <w:tc>
          <w:tcPr>
            <w:tcW w:w="610" w:type="dxa"/>
            <w:noWrap/>
            <w:hideMark/>
          </w:tcPr>
          <w:p w14:paraId="7EB1A9CA" w14:textId="5D1D9B3C" w:rsidR="00451414" w:rsidRPr="00451414" w:rsidDel="008176CC" w:rsidRDefault="00451414" w:rsidP="00451414">
            <w:pPr>
              <w:rPr>
                <w:del w:id="4919" w:author="Tanuj Kumar" w:date="2024-03-03T14:10:00Z"/>
              </w:rPr>
            </w:pPr>
            <w:del w:id="4920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00CB9409" w14:textId="4EF95260" w:rsidR="00451414" w:rsidRPr="00451414" w:rsidDel="008176CC" w:rsidRDefault="00451414" w:rsidP="00451414">
            <w:pPr>
              <w:rPr>
                <w:del w:id="4921" w:author="Tanuj Kumar" w:date="2024-03-03T14:10:00Z"/>
              </w:rPr>
            </w:pPr>
            <w:del w:id="4922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1CFAD53E" w14:textId="400F8E5A" w:rsidR="00451414" w:rsidRPr="00451414" w:rsidDel="008176CC" w:rsidRDefault="00451414">
            <w:pPr>
              <w:rPr>
                <w:del w:id="4923" w:author="Tanuj Kumar" w:date="2024-03-03T14:10:00Z"/>
              </w:rPr>
            </w:pPr>
            <w:del w:id="4924" w:author="Tanuj Kumar" w:date="2024-03-03T14:10:00Z">
              <w:r w:rsidRPr="00451414" w:rsidDel="008176CC">
                <w:delText>1.09)</w:delText>
              </w:r>
            </w:del>
          </w:p>
        </w:tc>
        <w:tc>
          <w:tcPr>
            <w:tcW w:w="610" w:type="dxa"/>
            <w:noWrap/>
            <w:hideMark/>
          </w:tcPr>
          <w:p w14:paraId="5DD3794C" w14:textId="157201BB" w:rsidR="00451414" w:rsidRPr="00451414" w:rsidDel="008176CC" w:rsidRDefault="00451414" w:rsidP="00451414">
            <w:pPr>
              <w:rPr>
                <w:del w:id="4925" w:author="Tanuj Kumar" w:date="2024-03-03T14:10:00Z"/>
                <w:b/>
                <w:bCs/>
              </w:rPr>
            </w:pPr>
            <w:del w:id="4926" w:author="Tanuj Kumar" w:date="2024-03-03T14:10:00Z">
              <w:r w:rsidRPr="00451414" w:rsidDel="008176CC">
                <w:rPr>
                  <w:b/>
                  <w:bCs/>
                </w:rPr>
                <w:delText>0.87</w:delText>
              </w:r>
            </w:del>
          </w:p>
        </w:tc>
        <w:tc>
          <w:tcPr>
            <w:tcW w:w="678" w:type="dxa"/>
            <w:noWrap/>
            <w:hideMark/>
          </w:tcPr>
          <w:p w14:paraId="14E152C8" w14:textId="45BA1F03" w:rsidR="00451414" w:rsidRPr="00451414" w:rsidDel="008176CC" w:rsidRDefault="00451414" w:rsidP="00451414">
            <w:pPr>
              <w:rPr>
                <w:del w:id="4927" w:author="Tanuj Kumar" w:date="2024-03-03T14:10:00Z"/>
                <w:b/>
                <w:bCs/>
              </w:rPr>
            </w:pPr>
            <w:del w:id="4928" w:author="Tanuj Kumar" w:date="2024-03-03T14:10:00Z">
              <w:r w:rsidRPr="00451414" w:rsidDel="008176CC">
                <w:rPr>
                  <w:b/>
                  <w:bCs/>
                </w:rPr>
                <w:delText xml:space="preserve">(0.78 - </w:delText>
              </w:r>
            </w:del>
          </w:p>
        </w:tc>
        <w:tc>
          <w:tcPr>
            <w:tcW w:w="678" w:type="dxa"/>
            <w:noWrap/>
            <w:hideMark/>
          </w:tcPr>
          <w:p w14:paraId="23318FAF" w14:textId="335AB7BA" w:rsidR="00451414" w:rsidRPr="00451414" w:rsidDel="008176CC" w:rsidRDefault="00451414">
            <w:pPr>
              <w:rPr>
                <w:del w:id="4929" w:author="Tanuj Kumar" w:date="2024-03-03T14:10:00Z"/>
                <w:b/>
                <w:bCs/>
              </w:rPr>
            </w:pPr>
            <w:del w:id="4930" w:author="Tanuj Kumar" w:date="2024-03-03T14:10:00Z">
              <w:r w:rsidRPr="00451414" w:rsidDel="008176CC">
                <w:rPr>
                  <w:b/>
                  <w:bCs/>
                </w:rPr>
                <w:delText>0.96)</w:delText>
              </w:r>
            </w:del>
          </w:p>
        </w:tc>
        <w:tc>
          <w:tcPr>
            <w:tcW w:w="610" w:type="dxa"/>
            <w:noWrap/>
            <w:hideMark/>
          </w:tcPr>
          <w:p w14:paraId="3F61FBEC" w14:textId="5614AFF3" w:rsidR="00451414" w:rsidRPr="00451414" w:rsidDel="008176CC" w:rsidRDefault="00451414" w:rsidP="00451414">
            <w:pPr>
              <w:rPr>
                <w:del w:id="4931" w:author="Tanuj Kumar" w:date="2024-03-03T14:10:00Z"/>
                <w:b/>
                <w:bCs/>
              </w:rPr>
            </w:pPr>
            <w:del w:id="4932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2D0A7449" w14:textId="38994A68" w:rsidR="00451414" w:rsidRPr="00451414" w:rsidDel="008176CC" w:rsidRDefault="00451414" w:rsidP="00451414">
            <w:pPr>
              <w:rPr>
                <w:del w:id="4933" w:author="Tanuj Kumar" w:date="2024-03-03T14:10:00Z"/>
                <w:b/>
                <w:bCs/>
              </w:rPr>
            </w:pPr>
            <w:del w:id="4934" w:author="Tanuj Kumar" w:date="2024-03-03T14:10:00Z">
              <w:r w:rsidRPr="00451414" w:rsidDel="008176CC">
                <w:rPr>
                  <w:b/>
                  <w:bCs/>
                </w:rPr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051BEF69" w14:textId="7F1290E1" w:rsidR="00451414" w:rsidRPr="00451414" w:rsidDel="008176CC" w:rsidRDefault="00451414">
            <w:pPr>
              <w:rPr>
                <w:del w:id="4935" w:author="Tanuj Kumar" w:date="2024-03-03T14:10:00Z"/>
                <w:b/>
                <w:bCs/>
              </w:rPr>
            </w:pPr>
            <w:del w:id="4936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</w:tr>
      <w:tr w:rsidR="00451414" w:rsidRPr="00451414" w:rsidDel="008176CC" w14:paraId="062EE75D" w14:textId="7785732D" w:rsidTr="00451414">
        <w:trPr>
          <w:trHeight w:val="300"/>
          <w:del w:id="4937" w:author="Tanuj Kumar" w:date="2024-03-03T14:10:00Z"/>
        </w:trPr>
        <w:tc>
          <w:tcPr>
            <w:tcW w:w="3955" w:type="dxa"/>
            <w:noWrap/>
            <w:hideMark/>
          </w:tcPr>
          <w:p w14:paraId="223A6994" w14:textId="4F2FB696" w:rsidR="00451414" w:rsidRPr="00451414" w:rsidDel="008176CC" w:rsidRDefault="00451414">
            <w:pPr>
              <w:rPr>
                <w:del w:id="4938" w:author="Tanuj Kumar" w:date="2024-03-03T14:10:00Z"/>
                <w:b/>
                <w:bCs/>
              </w:rPr>
            </w:pPr>
            <w:del w:id="4939" w:author="Tanuj Kumar" w:date="2024-03-03T14:10:00Z">
              <w:r w:rsidRPr="00451414" w:rsidDel="008176CC">
                <w:rPr>
                  <w:b/>
                  <w:bCs/>
                </w:rPr>
                <w:delText>Household Educational Attainment</w:delText>
              </w:r>
            </w:del>
          </w:p>
        </w:tc>
        <w:tc>
          <w:tcPr>
            <w:tcW w:w="1170" w:type="dxa"/>
            <w:noWrap/>
            <w:hideMark/>
          </w:tcPr>
          <w:p w14:paraId="35F1263D" w14:textId="747C7660" w:rsidR="00451414" w:rsidRPr="00451414" w:rsidDel="008176CC" w:rsidRDefault="00451414">
            <w:pPr>
              <w:rPr>
                <w:del w:id="4940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7F54B2F8" w14:textId="65D63191" w:rsidR="00451414" w:rsidRPr="00451414" w:rsidDel="008176CC" w:rsidRDefault="00451414" w:rsidP="00451414">
            <w:pPr>
              <w:rPr>
                <w:del w:id="494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6F62D8DD" w14:textId="4015CA36" w:rsidR="00451414" w:rsidRPr="00451414" w:rsidDel="008176CC" w:rsidRDefault="00451414">
            <w:pPr>
              <w:rPr>
                <w:del w:id="4942" w:author="Tanuj Kumar" w:date="2024-03-03T14:10:00Z"/>
              </w:rPr>
            </w:pPr>
            <w:del w:id="494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E269165" w14:textId="1EFB4705" w:rsidR="00451414" w:rsidRPr="00451414" w:rsidDel="008176CC" w:rsidRDefault="00451414">
            <w:pPr>
              <w:rPr>
                <w:del w:id="4944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68A493F3" w14:textId="28E056A5" w:rsidR="00451414" w:rsidRPr="00451414" w:rsidDel="008176CC" w:rsidRDefault="00451414" w:rsidP="00451414">
            <w:pPr>
              <w:rPr>
                <w:del w:id="494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CCCBD54" w14:textId="6C3C4339" w:rsidR="00451414" w:rsidRPr="00451414" w:rsidDel="008176CC" w:rsidRDefault="00451414">
            <w:pPr>
              <w:rPr>
                <w:del w:id="4946" w:author="Tanuj Kumar" w:date="2024-03-03T14:10:00Z"/>
                <w:b/>
                <w:bCs/>
              </w:rPr>
            </w:pPr>
            <w:del w:id="4947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2587F025" w14:textId="5EEBDCF6" w:rsidR="00451414" w:rsidRPr="00451414" w:rsidDel="008176CC" w:rsidRDefault="00451414">
            <w:pPr>
              <w:rPr>
                <w:del w:id="4948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6B1490DB" w14:textId="1988C1EE" w:rsidR="00451414" w:rsidRPr="00451414" w:rsidDel="008176CC" w:rsidRDefault="00451414" w:rsidP="00451414">
            <w:pPr>
              <w:rPr>
                <w:del w:id="494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F062476" w14:textId="2CEB69A9" w:rsidR="00451414" w:rsidRPr="00451414" w:rsidDel="008176CC" w:rsidRDefault="00451414">
            <w:pPr>
              <w:rPr>
                <w:del w:id="4950" w:author="Tanuj Kumar" w:date="2024-03-03T14:10:00Z"/>
              </w:rPr>
            </w:pPr>
            <w:del w:id="495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9B182ED" w14:textId="5E4146C5" w:rsidR="00451414" w:rsidRPr="00451414" w:rsidDel="008176CC" w:rsidRDefault="00451414">
            <w:pPr>
              <w:rPr>
                <w:del w:id="495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9F8C9EA" w14:textId="0944CD42" w:rsidR="00451414" w:rsidRPr="00451414" w:rsidDel="008176CC" w:rsidRDefault="00451414" w:rsidP="00451414">
            <w:pPr>
              <w:rPr>
                <w:del w:id="495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866EDC0" w14:textId="548AC7BF" w:rsidR="00451414" w:rsidRPr="00451414" w:rsidDel="008176CC" w:rsidRDefault="00451414">
            <w:pPr>
              <w:rPr>
                <w:del w:id="4954" w:author="Tanuj Kumar" w:date="2024-03-03T14:10:00Z"/>
              </w:rPr>
            </w:pPr>
            <w:del w:id="495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FBBAD20" w14:textId="6B1DDE39" w:rsidR="00451414" w:rsidRPr="00451414" w:rsidDel="008176CC" w:rsidRDefault="00451414">
            <w:pPr>
              <w:rPr>
                <w:del w:id="495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DED7E50" w14:textId="73E329DD" w:rsidR="00451414" w:rsidRPr="00451414" w:rsidDel="008176CC" w:rsidRDefault="00451414" w:rsidP="00451414">
            <w:pPr>
              <w:rPr>
                <w:del w:id="495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B13AD2A" w14:textId="1B50F70B" w:rsidR="00451414" w:rsidRPr="00451414" w:rsidDel="008176CC" w:rsidRDefault="00451414">
            <w:pPr>
              <w:rPr>
                <w:del w:id="4958" w:author="Tanuj Kumar" w:date="2024-03-03T14:10:00Z"/>
              </w:rPr>
            </w:pPr>
            <w:del w:id="495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CE6DF87" w14:textId="0C220EEE" w:rsidR="00451414" w:rsidRPr="00451414" w:rsidDel="008176CC" w:rsidRDefault="00451414">
            <w:pPr>
              <w:rPr>
                <w:del w:id="496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01A0B85" w14:textId="11A38134" w:rsidR="00451414" w:rsidRPr="00451414" w:rsidDel="008176CC" w:rsidRDefault="00451414">
            <w:pPr>
              <w:rPr>
                <w:del w:id="49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238C01C" w14:textId="4A81FAF5" w:rsidR="00451414" w:rsidRPr="00451414" w:rsidDel="008176CC" w:rsidRDefault="00451414">
            <w:pPr>
              <w:rPr>
                <w:del w:id="4962" w:author="Tanuj Kumar" w:date="2024-03-03T14:10:00Z"/>
              </w:rPr>
            </w:pPr>
            <w:del w:id="4963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DB4B4C5" w14:textId="29AA1539" w:rsidTr="00451414">
        <w:trPr>
          <w:trHeight w:val="600"/>
          <w:del w:id="4964" w:author="Tanuj Kumar" w:date="2024-03-03T14:10:00Z"/>
        </w:trPr>
        <w:tc>
          <w:tcPr>
            <w:tcW w:w="3955" w:type="dxa"/>
            <w:hideMark/>
          </w:tcPr>
          <w:p w14:paraId="506E918F" w14:textId="48053606" w:rsidR="00451414" w:rsidRPr="00451414" w:rsidDel="008176CC" w:rsidRDefault="00451414" w:rsidP="00451414">
            <w:pPr>
              <w:rPr>
                <w:del w:id="4965" w:author="Tanuj Kumar" w:date="2024-03-03T14:10:00Z"/>
              </w:rPr>
            </w:pPr>
            <w:del w:id="4966" w:author="Tanuj Kumar" w:date="2024-03-03T14:10:00Z">
              <w:r w:rsidRPr="00451414" w:rsidDel="008176CC">
                <w:delText>≤High school/General Educational Development (GED) test</w:delText>
              </w:r>
            </w:del>
          </w:p>
        </w:tc>
        <w:tc>
          <w:tcPr>
            <w:tcW w:w="1170" w:type="dxa"/>
            <w:noWrap/>
            <w:hideMark/>
          </w:tcPr>
          <w:p w14:paraId="3CD2EC52" w14:textId="26541094" w:rsidR="00451414" w:rsidRPr="00451414" w:rsidDel="008176CC" w:rsidRDefault="00451414" w:rsidP="00451414">
            <w:pPr>
              <w:rPr>
                <w:del w:id="4967" w:author="Tanuj Kumar" w:date="2024-03-03T14:10:00Z"/>
                <w:b/>
                <w:bCs/>
              </w:rPr>
            </w:pPr>
            <w:del w:id="4968" w:author="Tanuj Kumar" w:date="2024-03-03T14:10:00Z">
              <w:r w:rsidRPr="00451414" w:rsidDel="008176CC">
                <w:rPr>
                  <w:b/>
                  <w:bCs/>
                </w:rPr>
                <w:delText>0.88</w:delText>
              </w:r>
            </w:del>
          </w:p>
        </w:tc>
        <w:tc>
          <w:tcPr>
            <w:tcW w:w="912" w:type="dxa"/>
            <w:noWrap/>
            <w:hideMark/>
          </w:tcPr>
          <w:p w14:paraId="02C0E9AC" w14:textId="40BB325D" w:rsidR="00451414" w:rsidRPr="00451414" w:rsidDel="008176CC" w:rsidRDefault="00451414" w:rsidP="00451414">
            <w:pPr>
              <w:rPr>
                <w:del w:id="4969" w:author="Tanuj Kumar" w:date="2024-03-03T14:10:00Z"/>
                <w:b/>
                <w:bCs/>
              </w:rPr>
            </w:pPr>
            <w:del w:id="4970" w:author="Tanuj Kumar" w:date="2024-03-03T14:10:00Z">
              <w:r w:rsidRPr="00451414" w:rsidDel="008176CC">
                <w:rPr>
                  <w:b/>
                  <w:bCs/>
                </w:rPr>
                <w:delText xml:space="preserve">(0.80 - </w:delText>
              </w:r>
            </w:del>
          </w:p>
        </w:tc>
        <w:tc>
          <w:tcPr>
            <w:tcW w:w="800" w:type="dxa"/>
            <w:noWrap/>
            <w:hideMark/>
          </w:tcPr>
          <w:p w14:paraId="3DD123D5" w14:textId="3F640ECA" w:rsidR="00451414" w:rsidRPr="00451414" w:rsidDel="008176CC" w:rsidRDefault="00451414">
            <w:pPr>
              <w:rPr>
                <w:del w:id="4971" w:author="Tanuj Kumar" w:date="2024-03-03T14:10:00Z"/>
                <w:b/>
                <w:bCs/>
              </w:rPr>
            </w:pPr>
            <w:del w:id="4972" w:author="Tanuj Kumar" w:date="2024-03-03T14:10:00Z">
              <w:r w:rsidRPr="00451414" w:rsidDel="008176CC">
                <w:rPr>
                  <w:b/>
                  <w:bCs/>
                </w:rPr>
                <w:delText>0.96)</w:delText>
              </w:r>
            </w:del>
          </w:p>
        </w:tc>
        <w:tc>
          <w:tcPr>
            <w:tcW w:w="756" w:type="dxa"/>
            <w:noWrap/>
            <w:hideMark/>
          </w:tcPr>
          <w:p w14:paraId="1B586CA3" w14:textId="7339602A" w:rsidR="00451414" w:rsidRPr="00451414" w:rsidDel="008176CC" w:rsidRDefault="00451414" w:rsidP="00451414">
            <w:pPr>
              <w:rPr>
                <w:del w:id="4973" w:author="Tanuj Kumar" w:date="2024-03-03T14:10:00Z"/>
                <w:b/>
                <w:bCs/>
              </w:rPr>
            </w:pPr>
            <w:del w:id="4974" w:author="Tanuj Kumar" w:date="2024-03-03T14:10:00Z">
              <w:r w:rsidRPr="00451414" w:rsidDel="008176CC">
                <w:rPr>
                  <w:b/>
                  <w:bCs/>
                </w:rPr>
                <w:delText>0.90</w:delText>
              </w:r>
            </w:del>
          </w:p>
        </w:tc>
        <w:tc>
          <w:tcPr>
            <w:tcW w:w="762" w:type="dxa"/>
            <w:noWrap/>
            <w:hideMark/>
          </w:tcPr>
          <w:p w14:paraId="2A4C73EC" w14:textId="4188671D" w:rsidR="00451414" w:rsidRPr="00451414" w:rsidDel="008176CC" w:rsidRDefault="00451414" w:rsidP="00451414">
            <w:pPr>
              <w:rPr>
                <w:del w:id="4975" w:author="Tanuj Kumar" w:date="2024-03-03T14:10:00Z"/>
                <w:b/>
                <w:bCs/>
              </w:rPr>
            </w:pPr>
            <w:del w:id="4976" w:author="Tanuj Kumar" w:date="2024-03-03T14:10:00Z">
              <w:r w:rsidRPr="00451414" w:rsidDel="008176CC">
                <w:rPr>
                  <w:b/>
                  <w:bCs/>
                </w:rPr>
                <w:delText xml:space="preserve">(0.83 - </w:delText>
              </w:r>
            </w:del>
          </w:p>
        </w:tc>
        <w:tc>
          <w:tcPr>
            <w:tcW w:w="899" w:type="dxa"/>
            <w:noWrap/>
            <w:hideMark/>
          </w:tcPr>
          <w:p w14:paraId="5207DBE1" w14:textId="013A62E9" w:rsidR="00451414" w:rsidRPr="00451414" w:rsidDel="008176CC" w:rsidRDefault="00451414">
            <w:pPr>
              <w:rPr>
                <w:del w:id="4977" w:author="Tanuj Kumar" w:date="2024-03-03T14:10:00Z"/>
                <w:b/>
                <w:bCs/>
              </w:rPr>
            </w:pPr>
            <w:del w:id="4978" w:author="Tanuj Kumar" w:date="2024-03-03T14:10:00Z">
              <w:r w:rsidRPr="00451414" w:rsidDel="008176CC">
                <w:rPr>
                  <w:b/>
                  <w:bCs/>
                </w:rPr>
                <w:delText>0.97)</w:delText>
              </w:r>
            </w:del>
          </w:p>
        </w:tc>
        <w:tc>
          <w:tcPr>
            <w:tcW w:w="762" w:type="dxa"/>
            <w:noWrap/>
            <w:hideMark/>
          </w:tcPr>
          <w:p w14:paraId="128B3AF5" w14:textId="3B33D83F" w:rsidR="00451414" w:rsidRPr="00451414" w:rsidDel="008176CC" w:rsidRDefault="00451414" w:rsidP="00451414">
            <w:pPr>
              <w:rPr>
                <w:del w:id="4979" w:author="Tanuj Kumar" w:date="2024-03-03T14:10:00Z"/>
              </w:rPr>
            </w:pPr>
            <w:del w:id="4980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026171EB" w14:textId="2B89C9D2" w:rsidR="00451414" w:rsidRPr="00451414" w:rsidDel="008176CC" w:rsidRDefault="00451414" w:rsidP="00451414">
            <w:pPr>
              <w:rPr>
                <w:del w:id="4981" w:author="Tanuj Kumar" w:date="2024-03-03T14:10:00Z"/>
              </w:rPr>
            </w:pPr>
            <w:del w:id="4982" w:author="Tanuj Kumar" w:date="2024-03-03T14:10:00Z">
              <w:r w:rsidRPr="00451414" w:rsidDel="008176CC"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6F5BFE96" w14:textId="6CCECB76" w:rsidR="00451414" w:rsidRPr="00451414" w:rsidDel="008176CC" w:rsidRDefault="00451414">
            <w:pPr>
              <w:rPr>
                <w:del w:id="4983" w:author="Tanuj Kumar" w:date="2024-03-03T14:10:00Z"/>
              </w:rPr>
            </w:pPr>
            <w:del w:id="4984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3742C5DE" w14:textId="1040B353" w:rsidR="00451414" w:rsidRPr="00451414" w:rsidDel="008176CC" w:rsidRDefault="00451414" w:rsidP="00451414">
            <w:pPr>
              <w:rPr>
                <w:del w:id="4985" w:author="Tanuj Kumar" w:date="2024-03-03T14:10:00Z"/>
                <w:b/>
                <w:bCs/>
              </w:rPr>
            </w:pPr>
            <w:del w:id="4986" w:author="Tanuj Kumar" w:date="2024-03-03T14:10:00Z">
              <w:r w:rsidRPr="00451414" w:rsidDel="008176CC">
                <w:rPr>
                  <w:b/>
                  <w:bCs/>
                </w:rPr>
                <w:delText>0.92</w:delText>
              </w:r>
            </w:del>
          </w:p>
        </w:tc>
        <w:tc>
          <w:tcPr>
            <w:tcW w:w="678" w:type="dxa"/>
            <w:noWrap/>
            <w:hideMark/>
          </w:tcPr>
          <w:p w14:paraId="17ADAC7E" w14:textId="42E7CE99" w:rsidR="00451414" w:rsidRPr="00451414" w:rsidDel="008176CC" w:rsidRDefault="00451414" w:rsidP="00451414">
            <w:pPr>
              <w:rPr>
                <w:del w:id="4987" w:author="Tanuj Kumar" w:date="2024-03-03T14:10:00Z"/>
                <w:b/>
                <w:bCs/>
              </w:rPr>
            </w:pPr>
            <w:del w:id="4988" w:author="Tanuj Kumar" w:date="2024-03-03T14:10:00Z">
              <w:r w:rsidRPr="00451414" w:rsidDel="008176CC">
                <w:rPr>
                  <w:b/>
                  <w:bCs/>
                </w:rPr>
                <w:delText xml:space="preserve">(0.85 - </w:delText>
              </w:r>
            </w:del>
          </w:p>
        </w:tc>
        <w:tc>
          <w:tcPr>
            <w:tcW w:w="678" w:type="dxa"/>
            <w:noWrap/>
            <w:hideMark/>
          </w:tcPr>
          <w:p w14:paraId="7CBF2540" w14:textId="25DC5177" w:rsidR="00451414" w:rsidRPr="00451414" w:rsidDel="008176CC" w:rsidRDefault="00451414">
            <w:pPr>
              <w:rPr>
                <w:del w:id="4989" w:author="Tanuj Kumar" w:date="2024-03-03T14:10:00Z"/>
                <w:b/>
                <w:bCs/>
              </w:rPr>
            </w:pPr>
            <w:del w:id="4990" w:author="Tanuj Kumar" w:date="2024-03-03T14:10:00Z">
              <w:r w:rsidRPr="00451414" w:rsidDel="008176CC">
                <w:rPr>
                  <w:b/>
                  <w:bCs/>
                </w:rPr>
                <w:delText>1.00)</w:delText>
              </w:r>
            </w:del>
          </w:p>
        </w:tc>
        <w:tc>
          <w:tcPr>
            <w:tcW w:w="610" w:type="dxa"/>
            <w:noWrap/>
            <w:hideMark/>
          </w:tcPr>
          <w:p w14:paraId="4C051364" w14:textId="5228E508" w:rsidR="00451414" w:rsidRPr="00451414" w:rsidDel="008176CC" w:rsidRDefault="00451414" w:rsidP="00451414">
            <w:pPr>
              <w:rPr>
                <w:del w:id="4991" w:author="Tanuj Kumar" w:date="2024-03-03T14:10:00Z"/>
                <w:b/>
                <w:bCs/>
              </w:rPr>
            </w:pPr>
            <w:del w:id="4992" w:author="Tanuj Kumar" w:date="2024-03-03T14:10:00Z">
              <w:r w:rsidRPr="00451414" w:rsidDel="008176CC">
                <w:rPr>
                  <w:b/>
                  <w:bCs/>
                </w:rPr>
                <w:delText>0.89</w:delText>
              </w:r>
            </w:del>
          </w:p>
        </w:tc>
        <w:tc>
          <w:tcPr>
            <w:tcW w:w="678" w:type="dxa"/>
            <w:noWrap/>
            <w:hideMark/>
          </w:tcPr>
          <w:p w14:paraId="79C5C901" w14:textId="14D9674F" w:rsidR="00451414" w:rsidRPr="00451414" w:rsidDel="008176CC" w:rsidRDefault="00451414" w:rsidP="00451414">
            <w:pPr>
              <w:rPr>
                <w:del w:id="4993" w:author="Tanuj Kumar" w:date="2024-03-03T14:10:00Z"/>
                <w:b/>
                <w:bCs/>
              </w:rPr>
            </w:pPr>
            <w:del w:id="4994" w:author="Tanuj Kumar" w:date="2024-03-03T14:10:00Z">
              <w:r w:rsidRPr="00451414" w:rsidDel="008176CC">
                <w:rPr>
                  <w:b/>
                  <w:bCs/>
                </w:rPr>
                <w:delText xml:space="preserve">(0.82 - </w:delText>
              </w:r>
            </w:del>
          </w:p>
        </w:tc>
        <w:tc>
          <w:tcPr>
            <w:tcW w:w="678" w:type="dxa"/>
            <w:noWrap/>
            <w:hideMark/>
          </w:tcPr>
          <w:p w14:paraId="33BD17DC" w14:textId="529515BB" w:rsidR="00451414" w:rsidRPr="00451414" w:rsidDel="008176CC" w:rsidRDefault="00451414">
            <w:pPr>
              <w:rPr>
                <w:del w:id="4995" w:author="Tanuj Kumar" w:date="2024-03-03T14:10:00Z"/>
                <w:b/>
                <w:bCs/>
              </w:rPr>
            </w:pPr>
            <w:del w:id="4996" w:author="Tanuj Kumar" w:date="2024-03-03T14:10:00Z">
              <w:r w:rsidRPr="00451414" w:rsidDel="008176CC">
                <w:rPr>
                  <w:b/>
                  <w:bCs/>
                </w:rPr>
                <w:delText>0.97)</w:delText>
              </w:r>
            </w:del>
          </w:p>
        </w:tc>
        <w:tc>
          <w:tcPr>
            <w:tcW w:w="610" w:type="dxa"/>
            <w:noWrap/>
            <w:hideMark/>
          </w:tcPr>
          <w:p w14:paraId="78492D5B" w14:textId="1E892823" w:rsidR="00451414" w:rsidRPr="00451414" w:rsidDel="008176CC" w:rsidRDefault="00451414" w:rsidP="00451414">
            <w:pPr>
              <w:rPr>
                <w:del w:id="4997" w:author="Tanuj Kumar" w:date="2024-03-03T14:10:00Z"/>
                <w:b/>
                <w:bCs/>
              </w:rPr>
            </w:pPr>
            <w:del w:id="4998" w:author="Tanuj Kumar" w:date="2024-03-03T14:10:00Z">
              <w:r w:rsidRPr="00451414" w:rsidDel="008176CC">
                <w:rPr>
                  <w:b/>
                  <w:bCs/>
                </w:rPr>
                <w:delText>0.96</w:delText>
              </w:r>
            </w:del>
          </w:p>
        </w:tc>
        <w:tc>
          <w:tcPr>
            <w:tcW w:w="678" w:type="dxa"/>
            <w:noWrap/>
            <w:hideMark/>
          </w:tcPr>
          <w:p w14:paraId="2A5E057B" w14:textId="2FA37121" w:rsidR="00451414" w:rsidRPr="00451414" w:rsidDel="008176CC" w:rsidRDefault="00451414" w:rsidP="00451414">
            <w:pPr>
              <w:rPr>
                <w:del w:id="4999" w:author="Tanuj Kumar" w:date="2024-03-03T14:10:00Z"/>
                <w:b/>
                <w:bCs/>
              </w:rPr>
            </w:pPr>
            <w:del w:id="5000" w:author="Tanuj Kumar" w:date="2024-03-03T14:10:00Z">
              <w:r w:rsidRPr="00451414" w:rsidDel="008176CC">
                <w:rPr>
                  <w:b/>
                  <w:bCs/>
                </w:rPr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7404F840" w14:textId="720AF6C7" w:rsidR="00451414" w:rsidRPr="00451414" w:rsidDel="008176CC" w:rsidRDefault="00451414">
            <w:pPr>
              <w:rPr>
                <w:del w:id="5001" w:author="Tanuj Kumar" w:date="2024-03-03T14:10:00Z"/>
                <w:b/>
                <w:bCs/>
              </w:rPr>
            </w:pPr>
            <w:del w:id="5002" w:author="Tanuj Kumar" w:date="2024-03-03T14:10:00Z">
              <w:r w:rsidRPr="00451414" w:rsidDel="008176CC">
                <w:rPr>
                  <w:b/>
                  <w:bCs/>
                </w:rPr>
                <w:delText>1.00)</w:delText>
              </w:r>
            </w:del>
          </w:p>
        </w:tc>
      </w:tr>
      <w:tr w:rsidR="00451414" w:rsidRPr="00451414" w:rsidDel="008176CC" w14:paraId="4122D54C" w14:textId="1225E800" w:rsidTr="00451414">
        <w:trPr>
          <w:trHeight w:val="300"/>
          <w:del w:id="5003" w:author="Tanuj Kumar" w:date="2024-03-03T14:10:00Z"/>
        </w:trPr>
        <w:tc>
          <w:tcPr>
            <w:tcW w:w="3955" w:type="dxa"/>
            <w:hideMark/>
          </w:tcPr>
          <w:p w14:paraId="1887DDC8" w14:textId="0FE7B343" w:rsidR="00451414" w:rsidRPr="00451414" w:rsidDel="008176CC" w:rsidRDefault="00451414" w:rsidP="00451414">
            <w:pPr>
              <w:rPr>
                <w:del w:id="5004" w:author="Tanuj Kumar" w:date="2024-03-03T14:10:00Z"/>
              </w:rPr>
            </w:pPr>
            <w:del w:id="5005" w:author="Tanuj Kumar" w:date="2024-03-03T14:10:00Z">
              <w:r w:rsidRPr="00451414" w:rsidDel="008176CC">
                <w:delText>Some college/associate degree</w:delText>
              </w:r>
            </w:del>
          </w:p>
        </w:tc>
        <w:tc>
          <w:tcPr>
            <w:tcW w:w="1170" w:type="dxa"/>
            <w:noWrap/>
            <w:hideMark/>
          </w:tcPr>
          <w:p w14:paraId="2F541102" w14:textId="6BC8D502" w:rsidR="00451414" w:rsidRPr="00451414" w:rsidDel="008176CC" w:rsidRDefault="00451414" w:rsidP="00451414">
            <w:pPr>
              <w:rPr>
                <w:del w:id="5006" w:author="Tanuj Kumar" w:date="2024-03-03T14:10:00Z"/>
              </w:rPr>
            </w:pPr>
            <w:del w:id="5007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912" w:type="dxa"/>
            <w:noWrap/>
            <w:hideMark/>
          </w:tcPr>
          <w:p w14:paraId="471D3AEA" w14:textId="38519FD0" w:rsidR="00451414" w:rsidRPr="00451414" w:rsidDel="008176CC" w:rsidRDefault="00451414" w:rsidP="00451414">
            <w:pPr>
              <w:rPr>
                <w:del w:id="5008" w:author="Tanuj Kumar" w:date="2024-03-03T14:10:00Z"/>
              </w:rPr>
            </w:pPr>
            <w:del w:id="5009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800" w:type="dxa"/>
            <w:noWrap/>
            <w:hideMark/>
          </w:tcPr>
          <w:p w14:paraId="4769FDE5" w14:textId="1E314A84" w:rsidR="00451414" w:rsidRPr="00451414" w:rsidDel="008176CC" w:rsidRDefault="00451414">
            <w:pPr>
              <w:rPr>
                <w:del w:id="5010" w:author="Tanuj Kumar" w:date="2024-03-03T14:10:00Z"/>
              </w:rPr>
            </w:pPr>
            <w:del w:id="5011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56" w:type="dxa"/>
            <w:noWrap/>
            <w:hideMark/>
          </w:tcPr>
          <w:p w14:paraId="483E20B1" w14:textId="177B2B62" w:rsidR="00451414" w:rsidRPr="00451414" w:rsidDel="008176CC" w:rsidRDefault="00451414" w:rsidP="00451414">
            <w:pPr>
              <w:rPr>
                <w:del w:id="5012" w:author="Tanuj Kumar" w:date="2024-03-03T14:10:00Z"/>
                <w:b/>
                <w:bCs/>
              </w:rPr>
            </w:pPr>
            <w:del w:id="5013" w:author="Tanuj Kumar" w:date="2024-03-03T14:10:00Z">
              <w:r w:rsidRPr="00451414" w:rsidDel="008176CC">
                <w:rPr>
                  <w:b/>
                  <w:bCs/>
                </w:rPr>
                <w:delText>0.92</w:delText>
              </w:r>
            </w:del>
          </w:p>
        </w:tc>
        <w:tc>
          <w:tcPr>
            <w:tcW w:w="762" w:type="dxa"/>
            <w:noWrap/>
            <w:hideMark/>
          </w:tcPr>
          <w:p w14:paraId="127912BA" w14:textId="7BDA4063" w:rsidR="00451414" w:rsidRPr="00451414" w:rsidDel="008176CC" w:rsidRDefault="00451414" w:rsidP="00451414">
            <w:pPr>
              <w:rPr>
                <w:del w:id="5014" w:author="Tanuj Kumar" w:date="2024-03-03T14:10:00Z"/>
                <w:b/>
                <w:bCs/>
              </w:rPr>
            </w:pPr>
            <w:del w:id="5015" w:author="Tanuj Kumar" w:date="2024-03-03T14:10:00Z">
              <w:r w:rsidRPr="00451414" w:rsidDel="008176CC">
                <w:rPr>
                  <w:b/>
                  <w:bCs/>
                </w:rPr>
                <w:delText xml:space="preserve">(0.87 - </w:delText>
              </w:r>
            </w:del>
          </w:p>
        </w:tc>
        <w:tc>
          <w:tcPr>
            <w:tcW w:w="899" w:type="dxa"/>
            <w:noWrap/>
            <w:hideMark/>
          </w:tcPr>
          <w:p w14:paraId="49D016AD" w14:textId="338AD8A6" w:rsidR="00451414" w:rsidRPr="00451414" w:rsidDel="008176CC" w:rsidRDefault="00451414">
            <w:pPr>
              <w:rPr>
                <w:del w:id="5016" w:author="Tanuj Kumar" w:date="2024-03-03T14:10:00Z"/>
                <w:b/>
                <w:bCs/>
              </w:rPr>
            </w:pPr>
            <w:del w:id="5017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62" w:type="dxa"/>
            <w:noWrap/>
            <w:hideMark/>
          </w:tcPr>
          <w:p w14:paraId="4F02D206" w14:textId="300A27B4" w:rsidR="00451414" w:rsidRPr="00451414" w:rsidDel="008176CC" w:rsidRDefault="00451414" w:rsidP="00451414">
            <w:pPr>
              <w:rPr>
                <w:del w:id="5018" w:author="Tanuj Kumar" w:date="2024-03-03T14:10:00Z"/>
              </w:rPr>
            </w:pPr>
            <w:del w:id="5019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3A400E97" w14:textId="31FEEAF8" w:rsidR="00451414" w:rsidRPr="00451414" w:rsidDel="008176CC" w:rsidRDefault="00451414" w:rsidP="00451414">
            <w:pPr>
              <w:rPr>
                <w:del w:id="5020" w:author="Tanuj Kumar" w:date="2024-03-03T14:10:00Z"/>
              </w:rPr>
            </w:pPr>
            <w:del w:id="5021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467C8B99" w14:textId="7020513D" w:rsidR="00451414" w:rsidRPr="00451414" w:rsidDel="008176CC" w:rsidRDefault="00451414">
            <w:pPr>
              <w:rPr>
                <w:del w:id="5022" w:author="Tanuj Kumar" w:date="2024-03-03T14:10:00Z"/>
              </w:rPr>
            </w:pPr>
            <w:del w:id="5023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33045722" w14:textId="0DEA02B6" w:rsidR="00451414" w:rsidRPr="00451414" w:rsidDel="008176CC" w:rsidRDefault="00451414" w:rsidP="00451414">
            <w:pPr>
              <w:rPr>
                <w:del w:id="5024" w:author="Tanuj Kumar" w:date="2024-03-03T14:10:00Z"/>
              </w:rPr>
            </w:pPr>
            <w:del w:id="5025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488F7211" w14:textId="156A44AE" w:rsidR="00451414" w:rsidRPr="00451414" w:rsidDel="008176CC" w:rsidRDefault="00451414" w:rsidP="00451414">
            <w:pPr>
              <w:rPr>
                <w:del w:id="5026" w:author="Tanuj Kumar" w:date="2024-03-03T14:10:00Z"/>
              </w:rPr>
            </w:pPr>
            <w:del w:id="5027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4217D14A" w14:textId="3A0DE611" w:rsidR="00451414" w:rsidRPr="00451414" w:rsidDel="008176CC" w:rsidRDefault="00451414">
            <w:pPr>
              <w:rPr>
                <w:del w:id="5028" w:author="Tanuj Kumar" w:date="2024-03-03T14:10:00Z"/>
              </w:rPr>
            </w:pPr>
            <w:del w:id="5029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26C4D8EE" w14:textId="2AAC2D30" w:rsidR="00451414" w:rsidRPr="00451414" w:rsidDel="008176CC" w:rsidRDefault="00451414" w:rsidP="00451414">
            <w:pPr>
              <w:rPr>
                <w:del w:id="5030" w:author="Tanuj Kumar" w:date="2024-03-03T14:10:00Z"/>
              </w:rPr>
            </w:pPr>
            <w:del w:id="5031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68C2DC27" w14:textId="18D4D2B9" w:rsidR="00451414" w:rsidRPr="00451414" w:rsidDel="008176CC" w:rsidRDefault="00451414" w:rsidP="00451414">
            <w:pPr>
              <w:rPr>
                <w:del w:id="5032" w:author="Tanuj Kumar" w:date="2024-03-03T14:10:00Z"/>
              </w:rPr>
            </w:pPr>
            <w:del w:id="5033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1684BF21" w14:textId="4679B84E" w:rsidR="00451414" w:rsidRPr="00451414" w:rsidDel="008176CC" w:rsidRDefault="00451414">
            <w:pPr>
              <w:rPr>
                <w:del w:id="5034" w:author="Tanuj Kumar" w:date="2024-03-03T14:10:00Z"/>
              </w:rPr>
            </w:pPr>
            <w:del w:id="5035" w:author="Tanuj Kumar" w:date="2024-03-03T14:10:00Z">
              <w:r w:rsidRPr="00451414" w:rsidDel="008176CC">
                <w:delText>1.09)</w:delText>
              </w:r>
            </w:del>
          </w:p>
        </w:tc>
        <w:tc>
          <w:tcPr>
            <w:tcW w:w="610" w:type="dxa"/>
            <w:noWrap/>
            <w:hideMark/>
          </w:tcPr>
          <w:p w14:paraId="7DA50B3C" w14:textId="11678F95" w:rsidR="00451414" w:rsidRPr="00451414" w:rsidDel="008176CC" w:rsidRDefault="00451414" w:rsidP="00451414">
            <w:pPr>
              <w:rPr>
                <w:del w:id="5036" w:author="Tanuj Kumar" w:date="2024-03-03T14:10:00Z"/>
              </w:rPr>
            </w:pPr>
            <w:del w:id="5037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3FACEA1E" w14:textId="7D47D5C2" w:rsidR="00451414" w:rsidRPr="00451414" w:rsidDel="008176CC" w:rsidRDefault="00451414" w:rsidP="00451414">
            <w:pPr>
              <w:rPr>
                <w:del w:id="5038" w:author="Tanuj Kumar" w:date="2024-03-03T14:10:00Z"/>
              </w:rPr>
            </w:pPr>
            <w:del w:id="5039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679E5B56" w14:textId="0658A7B1" w:rsidR="00451414" w:rsidRPr="00451414" w:rsidDel="008176CC" w:rsidRDefault="00451414">
            <w:pPr>
              <w:rPr>
                <w:del w:id="5040" w:author="Tanuj Kumar" w:date="2024-03-03T14:10:00Z"/>
              </w:rPr>
            </w:pPr>
            <w:del w:id="5041" w:author="Tanuj Kumar" w:date="2024-03-03T14:10:00Z">
              <w:r w:rsidRPr="00451414" w:rsidDel="008176CC">
                <w:delText>1.01)</w:delText>
              </w:r>
            </w:del>
          </w:p>
        </w:tc>
      </w:tr>
      <w:tr w:rsidR="00451414" w:rsidRPr="00451414" w:rsidDel="008176CC" w14:paraId="0D67CD91" w14:textId="4C71B3C0" w:rsidTr="00451414">
        <w:trPr>
          <w:trHeight w:val="300"/>
          <w:del w:id="5042" w:author="Tanuj Kumar" w:date="2024-03-03T14:10:00Z"/>
        </w:trPr>
        <w:tc>
          <w:tcPr>
            <w:tcW w:w="3955" w:type="dxa"/>
            <w:hideMark/>
          </w:tcPr>
          <w:p w14:paraId="705DA364" w14:textId="28C8E16C" w:rsidR="00451414" w:rsidRPr="00451414" w:rsidDel="008176CC" w:rsidRDefault="00451414" w:rsidP="00451414">
            <w:pPr>
              <w:rPr>
                <w:del w:id="5043" w:author="Tanuj Kumar" w:date="2024-03-03T14:10:00Z"/>
              </w:rPr>
            </w:pPr>
            <w:del w:id="5044" w:author="Tanuj Kumar" w:date="2024-03-03T14:10:00Z">
              <w:r w:rsidRPr="00451414" w:rsidDel="008176CC">
                <w:delText>≥Bachelor's degree</w:delText>
              </w:r>
            </w:del>
          </w:p>
        </w:tc>
        <w:tc>
          <w:tcPr>
            <w:tcW w:w="1170" w:type="dxa"/>
            <w:noWrap/>
            <w:hideMark/>
          </w:tcPr>
          <w:p w14:paraId="53522AEA" w14:textId="71B45307" w:rsidR="00451414" w:rsidRPr="00451414" w:rsidDel="008176CC" w:rsidRDefault="00451414" w:rsidP="00451414">
            <w:pPr>
              <w:rPr>
                <w:del w:id="5045" w:author="Tanuj Kumar" w:date="2024-03-03T14:10:00Z"/>
              </w:rPr>
            </w:pPr>
            <w:del w:id="504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124528F4" w14:textId="2DE22237" w:rsidR="00451414" w:rsidRPr="00451414" w:rsidDel="008176CC" w:rsidRDefault="00451414" w:rsidP="00451414">
            <w:pPr>
              <w:rPr>
                <w:del w:id="5047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0240D93C" w14:textId="66CA464B" w:rsidR="00451414" w:rsidRPr="00451414" w:rsidDel="008176CC" w:rsidRDefault="00451414">
            <w:pPr>
              <w:rPr>
                <w:del w:id="5048" w:author="Tanuj Kumar" w:date="2024-03-03T14:10:00Z"/>
              </w:rPr>
            </w:pPr>
            <w:del w:id="504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CDA75F1" w14:textId="4C79DA7D" w:rsidR="00451414" w:rsidRPr="00451414" w:rsidDel="008176CC" w:rsidRDefault="00451414" w:rsidP="00451414">
            <w:pPr>
              <w:rPr>
                <w:del w:id="5050" w:author="Tanuj Kumar" w:date="2024-03-03T14:10:00Z"/>
              </w:rPr>
            </w:pPr>
            <w:del w:id="505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33EB594C" w14:textId="79BFD03D" w:rsidR="00451414" w:rsidRPr="00451414" w:rsidDel="008176CC" w:rsidRDefault="00451414" w:rsidP="00451414">
            <w:pPr>
              <w:rPr>
                <w:del w:id="5052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66CD92A9" w14:textId="1D43E128" w:rsidR="00451414" w:rsidRPr="00451414" w:rsidDel="008176CC" w:rsidRDefault="00451414">
            <w:pPr>
              <w:rPr>
                <w:del w:id="5053" w:author="Tanuj Kumar" w:date="2024-03-03T14:10:00Z"/>
              </w:rPr>
            </w:pPr>
            <w:del w:id="505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77805B15" w14:textId="2F028203" w:rsidR="00451414" w:rsidRPr="00451414" w:rsidDel="008176CC" w:rsidRDefault="00451414" w:rsidP="00451414">
            <w:pPr>
              <w:rPr>
                <w:del w:id="5055" w:author="Tanuj Kumar" w:date="2024-03-03T14:10:00Z"/>
              </w:rPr>
            </w:pPr>
            <w:del w:id="505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2333C8D" w14:textId="0E426870" w:rsidR="00451414" w:rsidRPr="00451414" w:rsidDel="008176CC" w:rsidRDefault="00451414" w:rsidP="00451414">
            <w:pPr>
              <w:rPr>
                <w:del w:id="505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2A6B3E1" w14:textId="254DDA3E" w:rsidR="00451414" w:rsidRPr="00451414" w:rsidDel="008176CC" w:rsidRDefault="00451414">
            <w:pPr>
              <w:rPr>
                <w:del w:id="5058" w:author="Tanuj Kumar" w:date="2024-03-03T14:10:00Z"/>
              </w:rPr>
            </w:pPr>
            <w:del w:id="505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04FA397" w14:textId="23F7D1D3" w:rsidR="00451414" w:rsidRPr="00451414" w:rsidDel="008176CC" w:rsidRDefault="00451414" w:rsidP="00451414">
            <w:pPr>
              <w:rPr>
                <w:del w:id="5060" w:author="Tanuj Kumar" w:date="2024-03-03T14:10:00Z"/>
              </w:rPr>
            </w:pPr>
            <w:del w:id="506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A43C46D" w14:textId="7539486B" w:rsidR="00451414" w:rsidRPr="00451414" w:rsidDel="008176CC" w:rsidRDefault="00451414" w:rsidP="00451414">
            <w:pPr>
              <w:rPr>
                <w:del w:id="50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4D36B01" w14:textId="4C1CC560" w:rsidR="00451414" w:rsidRPr="00451414" w:rsidDel="008176CC" w:rsidRDefault="00451414">
            <w:pPr>
              <w:rPr>
                <w:del w:id="5063" w:author="Tanuj Kumar" w:date="2024-03-03T14:10:00Z"/>
              </w:rPr>
            </w:pPr>
            <w:del w:id="506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DBCE44B" w14:textId="7B8C452C" w:rsidR="00451414" w:rsidRPr="00451414" w:rsidDel="008176CC" w:rsidRDefault="00451414" w:rsidP="00451414">
            <w:pPr>
              <w:rPr>
                <w:del w:id="5065" w:author="Tanuj Kumar" w:date="2024-03-03T14:10:00Z"/>
              </w:rPr>
            </w:pPr>
            <w:del w:id="506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28F16C4" w14:textId="4F46AB5C" w:rsidR="00451414" w:rsidRPr="00451414" w:rsidDel="008176CC" w:rsidRDefault="00451414" w:rsidP="00451414">
            <w:pPr>
              <w:rPr>
                <w:del w:id="506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669516A" w14:textId="6801D263" w:rsidR="00451414" w:rsidRPr="00451414" w:rsidDel="008176CC" w:rsidRDefault="00451414">
            <w:pPr>
              <w:rPr>
                <w:del w:id="5068" w:author="Tanuj Kumar" w:date="2024-03-03T14:10:00Z"/>
              </w:rPr>
            </w:pPr>
            <w:del w:id="506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1654526" w14:textId="454F2496" w:rsidR="00451414" w:rsidRPr="00451414" w:rsidDel="008176CC" w:rsidRDefault="00451414" w:rsidP="00451414">
            <w:pPr>
              <w:rPr>
                <w:del w:id="5070" w:author="Tanuj Kumar" w:date="2024-03-03T14:10:00Z"/>
              </w:rPr>
            </w:pPr>
            <w:del w:id="507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51A7D06" w14:textId="083B6ABC" w:rsidR="00451414" w:rsidRPr="00451414" w:rsidDel="008176CC" w:rsidRDefault="00451414" w:rsidP="00451414">
            <w:pPr>
              <w:rPr>
                <w:del w:id="507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43B2E31" w14:textId="71B8751C" w:rsidR="00451414" w:rsidRPr="00451414" w:rsidDel="008176CC" w:rsidRDefault="00451414">
            <w:pPr>
              <w:rPr>
                <w:del w:id="5073" w:author="Tanuj Kumar" w:date="2024-03-03T14:10:00Z"/>
              </w:rPr>
            </w:pPr>
            <w:del w:id="507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5308B71" w14:textId="20288122" w:rsidTr="00451414">
        <w:trPr>
          <w:trHeight w:val="300"/>
          <w:del w:id="5075" w:author="Tanuj Kumar" w:date="2024-03-03T14:10:00Z"/>
        </w:trPr>
        <w:tc>
          <w:tcPr>
            <w:tcW w:w="3955" w:type="dxa"/>
            <w:noWrap/>
            <w:hideMark/>
          </w:tcPr>
          <w:p w14:paraId="6245FD41" w14:textId="288854B4" w:rsidR="00451414" w:rsidRPr="00451414" w:rsidDel="008176CC" w:rsidRDefault="00451414">
            <w:pPr>
              <w:rPr>
                <w:del w:id="5076" w:author="Tanuj Kumar" w:date="2024-03-03T14:10:00Z"/>
                <w:b/>
                <w:bCs/>
              </w:rPr>
            </w:pPr>
            <w:del w:id="5077" w:author="Tanuj Kumar" w:date="2024-03-03T14:10:00Z">
              <w:r w:rsidRPr="00451414" w:rsidDel="008176CC">
                <w:rPr>
                  <w:b/>
                  <w:bCs/>
                </w:rPr>
                <w:lastRenderedPageBreak/>
                <w:delText>Family Income-to-Poverty Ratio, % Poverty</w:delText>
              </w:r>
            </w:del>
          </w:p>
        </w:tc>
        <w:tc>
          <w:tcPr>
            <w:tcW w:w="1170" w:type="dxa"/>
            <w:noWrap/>
            <w:hideMark/>
          </w:tcPr>
          <w:p w14:paraId="32118EB1" w14:textId="11264D7E" w:rsidR="00451414" w:rsidRPr="00451414" w:rsidDel="008176CC" w:rsidRDefault="00451414">
            <w:pPr>
              <w:rPr>
                <w:del w:id="5078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669BDB3D" w14:textId="057794EC" w:rsidR="00451414" w:rsidRPr="00451414" w:rsidDel="008176CC" w:rsidRDefault="00451414" w:rsidP="00451414">
            <w:pPr>
              <w:rPr>
                <w:del w:id="5079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0436A32F" w14:textId="1CF34D65" w:rsidR="00451414" w:rsidRPr="00451414" w:rsidDel="008176CC" w:rsidRDefault="00451414">
            <w:pPr>
              <w:rPr>
                <w:del w:id="5080" w:author="Tanuj Kumar" w:date="2024-03-03T14:10:00Z"/>
              </w:rPr>
            </w:pPr>
            <w:del w:id="508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F1EE464" w14:textId="3CECE4E6" w:rsidR="00451414" w:rsidRPr="00451414" w:rsidDel="008176CC" w:rsidRDefault="00451414">
            <w:pPr>
              <w:rPr>
                <w:del w:id="5082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1F2CB183" w14:textId="671610C9" w:rsidR="00451414" w:rsidRPr="00451414" w:rsidDel="008176CC" w:rsidRDefault="00451414" w:rsidP="00451414">
            <w:pPr>
              <w:rPr>
                <w:del w:id="508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0A2B89F" w14:textId="098ABA3F" w:rsidR="00451414" w:rsidRPr="00451414" w:rsidDel="008176CC" w:rsidRDefault="00451414">
            <w:pPr>
              <w:rPr>
                <w:del w:id="5084" w:author="Tanuj Kumar" w:date="2024-03-03T14:10:00Z"/>
              </w:rPr>
            </w:pPr>
            <w:del w:id="508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D9170EC" w14:textId="2A17B6D0" w:rsidR="00451414" w:rsidRPr="00451414" w:rsidDel="008176CC" w:rsidRDefault="00451414">
            <w:pPr>
              <w:rPr>
                <w:del w:id="508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FA5DA4F" w14:textId="6ACD1EAE" w:rsidR="00451414" w:rsidRPr="00451414" w:rsidDel="008176CC" w:rsidRDefault="00451414" w:rsidP="00451414">
            <w:pPr>
              <w:rPr>
                <w:del w:id="508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8B4FAF6" w14:textId="6D8D54B5" w:rsidR="00451414" w:rsidRPr="00451414" w:rsidDel="008176CC" w:rsidRDefault="00451414">
            <w:pPr>
              <w:rPr>
                <w:del w:id="5088" w:author="Tanuj Kumar" w:date="2024-03-03T14:10:00Z"/>
              </w:rPr>
            </w:pPr>
            <w:del w:id="508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20CAFA5" w14:textId="61F787B5" w:rsidR="00451414" w:rsidRPr="00451414" w:rsidDel="008176CC" w:rsidRDefault="00451414">
            <w:pPr>
              <w:rPr>
                <w:del w:id="509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BBB2595" w14:textId="701E1094" w:rsidR="00451414" w:rsidRPr="00451414" w:rsidDel="008176CC" w:rsidRDefault="00451414" w:rsidP="00451414">
            <w:pPr>
              <w:rPr>
                <w:del w:id="509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9D9A65" w14:textId="58348EDF" w:rsidR="00451414" w:rsidRPr="00451414" w:rsidDel="008176CC" w:rsidRDefault="00451414">
            <w:pPr>
              <w:rPr>
                <w:del w:id="5092" w:author="Tanuj Kumar" w:date="2024-03-03T14:10:00Z"/>
              </w:rPr>
            </w:pPr>
            <w:del w:id="509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A3909A7" w14:textId="7359F2C0" w:rsidR="00451414" w:rsidRPr="00451414" w:rsidDel="008176CC" w:rsidRDefault="00451414">
            <w:pPr>
              <w:rPr>
                <w:del w:id="509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9343A44" w14:textId="5CC2A59C" w:rsidR="00451414" w:rsidRPr="00451414" w:rsidDel="008176CC" w:rsidRDefault="00451414" w:rsidP="00451414">
            <w:pPr>
              <w:rPr>
                <w:del w:id="509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3ABFA13" w14:textId="7FB1A268" w:rsidR="00451414" w:rsidRPr="00451414" w:rsidDel="008176CC" w:rsidRDefault="00451414">
            <w:pPr>
              <w:rPr>
                <w:del w:id="5096" w:author="Tanuj Kumar" w:date="2024-03-03T14:10:00Z"/>
              </w:rPr>
            </w:pPr>
            <w:del w:id="509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7A58DA9" w14:textId="5CB07946" w:rsidR="00451414" w:rsidRPr="00451414" w:rsidDel="008176CC" w:rsidRDefault="00451414">
            <w:pPr>
              <w:rPr>
                <w:del w:id="509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5384F4D" w14:textId="79295841" w:rsidR="00451414" w:rsidRPr="00451414" w:rsidDel="008176CC" w:rsidRDefault="00451414">
            <w:pPr>
              <w:rPr>
                <w:del w:id="509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C47450C" w14:textId="210D8EB5" w:rsidR="00451414" w:rsidRPr="00451414" w:rsidDel="008176CC" w:rsidRDefault="00451414">
            <w:pPr>
              <w:rPr>
                <w:del w:id="5100" w:author="Tanuj Kumar" w:date="2024-03-03T14:10:00Z"/>
              </w:rPr>
            </w:pPr>
            <w:del w:id="510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555D28B" w14:textId="5DCC537C" w:rsidTr="00451414">
        <w:trPr>
          <w:trHeight w:val="300"/>
          <w:del w:id="5102" w:author="Tanuj Kumar" w:date="2024-03-03T14:10:00Z"/>
        </w:trPr>
        <w:tc>
          <w:tcPr>
            <w:tcW w:w="3955" w:type="dxa"/>
            <w:hideMark/>
          </w:tcPr>
          <w:p w14:paraId="52623CBA" w14:textId="7F02AE51" w:rsidR="00451414" w:rsidRPr="00451414" w:rsidDel="008176CC" w:rsidRDefault="00451414" w:rsidP="00451414">
            <w:pPr>
              <w:rPr>
                <w:del w:id="5103" w:author="Tanuj Kumar" w:date="2024-03-03T14:10:00Z"/>
              </w:rPr>
            </w:pPr>
            <w:del w:id="5104" w:author="Tanuj Kumar" w:date="2024-03-03T14:10:00Z">
              <w:r w:rsidRPr="00451414" w:rsidDel="008176CC">
                <w:delText>&lt;100% Poverty</w:delText>
              </w:r>
            </w:del>
          </w:p>
        </w:tc>
        <w:tc>
          <w:tcPr>
            <w:tcW w:w="1170" w:type="dxa"/>
            <w:noWrap/>
            <w:hideMark/>
          </w:tcPr>
          <w:p w14:paraId="1DC07AC6" w14:textId="32F553A7" w:rsidR="00451414" w:rsidRPr="00451414" w:rsidDel="008176CC" w:rsidRDefault="00451414" w:rsidP="00451414">
            <w:pPr>
              <w:rPr>
                <w:del w:id="5105" w:author="Tanuj Kumar" w:date="2024-03-03T14:10:00Z"/>
              </w:rPr>
            </w:pPr>
            <w:del w:id="5106" w:author="Tanuj Kumar" w:date="2024-03-03T14:10:00Z">
              <w:r w:rsidRPr="00451414" w:rsidDel="008176CC">
                <w:delText>0.94</w:delText>
              </w:r>
            </w:del>
          </w:p>
        </w:tc>
        <w:tc>
          <w:tcPr>
            <w:tcW w:w="912" w:type="dxa"/>
            <w:noWrap/>
            <w:hideMark/>
          </w:tcPr>
          <w:p w14:paraId="7C32B12D" w14:textId="220E1A2C" w:rsidR="00451414" w:rsidRPr="00451414" w:rsidDel="008176CC" w:rsidRDefault="00451414" w:rsidP="00451414">
            <w:pPr>
              <w:rPr>
                <w:del w:id="5107" w:author="Tanuj Kumar" w:date="2024-03-03T14:10:00Z"/>
              </w:rPr>
            </w:pPr>
            <w:del w:id="5108" w:author="Tanuj Kumar" w:date="2024-03-03T14:10:00Z">
              <w:r w:rsidRPr="00451414" w:rsidDel="008176CC">
                <w:delText xml:space="preserve">(0.84 - </w:delText>
              </w:r>
            </w:del>
          </w:p>
        </w:tc>
        <w:tc>
          <w:tcPr>
            <w:tcW w:w="800" w:type="dxa"/>
            <w:noWrap/>
            <w:hideMark/>
          </w:tcPr>
          <w:p w14:paraId="3FC414D7" w14:textId="5D24EB68" w:rsidR="00451414" w:rsidRPr="00451414" w:rsidDel="008176CC" w:rsidRDefault="00451414">
            <w:pPr>
              <w:rPr>
                <w:del w:id="5109" w:author="Tanuj Kumar" w:date="2024-03-03T14:10:00Z"/>
              </w:rPr>
            </w:pPr>
            <w:del w:id="5110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756" w:type="dxa"/>
            <w:noWrap/>
            <w:hideMark/>
          </w:tcPr>
          <w:p w14:paraId="606061EE" w14:textId="65321E26" w:rsidR="00451414" w:rsidRPr="00451414" w:rsidDel="008176CC" w:rsidRDefault="00451414" w:rsidP="00451414">
            <w:pPr>
              <w:rPr>
                <w:del w:id="5111" w:author="Tanuj Kumar" w:date="2024-03-03T14:10:00Z"/>
              </w:rPr>
            </w:pPr>
            <w:del w:id="5112" w:author="Tanuj Kumar" w:date="2024-03-03T14:10:00Z">
              <w:r w:rsidRPr="00451414" w:rsidDel="008176CC">
                <w:delText>0.96</w:delText>
              </w:r>
            </w:del>
          </w:p>
        </w:tc>
        <w:tc>
          <w:tcPr>
            <w:tcW w:w="762" w:type="dxa"/>
            <w:noWrap/>
            <w:hideMark/>
          </w:tcPr>
          <w:p w14:paraId="6C99E1E4" w14:textId="096DC852" w:rsidR="00451414" w:rsidRPr="00451414" w:rsidDel="008176CC" w:rsidRDefault="00451414" w:rsidP="00451414">
            <w:pPr>
              <w:rPr>
                <w:del w:id="5113" w:author="Tanuj Kumar" w:date="2024-03-03T14:10:00Z"/>
              </w:rPr>
            </w:pPr>
            <w:del w:id="5114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899" w:type="dxa"/>
            <w:noWrap/>
            <w:hideMark/>
          </w:tcPr>
          <w:p w14:paraId="667BE063" w14:textId="572DD55F" w:rsidR="00451414" w:rsidRPr="00451414" w:rsidDel="008176CC" w:rsidRDefault="00451414">
            <w:pPr>
              <w:rPr>
                <w:del w:id="5115" w:author="Tanuj Kumar" w:date="2024-03-03T14:10:00Z"/>
              </w:rPr>
            </w:pPr>
            <w:del w:id="5116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62" w:type="dxa"/>
            <w:noWrap/>
            <w:hideMark/>
          </w:tcPr>
          <w:p w14:paraId="395C19D8" w14:textId="2DD444F9" w:rsidR="00451414" w:rsidRPr="00451414" w:rsidDel="008176CC" w:rsidRDefault="00451414" w:rsidP="00451414">
            <w:pPr>
              <w:rPr>
                <w:del w:id="5117" w:author="Tanuj Kumar" w:date="2024-03-03T14:10:00Z"/>
              </w:rPr>
            </w:pPr>
            <w:del w:id="5118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1D58522E" w14:textId="58998740" w:rsidR="00451414" w:rsidRPr="00451414" w:rsidDel="008176CC" w:rsidRDefault="00451414" w:rsidP="00451414">
            <w:pPr>
              <w:rPr>
                <w:del w:id="5119" w:author="Tanuj Kumar" w:date="2024-03-03T14:10:00Z"/>
              </w:rPr>
            </w:pPr>
            <w:del w:id="5120" w:author="Tanuj Kumar" w:date="2024-03-03T14:10:00Z">
              <w:r w:rsidRPr="00451414" w:rsidDel="008176CC"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605578F7" w14:textId="6C246E24" w:rsidR="00451414" w:rsidRPr="00451414" w:rsidDel="008176CC" w:rsidRDefault="00451414">
            <w:pPr>
              <w:rPr>
                <w:del w:id="5121" w:author="Tanuj Kumar" w:date="2024-03-03T14:10:00Z"/>
              </w:rPr>
            </w:pPr>
            <w:del w:id="5122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4A0E75CB" w14:textId="0AAEB541" w:rsidR="00451414" w:rsidRPr="00451414" w:rsidDel="008176CC" w:rsidRDefault="00451414" w:rsidP="00451414">
            <w:pPr>
              <w:rPr>
                <w:del w:id="5123" w:author="Tanuj Kumar" w:date="2024-03-03T14:10:00Z"/>
              </w:rPr>
            </w:pPr>
            <w:del w:id="5124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27C9D353" w14:textId="2F6E9DAD" w:rsidR="00451414" w:rsidRPr="00451414" w:rsidDel="008176CC" w:rsidRDefault="00451414" w:rsidP="00451414">
            <w:pPr>
              <w:rPr>
                <w:del w:id="5125" w:author="Tanuj Kumar" w:date="2024-03-03T14:10:00Z"/>
              </w:rPr>
            </w:pPr>
            <w:del w:id="5126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04BCE42F" w14:textId="44522563" w:rsidR="00451414" w:rsidRPr="00451414" w:rsidDel="008176CC" w:rsidRDefault="00451414">
            <w:pPr>
              <w:rPr>
                <w:del w:id="5127" w:author="Tanuj Kumar" w:date="2024-03-03T14:10:00Z"/>
              </w:rPr>
            </w:pPr>
            <w:del w:id="5128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610" w:type="dxa"/>
            <w:noWrap/>
            <w:hideMark/>
          </w:tcPr>
          <w:p w14:paraId="5D8A880F" w14:textId="72E7E8D1" w:rsidR="00451414" w:rsidRPr="00451414" w:rsidDel="008176CC" w:rsidRDefault="00451414" w:rsidP="00451414">
            <w:pPr>
              <w:rPr>
                <w:del w:id="5129" w:author="Tanuj Kumar" w:date="2024-03-03T14:10:00Z"/>
              </w:rPr>
            </w:pPr>
            <w:del w:id="5130" w:author="Tanuj Kumar" w:date="2024-03-03T14:10:00Z">
              <w:r w:rsidRPr="00451414" w:rsidDel="008176CC">
                <w:delText>1.06</w:delText>
              </w:r>
            </w:del>
          </w:p>
        </w:tc>
        <w:tc>
          <w:tcPr>
            <w:tcW w:w="678" w:type="dxa"/>
            <w:noWrap/>
            <w:hideMark/>
          </w:tcPr>
          <w:p w14:paraId="26928F01" w14:textId="15C2E995" w:rsidR="00451414" w:rsidRPr="00451414" w:rsidDel="008176CC" w:rsidRDefault="00451414" w:rsidP="00451414">
            <w:pPr>
              <w:rPr>
                <w:del w:id="5131" w:author="Tanuj Kumar" w:date="2024-03-03T14:10:00Z"/>
              </w:rPr>
            </w:pPr>
            <w:del w:id="5132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5F84CDE3" w14:textId="7D5FE331" w:rsidR="00451414" w:rsidRPr="00451414" w:rsidDel="008176CC" w:rsidRDefault="00451414">
            <w:pPr>
              <w:rPr>
                <w:del w:id="5133" w:author="Tanuj Kumar" w:date="2024-03-03T14:10:00Z"/>
              </w:rPr>
            </w:pPr>
            <w:del w:id="5134" w:author="Tanuj Kumar" w:date="2024-03-03T14:10:00Z">
              <w:r w:rsidRPr="00451414" w:rsidDel="008176CC">
                <w:delText>1.17)</w:delText>
              </w:r>
            </w:del>
          </w:p>
        </w:tc>
        <w:tc>
          <w:tcPr>
            <w:tcW w:w="610" w:type="dxa"/>
            <w:noWrap/>
            <w:hideMark/>
          </w:tcPr>
          <w:p w14:paraId="04DB63F8" w14:textId="0E782A14" w:rsidR="00451414" w:rsidRPr="00451414" w:rsidDel="008176CC" w:rsidRDefault="00451414" w:rsidP="00451414">
            <w:pPr>
              <w:rPr>
                <w:del w:id="5135" w:author="Tanuj Kumar" w:date="2024-03-03T14:10:00Z"/>
                <w:b/>
                <w:bCs/>
              </w:rPr>
            </w:pPr>
            <w:del w:id="5136" w:author="Tanuj Kumar" w:date="2024-03-03T14:10:00Z">
              <w:r w:rsidRPr="00451414" w:rsidDel="008176CC">
                <w:rPr>
                  <w:b/>
                  <w:bCs/>
                </w:rPr>
                <w:delText>0.94</w:delText>
              </w:r>
            </w:del>
          </w:p>
        </w:tc>
        <w:tc>
          <w:tcPr>
            <w:tcW w:w="678" w:type="dxa"/>
            <w:noWrap/>
            <w:hideMark/>
          </w:tcPr>
          <w:p w14:paraId="6F96E726" w14:textId="2F6CFA22" w:rsidR="00451414" w:rsidRPr="00451414" w:rsidDel="008176CC" w:rsidRDefault="00451414" w:rsidP="00451414">
            <w:pPr>
              <w:rPr>
                <w:del w:id="5137" w:author="Tanuj Kumar" w:date="2024-03-03T14:10:00Z"/>
                <w:b/>
                <w:bCs/>
              </w:rPr>
            </w:pPr>
            <w:del w:id="5138" w:author="Tanuj Kumar" w:date="2024-03-03T14:10:00Z">
              <w:r w:rsidRPr="00451414" w:rsidDel="008176CC">
                <w:rPr>
                  <w:b/>
                  <w:bCs/>
                </w:rPr>
                <w:delText xml:space="preserve">(0.89 - </w:delText>
              </w:r>
            </w:del>
          </w:p>
        </w:tc>
        <w:tc>
          <w:tcPr>
            <w:tcW w:w="678" w:type="dxa"/>
            <w:noWrap/>
            <w:hideMark/>
          </w:tcPr>
          <w:p w14:paraId="0B2E96A4" w14:textId="5120438D" w:rsidR="00451414" w:rsidRPr="00451414" w:rsidDel="008176CC" w:rsidRDefault="00451414">
            <w:pPr>
              <w:rPr>
                <w:del w:id="5139" w:author="Tanuj Kumar" w:date="2024-03-03T14:10:00Z"/>
                <w:b/>
                <w:bCs/>
              </w:rPr>
            </w:pPr>
            <w:del w:id="5140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</w:tr>
      <w:tr w:rsidR="00451414" w:rsidRPr="00451414" w:rsidDel="008176CC" w14:paraId="50E8E324" w14:textId="1F868688" w:rsidTr="00451414">
        <w:trPr>
          <w:trHeight w:val="300"/>
          <w:del w:id="5141" w:author="Tanuj Kumar" w:date="2024-03-03T14:10:00Z"/>
        </w:trPr>
        <w:tc>
          <w:tcPr>
            <w:tcW w:w="3955" w:type="dxa"/>
            <w:hideMark/>
          </w:tcPr>
          <w:p w14:paraId="187AE47B" w14:textId="10731FA9" w:rsidR="00451414" w:rsidRPr="00451414" w:rsidDel="008176CC" w:rsidRDefault="00451414" w:rsidP="00451414">
            <w:pPr>
              <w:rPr>
                <w:del w:id="5142" w:author="Tanuj Kumar" w:date="2024-03-03T14:10:00Z"/>
              </w:rPr>
            </w:pPr>
            <w:del w:id="5143" w:author="Tanuj Kumar" w:date="2024-03-03T14:10:00Z">
              <w:r w:rsidRPr="00451414" w:rsidDel="008176CC">
                <w:delText>100-199% Poverty</w:delText>
              </w:r>
            </w:del>
          </w:p>
        </w:tc>
        <w:tc>
          <w:tcPr>
            <w:tcW w:w="1170" w:type="dxa"/>
            <w:noWrap/>
            <w:hideMark/>
          </w:tcPr>
          <w:p w14:paraId="3D9C0F30" w14:textId="259BFF07" w:rsidR="00451414" w:rsidRPr="00451414" w:rsidDel="008176CC" w:rsidRDefault="00451414" w:rsidP="00451414">
            <w:pPr>
              <w:rPr>
                <w:del w:id="5144" w:author="Tanuj Kumar" w:date="2024-03-03T14:10:00Z"/>
              </w:rPr>
            </w:pPr>
            <w:del w:id="5145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912" w:type="dxa"/>
            <w:noWrap/>
            <w:hideMark/>
          </w:tcPr>
          <w:p w14:paraId="26FF6960" w14:textId="6D618774" w:rsidR="00451414" w:rsidRPr="00451414" w:rsidDel="008176CC" w:rsidRDefault="00451414" w:rsidP="00451414">
            <w:pPr>
              <w:rPr>
                <w:del w:id="5146" w:author="Tanuj Kumar" w:date="2024-03-03T14:10:00Z"/>
              </w:rPr>
            </w:pPr>
            <w:del w:id="5147" w:author="Tanuj Kumar" w:date="2024-03-03T14:10:00Z">
              <w:r w:rsidRPr="00451414" w:rsidDel="008176CC">
                <w:delText xml:space="preserve">(0.90 - </w:delText>
              </w:r>
            </w:del>
          </w:p>
        </w:tc>
        <w:tc>
          <w:tcPr>
            <w:tcW w:w="800" w:type="dxa"/>
            <w:noWrap/>
            <w:hideMark/>
          </w:tcPr>
          <w:p w14:paraId="2F7A3F8C" w14:textId="0DF15424" w:rsidR="00451414" w:rsidRPr="00451414" w:rsidDel="008176CC" w:rsidRDefault="00451414">
            <w:pPr>
              <w:rPr>
                <w:del w:id="5148" w:author="Tanuj Kumar" w:date="2024-03-03T14:10:00Z"/>
              </w:rPr>
            </w:pPr>
            <w:del w:id="5149" w:author="Tanuj Kumar" w:date="2024-03-03T14:10:00Z">
              <w:r w:rsidRPr="00451414" w:rsidDel="008176CC">
                <w:delText>1.08)</w:delText>
              </w:r>
            </w:del>
          </w:p>
        </w:tc>
        <w:tc>
          <w:tcPr>
            <w:tcW w:w="756" w:type="dxa"/>
            <w:noWrap/>
            <w:hideMark/>
          </w:tcPr>
          <w:p w14:paraId="7FE4B61F" w14:textId="68FD6E2E" w:rsidR="00451414" w:rsidRPr="00451414" w:rsidDel="008176CC" w:rsidRDefault="00451414" w:rsidP="00451414">
            <w:pPr>
              <w:rPr>
                <w:del w:id="5150" w:author="Tanuj Kumar" w:date="2024-03-03T14:10:00Z"/>
              </w:rPr>
            </w:pPr>
            <w:del w:id="5151" w:author="Tanuj Kumar" w:date="2024-03-03T14:10:00Z">
              <w:r w:rsidRPr="00451414" w:rsidDel="008176CC">
                <w:delText>0.94</w:delText>
              </w:r>
            </w:del>
          </w:p>
        </w:tc>
        <w:tc>
          <w:tcPr>
            <w:tcW w:w="762" w:type="dxa"/>
            <w:noWrap/>
            <w:hideMark/>
          </w:tcPr>
          <w:p w14:paraId="042BC26B" w14:textId="7D037C40" w:rsidR="00451414" w:rsidRPr="00451414" w:rsidDel="008176CC" w:rsidRDefault="00451414" w:rsidP="00451414">
            <w:pPr>
              <w:rPr>
                <w:del w:id="5152" w:author="Tanuj Kumar" w:date="2024-03-03T14:10:00Z"/>
              </w:rPr>
            </w:pPr>
            <w:del w:id="5153" w:author="Tanuj Kumar" w:date="2024-03-03T14:10:00Z">
              <w:r w:rsidRPr="00451414" w:rsidDel="008176CC">
                <w:delText xml:space="preserve">(0.87 - </w:delText>
              </w:r>
            </w:del>
          </w:p>
        </w:tc>
        <w:tc>
          <w:tcPr>
            <w:tcW w:w="899" w:type="dxa"/>
            <w:noWrap/>
            <w:hideMark/>
          </w:tcPr>
          <w:p w14:paraId="1DCE3FCA" w14:textId="0A367434" w:rsidR="00451414" w:rsidRPr="00451414" w:rsidDel="008176CC" w:rsidRDefault="00451414">
            <w:pPr>
              <w:rPr>
                <w:del w:id="5154" w:author="Tanuj Kumar" w:date="2024-03-03T14:10:00Z"/>
              </w:rPr>
            </w:pPr>
            <w:del w:id="5155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762" w:type="dxa"/>
            <w:noWrap/>
            <w:hideMark/>
          </w:tcPr>
          <w:p w14:paraId="0C71F5B6" w14:textId="4018E828" w:rsidR="00451414" w:rsidRPr="00451414" w:rsidDel="008176CC" w:rsidRDefault="00451414" w:rsidP="00451414">
            <w:pPr>
              <w:rPr>
                <w:del w:id="5156" w:author="Tanuj Kumar" w:date="2024-03-03T14:10:00Z"/>
              </w:rPr>
            </w:pPr>
            <w:del w:id="5157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0AEC0BFB" w14:textId="0D4C7D81" w:rsidR="00451414" w:rsidRPr="00451414" w:rsidDel="008176CC" w:rsidRDefault="00451414" w:rsidP="00451414">
            <w:pPr>
              <w:rPr>
                <w:del w:id="5158" w:author="Tanuj Kumar" w:date="2024-03-03T14:10:00Z"/>
              </w:rPr>
            </w:pPr>
            <w:del w:id="5159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1C944CE4" w14:textId="64047F9C" w:rsidR="00451414" w:rsidRPr="00451414" w:rsidDel="008176CC" w:rsidRDefault="00451414">
            <w:pPr>
              <w:rPr>
                <w:del w:id="5160" w:author="Tanuj Kumar" w:date="2024-03-03T14:10:00Z"/>
              </w:rPr>
            </w:pPr>
            <w:del w:id="5161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00567CDB" w14:textId="76BC67E2" w:rsidR="00451414" w:rsidRPr="00451414" w:rsidDel="008176CC" w:rsidRDefault="00451414" w:rsidP="00451414">
            <w:pPr>
              <w:rPr>
                <w:del w:id="5162" w:author="Tanuj Kumar" w:date="2024-03-03T14:10:00Z"/>
              </w:rPr>
            </w:pPr>
            <w:del w:id="5163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11008F9D" w14:textId="1811496F" w:rsidR="00451414" w:rsidRPr="00451414" w:rsidDel="008176CC" w:rsidRDefault="00451414" w:rsidP="00451414">
            <w:pPr>
              <w:rPr>
                <w:del w:id="5164" w:author="Tanuj Kumar" w:date="2024-03-03T14:10:00Z"/>
              </w:rPr>
            </w:pPr>
            <w:del w:id="5165" w:author="Tanuj Kumar" w:date="2024-03-03T14:10:00Z">
              <w:r w:rsidRPr="00451414" w:rsidDel="008176CC"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5D923A66" w14:textId="6DDD682B" w:rsidR="00451414" w:rsidRPr="00451414" w:rsidDel="008176CC" w:rsidRDefault="00451414">
            <w:pPr>
              <w:rPr>
                <w:del w:id="5166" w:author="Tanuj Kumar" w:date="2024-03-03T14:10:00Z"/>
              </w:rPr>
            </w:pPr>
            <w:del w:id="5167" w:author="Tanuj Kumar" w:date="2024-03-03T14:10:00Z">
              <w:r w:rsidRPr="00451414" w:rsidDel="008176CC">
                <w:delText>1.08)</w:delText>
              </w:r>
            </w:del>
          </w:p>
        </w:tc>
        <w:tc>
          <w:tcPr>
            <w:tcW w:w="610" w:type="dxa"/>
            <w:noWrap/>
            <w:hideMark/>
          </w:tcPr>
          <w:p w14:paraId="4DD74462" w14:textId="248186C0" w:rsidR="00451414" w:rsidRPr="00451414" w:rsidDel="008176CC" w:rsidRDefault="00451414" w:rsidP="00451414">
            <w:pPr>
              <w:rPr>
                <w:del w:id="5168" w:author="Tanuj Kumar" w:date="2024-03-03T14:10:00Z"/>
              </w:rPr>
            </w:pPr>
            <w:del w:id="5169" w:author="Tanuj Kumar" w:date="2024-03-03T14:10:00Z">
              <w:r w:rsidRPr="00451414" w:rsidDel="008176CC"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56675425" w14:textId="65B6C27D" w:rsidR="00451414" w:rsidRPr="00451414" w:rsidDel="008176CC" w:rsidRDefault="00451414" w:rsidP="00451414">
            <w:pPr>
              <w:rPr>
                <w:del w:id="5170" w:author="Tanuj Kumar" w:date="2024-03-03T14:10:00Z"/>
              </w:rPr>
            </w:pPr>
            <w:del w:id="5171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5513E289" w14:textId="31179160" w:rsidR="00451414" w:rsidRPr="00451414" w:rsidDel="008176CC" w:rsidRDefault="00451414">
            <w:pPr>
              <w:rPr>
                <w:del w:id="5172" w:author="Tanuj Kumar" w:date="2024-03-03T14:10:00Z"/>
              </w:rPr>
            </w:pPr>
            <w:del w:id="5173" w:author="Tanuj Kumar" w:date="2024-03-03T14:10:00Z">
              <w:r w:rsidRPr="00451414" w:rsidDel="008176CC">
                <w:delText>1.13)</w:delText>
              </w:r>
            </w:del>
          </w:p>
        </w:tc>
        <w:tc>
          <w:tcPr>
            <w:tcW w:w="610" w:type="dxa"/>
            <w:noWrap/>
            <w:hideMark/>
          </w:tcPr>
          <w:p w14:paraId="76E68C77" w14:textId="1D7A9A90" w:rsidR="00451414" w:rsidRPr="00451414" w:rsidDel="008176CC" w:rsidRDefault="00451414" w:rsidP="00451414">
            <w:pPr>
              <w:rPr>
                <w:del w:id="5174" w:author="Tanuj Kumar" w:date="2024-03-03T14:10:00Z"/>
              </w:rPr>
            </w:pPr>
            <w:del w:id="5175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05A7A440" w14:textId="1E9BEF59" w:rsidR="00451414" w:rsidRPr="00451414" w:rsidDel="008176CC" w:rsidRDefault="00451414" w:rsidP="00451414">
            <w:pPr>
              <w:rPr>
                <w:del w:id="5176" w:author="Tanuj Kumar" w:date="2024-03-03T14:10:00Z"/>
              </w:rPr>
            </w:pPr>
            <w:del w:id="5177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0B54D7D6" w14:textId="4AA7B98F" w:rsidR="00451414" w:rsidRPr="00451414" w:rsidDel="008176CC" w:rsidRDefault="00451414">
            <w:pPr>
              <w:rPr>
                <w:del w:id="5178" w:author="Tanuj Kumar" w:date="2024-03-03T14:10:00Z"/>
              </w:rPr>
            </w:pPr>
            <w:del w:id="5179" w:author="Tanuj Kumar" w:date="2024-03-03T14:10:00Z">
              <w:r w:rsidRPr="00451414" w:rsidDel="008176CC">
                <w:delText>1.02)</w:delText>
              </w:r>
            </w:del>
          </w:p>
        </w:tc>
      </w:tr>
      <w:tr w:rsidR="00451414" w:rsidRPr="00451414" w:rsidDel="008176CC" w14:paraId="749FCC1D" w14:textId="3922CECB" w:rsidTr="00451414">
        <w:trPr>
          <w:trHeight w:val="300"/>
          <w:del w:id="5180" w:author="Tanuj Kumar" w:date="2024-03-03T14:10:00Z"/>
        </w:trPr>
        <w:tc>
          <w:tcPr>
            <w:tcW w:w="3955" w:type="dxa"/>
            <w:hideMark/>
          </w:tcPr>
          <w:p w14:paraId="115EB0FA" w14:textId="048A35E9" w:rsidR="00451414" w:rsidRPr="00451414" w:rsidDel="008176CC" w:rsidRDefault="00451414" w:rsidP="00451414">
            <w:pPr>
              <w:rPr>
                <w:del w:id="5181" w:author="Tanuj Kumar" w:date="2024-03-03T14:10:00Z"/>
              </w:rPr>
            </w:pPr>
            <w:del w:id="5182" w:author="Tanuj Kumar" w:date="2024-03-03T14:10:00Z">
              <w:r w:rsidRPr="00451414" w:rsidDel="008176CC">
                <w:delText>200-399% Poverty</w:delText>
              </w:r>
            </w:del>
          </w:p>
        </w:tc>
        <w:tc>
          <w:tcPr>
            <w:tcW w:w="1170" w:type="dxa"/>
            <w:noWrap/>
            <w:hideMark/>
          </w:tcPr>
          <w:p w14:paraId="78B81293" w14:textId="2FC18D98" w:rsidR="00451414" w:rsidRPr="00451414" w:rsidDel="008176CC" w:rsidRDefault="00451414" w:rsidP="00451414">
            <w:pPr>
              <w:rPr>
                <w:del w:id="5183" w:author="Tanuj Kumar" w:date="2024-03-03T14:10:00Z"/>
              </w:rPr>
            </w:pPr>
            <w:del w:id="5184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912" w:type="dxa"/>
            <w:noWrap/>
            <w:hideMark/>
          </w:tcPr>
          <w:p w14:paraId="48AD949A" w14:textId="54093062" w:rsidR="00451414" w:rsidRPr="00451414" w:rsidDel="008176CC" w:rsidRDefault="00451414" w:rsidP="00451414">
            <w:pPr>
              <w:rPr>
                <w:del w:id="5185" w:author="Tanuj Kumar" w:date="2024-03-03T14:10:00Z"/>
              </w:rPr>
            </w:pPr>
            <w:del w:id="5186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800" w:type="dxa"/>
            <w:noWrap/>
            <w:hideMark/>
          </w:tcPr>
          <w:p w14:paraId="462AB3E2" w14:textId="21798EED" w:rsidR="00451414" w:rsidRPr="00451414" w:rsidDel="008176CC" w:rsidRDefault="00451414">
            <w:pPr>
              <w:rPr>
                <w:del w:id="5187" w:author="Tanuj Kumar" w:date="2024-03-03T14:10:00Z"/>
              </w:rPr>
            </w:pPr>
            <w:del w:id="5188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756" w:type="dxa"/>
            <w:noWrap/>
            <w:hideMark/>
          </w:tcPr>
          <w:p w14:paraId="6F43BA11" w14:textId="207E1F61" w:rsidR="00451414" w:rsidRPr="00451414" w:rsidDel="008176CC" w:rsidRDefault="00451414" w:rsidP="00451414">
            <w:pPr>
              <w:rPr>
                <w:del w:id="5189" w:author="Tanuj Kumar" w:date="2024-03-03T14:10:00Z"/>
              </w:rPr>
            </w:pPr>
            <w:del w:id="5190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762" w:type="dxa"/>
            <w:noWrap/>
            <w:hideMark/>
          </w:tcPr>
          <w:p w14:paraId="14461DA2" w14:textId="44EBE6F5" w:rsidR="00451414" w:rsidRPr="00451414" w:rsidDel="008176CC" w:rsidRDefault="00451414" w:rsidP="00451414">
            <w:pPr>
              <w:rPr>
                <w:del w:id="5191" w:author="Tanuj Kumar" w:date="2024-03-03T14:10:00Z"/>
              </w:rPr>
            </w:pPr>
            <w:del w:id="5192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899" w:type="dxa"/>
            <w:noWrap/>
            <w:hideMark/>
          </w:tcPr>
          <w:p w14:paraId="60EB8247" w14:textId="358EAD6C" w:rsidR="00451414" w:rsidRPr="00451414" w:rsidDel="008176CC" w:rsidRDefault="00451414">
            <w:pPr>
              <w:rPr>
                <w:del w:id="5193" w:author="Tanuj Kumar" w:date="2024-03-03T14:10:00Z"/>
              </w:rPr>
            </w:pPr>
            <w:del w:id="5194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62" w:type="dxa"/>
            <w:noWrap/>
            <w:hideMark/>
          </w:tcPr>
          <w:p w14:paraId="45F1C0FF" w14:textId="35CE3152" w:rsidR="00451414" w:rsidRPr="00451414" w:rsidDel="008176CC" w:rsidRDefault="00451414" w:rsidP="00451414">
            <w:pPr>
              <w:rPr>
                <w:del w:id="5195" w:author="Tanuj Kumar" w:date="2024-03-03T14:10:00Z"/>
              </w:rPr>
            </w:pPr>
            <w:del w:id="5196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6685E35B" w14:textId="377017D1" w:rsidR="00451414" w:rsidRPr="00451414" w:rsidDel="008176CC" w:rsidRDefault="00451414" w:rsidP="00451414">
            <w:pPr>
              <w:rPr>
                <w:del w:id="5197" w:author="Tanuj Kumar" w:date="2024-03-03T14:10:00Z"/>
              </w:rPr>
            </w:pPr>
            <w:del w:id="5198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39700967" w14:textId="7619C6F7" w:rsidR="00451414" w:rsidRPr="00451414" w:rsidDel="008176CC" w:rsidRDefault="00451414">
            <w:pPr>
              <w:rPr>
                <w:del w:id="5199" w:author="Tanuj Kumar" w:date="2024-03-03T14:10:00Z"/>
              </w:rPr>
            </w:pPr>
            <w:del w:id="5200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1A258B1D" w14:textId="6021DEA5" w:rsidR="00451414" w:rsidRPr="00451414" w:rsidDel="008176CC" w:rsidRDefault="00451414" w:rsidP="00451414">
            <w:pPr>
              <w:rPr>
                <w:del w:id="5201" w:author="Tanuj Kumar" w:date="2024-03-03T14:10:00Z"/>
              </w:rPr>
            </w:pPr>
            <w:del w:id="5202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2D569115" w14:textId="2AB00D5A" w:rsidR="00451414" w:rsidRPr="00451414" w:rsidDel="008176CC" w:rsidRDefault="00451414" w:rsidP="00451414">
            <w:pPr>
              <w:rPr>
                <w:del w:id="5203" w:author="Tanuj Kumar" w:date="2024-03-03T14:10:00Z"/>
              </w:rPr>
            </w:pPr>
            <w:del w:id="5204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6D089949" w14:textId="0D9D28B2" w:rsidR="00451414" w:rsidRPr="00451414" w:rsidDel="008176CC" w:rsidRDefault="00451414">
            <w:pPr>
              <w:rPr>
                <w:del w:id="5205" w:author="Tanuj Kumar" w:date="2024-03-03T14:10:00Z"/>
              </w:rPr>
            </w:pPr>
            <w:del w:id="5206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7DED6A5F" w14:textId="5ED1A728" w:rsidR="00451414" w:rsidRPr="00451414" w:rsidDel="008176CC" w:rsidRDefault="00451414" w:rsidP="00451414">
            <w:pPr>
              <w:rPr>
                <w:del w:id="5207" w:author="Tanuj Kumar" w:date="2024-03-03T14:10:00Z"/>
              </w:rPr>
            </w:pPr>
            <w:del w:id="5208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1816AB3C" w14:textId="10BF8720" w:rsidR="00451414" w:rsidRPr="00451414" w:rsidDel="008176CC" w:rsidRDefault="00451414" w:rsidP="00451414">
            <w:pPr>
              <w:rPr>
                <w:del w:id="5209" w:author="Tanuj Kumar" w:date="2024-03-03T14:10:00Z"/>
              </w:rPr>
            </w:pPr>
            <w:del w:id="5210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38B3E5DA" w14:textId="52C4516A" w:rsidR="00451414" w:rsidRPr="00451414" w:rsidDel="008176CC" w:rsidRDefault="00451414">
            <w:pPr>
              <w:rPr>
                <w:del w:id="5211" w:author="Tanuj Kumar" w:date="2024-03-03T14:10:00Z"/>
              </w:rPr>
            </w:pPr>
            <w:del w:id="5212" w:author="Tanuj Kumar" w:date="2024-03-03T14:10:00Z">
              <w:r w:rsidRPr="00451414" w:rsidDel="008176CC">
                <w:delText>1.12)</w:delText>
              </w:r>
            </w:del>
          </w:p>
        </w:tc>
        <w:tc>
          <w:tcPr>
            <w:tcW w:w="610" w:type="dxa"/>
            <w:noWrap/>
            <w:hideMark/>
          </w:tcPr>
          <w:p w14:paraId="6885B9DB" w14:textId="13716C5C" w:rsidR="00451414" w:rsidRPr="00451414" w:rsidDel="008176CC" w:rsidRDefault="00451414" w:rsidP="00451414">
            <w:pPr>
              <w:rPr>
                <w:del w:id="5213" w:author="Tanuj Kumar" w:date="2024-03-03T14:10:00Z"/>
                <w:b/>
                <w:bCs/>
              </w:rPr>
            </w:pPr>
            <w:del w:id="5214" w:author="Tanuj Kumar" w:date="2024-03-03T14:10:00Z">
              <w:r w:rsidRPr="00451414" w:rsidDel="008176CC">
                <w:rPr>
                  <w:b/>
                  <w:bCs/>
                </w:rPr>
                <w:delText>0.96</w:delText>
              </w:r>
            </w:del>
          </w:p>
        </w:tc>
        <w:tc>
          <w:tcPr>
            <w:tcW w:w="678" w:type="dxa"/>
            <w:noWrap/>
            <w:hideMark/>
          </w:tcPr>
          <w:p w14:paraId="6D37E258" w14:textId="79982359" w:rsidR="00451414" w:rsidRPr="00451414" w:rsidDel="008176CC" w:rsidRDefault="00451414" w:rsidP="00451414">
            <w:pPr>
              <w:rPr>
                <w:del w:id="5215" w:author="Tanuj Kumar" w:date="2024-03-03T14:10:00Z"/>
                <w:b/>
                <w:bCs/>
              </w:rPr>
            </w:pPr>
            <w:del w:id="5216" w:author="Tanuj Kumar" w:date="2024-03-03T14:10:00Z">
              <w:r w:rsidRPr="00451414" w:rsidDel="008176CC">
                <w:rPr>
                  <w:b/>
                  <w:bCs/>
                </w:rPr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13F3375E" w14:textId="44C0F278" w:rsidR="00451414" w:rsidRPr="00451414" w:rsidDel="008176CC" w:rsidRDefault="00451414">
            <w:pPr>
              <w:rPr>
                <w:del w:id="5217" w:author="Tanuj Kumar" w:date="2024-03-03T14:10:00Z"/>
                <w:b/>
                <w:bCs/>
              </w:rPr>
            </w:pPr>
            <w:del w:id="5218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</w:tr>
      <w:tr w:rsidR="00451414" w:rsidRPr="00451414" w:rsidDel="008176CC" w14:paraId="5A1536E7" w14:textId="471D53AD" w:rsidTr="00451414">
        <w:trPr>
          <w:trHeight w:val="300"/>
          <w:del w:id="5219" w:author="Tanuj Kumar" w:date="2024-03-03T14:10:00Z"/>
        </w:trPr>
        <w:tc>
          <w:tcPr>
            <w:tcW w:w="3955" w:type="dxa"/>
            <w:hideMark/>
          </w:tcPr>
          <w:p w14:paraId="316672DE" w14:textId="26A5999D" w:rsidR="00451414" w:rsidRPr="00451414" w:rsidDel="008176CC" w:rsidRDefault="00451414" w:rsidP="00451414">
            <w:pPr>
              <w:rPr>
                <w:del w:id="5220" w:author="Tanuj Kumar" w:date="2024-03-03T14:10:00Z"/>
              </w:rPr>
            </w:pPr>
            <w:del w:id="5221" w:author="Tanuj Kumar" w:date="2024-03-03T14:10:00Z">
              <w:r w:rsidRPr="00451414" w:rsidDel="008176CC">
                <w:delText>400%+ Poverty</w:delText>
              </w:r>
            </w:del>
          </w:p>
        </w:tc>
        <w:tc>
          <w:tcPr>
            <w:tcW w:w="1170" w:type="dxa"/>
            <w:noWrap/>
            <w:hideMark/>
          </w:tcPr>
          <w:p w14:paraId="42516BB7" w14:textId="1CE4B7F7" w:rsidR="00451414" w:rsidRPr="00451414" w:rsidDel="008176CC" w:rsidRDefault="00451414" w:rsidP="00451414">
            <w:pPr>
              <w:rPr>
                <w:del w:id="5222" w:author="Tanuj Kumar" w:date="2024-03-03T14:10:00Z"/>
              </w:rPr>
            </w:pPr>
            <w:del w:id="522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489E26BE" w14:textId="0D724697" w:rsidR="00451414" w:rsidRPr="00451414" w:rsidDel="008176CC" w:rsidRDefault="00451414" w:rsidP="00451414">
            <w:pPr>
              <w:rPr>
                <w:del w:id="522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6412A00" w14:textId="5CEA9BBF" w:rsidR="00451414" w:rsidRPr="00451414" w:rsidDel="008176CC" w:rsidRDefault="00451414">
            <w:pPr>
              <w:rPr>
                <w:del w:id="5225" w:author="Tanuj Kumar" w:date="2024-03-03T14:10:00Z"/>
              </w:rPr>
            </w:pPr>
            <w:del w:id="522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CF5402E" w14:textId="70CA5334" w:rsidR="00451414" w:rsidRPr="00451414" w:rsidDel="008176CC" w:rsidRDefault="00451414" w:rsidP="00451414">
            <w:pPr>
              <w:rPr>
                <w:del w:id="5227" w:author="Tanuj Kumar" w:date="2024-03-03T14:10:00Z"/>
              </w:rPr>
            </w:pPr>
            <w:del w:id="522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27ABFA0E" w14:textId="1CE6DC84" w:rsidR="00451414" w:rsidRPr="00451414" w:rsidDel="008176CC" w:rsidRDefault="00451414" w:rsidP="00451414">
            <w:pPr>
              <w:rPr>
                <w:del w:id="522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BA4C0A8" w14:textId="10981915" w:rsidR="00451414" w:rsidRPr="00451414" w:rsidDel="008176CC" w:rsidRDefault="00451414">
            <w:pPr>
              <w:rPr>
                <w:del w:id="5230" w:author="Tanuj Kumar" w:date="2024-03-03T14:10:00Z"/>
                <w:b/>
                <w:bCs/>
              </w:rPr>
            </w:pPr>
            <w:del w:id="5231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A7FB124" w14:textId="41A1A239" w:rsidR="00451414" w:rsidRPr="00451414" w:rsidDel="008176CC" w:rsidRDefault="00451414" w:rsidP="00451414">
            <w:pPr>
              <w:rPr>
                <w:del w:id="5232" w:author="Tanuj Kumar" w:date="2024-03-03T14:10:00Z"/>
              </w:rPr>
            </w:pPr>
            <w:del w:id="523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FBB9031" w14:textId="70D94789" w:rsidR="00451414" w:rsidRPr="00451414" w:rsidDel="008176CC" w:rsidRDefault="00451414" w:rsidP="00451414">
            <w:pPr>
              <w:rPr>
                <w:del w:id="523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99760AB" w14:textId="6B09A7D3" w:rsidR="00451414" w:rsidRPr="00451414" w:rsidDel="008176CC" w:rsidRDefault="00451414">
            <w:pPr>
              <w:rPr>
                <w:del w:id="5235" w:author="Tanuj Kumar" w:date="2024-03-03T14:10:00Z"/>
                <w:b/>
                <w:bCs/>
              </w:rPr>
            </w:pPr>
            <w:del w:id="5236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F647B27" w14:textId="594C7B34" w:rsidR="00451414" w:rsidRPr="00451414" w:rsidDel="008176CC" w:rsidRDefault="00451414" w:rsidP="00451414">
            <w:pPr>
              <w:rPr>
                <w:del w:id="5237" w:author="Tanuj Kumar" w:date="2024-03-03T14:10:00Z"/>
              </w:rPr>
            </w:pPr>
            <w:del w:id="523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CD56AE7" w14:textId="661F699B" w:rsidR="00451414" w:rsidRPr="00451414" w:rsidDel="008176CC" w:rsidRDefault="00451414" w:rsidP="00451414">
            <w:pPr>
              <w:rPr>
                <w:del w:id="523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272CA53" w14:textId="0D1421C6" w:rsidR="00451414" w:rsidRPr="00451414" w:rsidDel="008176CC" w:rsidRDefault="00451414">
            <w:pPr>
              <w:rPr>
                <w:del w:id="5240" w:author="Tanuj Kumar" w:date="2024-03-03T14:10:00Z"/>
                <w:b/>
                <w:bCs/>
              </w:rPr>
            </w:pPr>
            <w:del w:id="5241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8C8CB03" w14:textId="06ED8F1E" w:rsidR="00451414" w:rsidRPr="00451414" w:rsidDel="008176CC" w:rsidRDefault="00451414" w:rsidP="00451414">
            <w:pPr>
              <w:rPr>
                <w:del w:id="5242" w:author="Tanuj Kumar" w:date="2024-03-03T14:10:00Z"/>
              </w:rPr>
            </w:pPr>
            <w:del w:id="524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A210B7C" w14:textId="62981DCE" w:rsidR="00451414" w:rsidRPr="00451414" w:rsidDel="008176CC" w:rsidRDefault="00451414" w:rsidP="00451414">
            <w:pPr>
              <w:rPr>
                <w:del w:id="524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0C23BE9" w14:textId="53B9FE4A" w:rsidR="00451414" w:rsidRPr="00451414" w:rsidDel="008176CC" w:rsidRDefault="00451414">
            <w:pPr>
              <w:rPr>
                <w:del w:id="5245" w:author="Tanuj Kumar" w:date="2024-03-03T14:10:00Z"/>
                <w:b/>
                <w:bCs/>
              </w:rPr>
            </w:pPr>
            <w:del w:id="5246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6812566" w14:textId="141F8545" w:rsidR="00451414" w:rsidRPr="00451414" w:rsidDel="008176CC" w:rsidRDefault="00451414" w:rsidP="00451414">
            <w:pPr>
              <w:rPr>
                <w:del w:id="5247" w:author="Tanuj Kumar" w:date="2024-03-03T14:10:00Z"/>
              </w:rPr>
            </w:pPr>
            <w:del w:id="524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3848608" w14:textId="1848758C" w:rsidR="00451414" w:rsidRPr="00451414" w:rsidDel="008176CC" w:rsidRDefault="00451414" w:rsidP="00451414">
            <w:pPr>
              <w:rPr>
                <w:del w:id="524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16C1CA" w14:textId="4F609412" w:rsidR="00451414" w:rsidRPr="00451414" w:rsidDel="008176CC" w:rsidRDefault="00451414">
            <w:pPr>
              <w:rPr>
                <w:del w:id="5250" w:author="Tanuj Kumar" w:date="2024-03-03T14:10:00Z"/>
              </w:rPr>
            </w:pPr>
            <w:del w:id="525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5B172B69" w14:textId="4F804849" w:rsidTr="00451414">
        <w:trPr>
          <w:trHeight w:val="300"/>
          <w:del w:id="5252" w:author="Tanuj Kumar" w:date="2024-03-03T14:10:00Z"/>
        </w:trPr>
        <w:tc>
          <w:tcPr>
            <w:tcW w:w="3955" w:type="dxa"/>
            <w:noWrap/>
            <w:hideMark/>
          </w:tcPr>
          <w:p w14:paraId="7AE8118F" w14:textId="21A9793A" w:rsidR="00451414" w:rsidRPr="00451414" w:rsidDel="008176CC" w:rsidRDefault="00451414">
            <w:pPr>
              <w:rPr>
                <w:del w:id="5253" w:author="Tanuj Kumar" w:date="2024-03-03T14:10:00Z"/>
                <w:b/>
                <w:bCs/>
              </w:rPr>
            </w:pPr>
            <w:del w:id="5254" w:author="Tanuj Kumar" w:date="2024-03-03T14:10:00Z">
              <w:r w:rsidRPr="00451414" w:rsidDel="008176CC">
                <w:rPr>
                  <w:b/>
                  <w:bCs/>
                </w:rPr>
                <w:delText>Food Sufficiency</w:delText>
              </w:r>
            </w:del>
          </w:p>
        </w:tc>
        <w:tc>
          <w:tcPr>
            <w:tcW w:w="1170" w:type="dxa"/>
            <w:noWrap/>
            <w:hideMark/>
          </w:tcPr>
          <w:p w14:paraId="33F68C64" w14:textId="7D9C5E6A" w:rsidR="00451414" w:rsidRPr="00451414" w:rsidDel="008176CC" w:rsidRDefault="00451414">
            <w:pPr>
              <w:rPr>
                <w:del w:id="5255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1474B278" w14:textId="72DEF91F" w:rsidR="00451414" w:rsidRPr="00451414" w:rsidDel="008176CC" w:rsidRDefault="00451414" w:rsidP="00451414">
            <w:pPr>
              <w:rPr>
                <w:del w:id="5256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5BEF6CC6" w14:textId="24F79876" w:rsidR="00451414" w:rsidRPr="00451414" w:rsidDel="008176CC" w:rsidRDefault="00451414">
            <w:pPr>
              <w:rPr>
                <w:del w:id="5257" w:author="Tanuj Kumar" w:date="2024-03-03T14:10:00Z"/>
              </w:rPr>
            </w:pPr>
            <w:del w:id="525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B2CD734" w14:textId="49A0B6D1" w:rsidR="00451414" w:rsidRPr="00451414" w:rsidDel="008176CC" w:rsidRDefault="00451414">
            <w:pPr>
              <w:rPr>
                <w:del w:id="5259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52488F40" w14:textId="3592427F" w:rsidR="00451414" w:rsidRPr="00451414" w:rsidDel="008176CC" w:rsidRDefault="00451414" w:rsidP="00451414">
            <w:pPr>
              <w:rPr>
                <w:del w:id="5260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44AC6E48" w14:textId="7AB40C5E" w:rsidR="00451414" w:rsidRPr="00451414" w:rsidDel="008176CC" w:rsidRDefault="00451414">
            <w:pPr>
              <w:rPr>
                <w:del w:id="5261" w:author="Tanuj Kumar" w:date="2024-03-03T14:10:00Z"/>
              </w:rPr>
            </w:pPr>
            <w:del w:id="526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260F8671" w14:textId="684B68C2" w:rsidR="00451414" w:rsidRPr="00451414" w:rsidDel="008176CC" w:rsidRDefault="00451414">
            <w:pPr>
              <w:rPr>
                <w:del w:id="526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CA55F10" w14:textId="2FFEC8FF" w:rsidR="00451414" w:rsidRPr="00451414" w:rsidDel="008176CC" w:rsidRDefault="00451414" w:rsidP="00451414">
            <w:pPr>
              <w:rPr>
                <w:del w:id="526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F3CC3A0" w14:textId="1149174C" w:rsidR="00451414" w:rsidRPr="00451414" w:rsidDel="008176CC" w:rsidRDefault="00451414">
            <w:pPr>
              <w:rPr>
                <w:del w:id="5265" w:author="Tanuj Kumar" w:date="2024-03-03T14:10:00Z"/>
              </w:rPr>
            </w:pPr>
            <w:del w:id="526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929B0A9" w14:textId="3C0F8125" w:rsidR="00451414" w:rsidRPr="00451414" w:rsidDel="008176CC" w:rsidRDefault="00451414">
            <w:pPr>
              <w:rPr>
                <w:del w:id="526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F6B0D92" w14:textId="39DA4DAC" w:rsidR="00451414" w:rsidRPr="00451414" w:rsidDel="008176CC" w:rsidRDefault="00451414" w:rsidP="00451414">
            <w:pPr>
              <w:rPr>
                <w:del w:id="526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8F49380" w14:textId="3AA89EC9" w:rsidR="00451414" w:rsidRPr="00451414" w:rsidDel="008176CC" w:rsidRDefault="00451414">
            <w:pPr>
              <w:rPr>
                <w:del w:id="5269" w:author="Tanuj Kumar" w:date="2024-03-03T14:10:00Z"/>
              </w:rPr>
            </w:pPr>
            <w:del w:id="527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9CB59D6" w14:textId="71E065D3" w:rsidR="00451414" w:rsidRPr="00451414" w:rsidDel="008176CC" w:rsidRDefault="00451414">
            <w:pPr>
              <w:rPr>
                <w:del w:id="52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9423366" w14:textId="48AF4391" w:rsidR="00451414" w:rsidRPr="00451414" w:rsidDel="008176CC" w:rsidRDefault="00451414" w:rsidP="00451414">
            <w:pPr>
              <w:rPr>
                <w:del w:id="527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BBA7C91" w14:textId="0BBAF8A1" w:rsidR="00451414" w:rsidRPr="00451414" w:rsidDel="008176CC" w:rsidRDefault="00451414">
            <w:pPr>
              <w:rPr>
                <w:del w:id="5273" w:author="Tanuj Kumar" w:date="2024-03-03T14:10:00Z"/>
              </w:rPr>
            </w:pPr>
            <w:del w:id="527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C49761B" w14:textId="1EE0EB84" w:rsidR="00451414" w:rsidRPr="00451414" w:rsidDel="008176CC" w:rsidRDefault="00451414">
            <w:pPr>
              <w:rPr>
                <w:del w:id="527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944C2D4" w14:textId="35B7F52E" w:rsidR="00451414" w:rsidRPr="00451414" w:rsidDel="008176CC" w:rsidRDefault="00451414">
            <w:pPr>
              <w:rPr>
                <w:del w:id="527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DF2EA67" w14:textId="25B5EE36" w:rsidR="00451414" w:rsidRPr="00451414" w:rsidDel="008176CC" w:rsidRDefault="00451414">
            <w:pPr>
              <w:rPr>
                <w:del w:id="5277" w:author="Tanuj Kumar" w:date="2024-03-03T14:10:00Z"/>
              </w:rPr>
            </w:pPr>
            <w:del w:id="5278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D230780" w14:textId="2148F18E" w:rsidTr="00451414">
        <w:trPr>
          <w:trHeight w:val="300"/>
          <w:del w:id="5279" w:author="Tanuj Kumar" w:date="2024-03-03T14:10:00Z"/>
        </w:trPr>
        <w:tc>
          <w:tcPr>
            <w:tcW w:w="3955" w:type="dxa"/>
            <w:noWrap/>
            <w:hideMark/>
          </w:tcPr>
          <w:p w14:paraId="22E94B9D" w14:textId="19EF548A" w:rsidR="00451414" w:rsidRPr="00451414" w:rsidDel="008176CC" w:rsidRDefault="00451414" w:rsidP="00451414">
            <w:pPr>
              <w:rPr>
                <w:del w:id="5280" w:author="Tanuj Kumar" w:date="2024-03-03T14:10:00Z"/>
              </w:rPr>
            </w:pPr>
            <w:del w:id="5281" w:author="Tanuj Kumar" w:date="2024-03-03T14:10:00Z">
              <w:r w:rsidRPr="00451414" w:rsidDel="008176CC">
                <w:delText>Could always afford to eat good nutritious meals</w:delText>
              </w:r>
            </w:del>
          </w:p>
        </w:tc>
        <w:tc>
          <w:tcPr>
            <w:tcW w:w="1170" w:type="dxa"/>
            <w:noWrap/>
            <w:hideMark/>
          </w:tcPr>
          <w:p w14:paraId="6B069229" w14:textId="238EEF3E" w:rsidR="00451414" w:rsidRPr="00451414" w:rsidDel="008176CC" w:rsidRDefault="00451414" w:rsidP="00451414">
            <w:pPr>
              <w:rPr>
                <w:del w:id="5282" w:author="Tanuj Kumar" w:date="2024-03-03T14:10:00Z"/>
              </w:rPr>
            </w:pPr>
            <w:del w:id="528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76221DB6" w14:textId="3D7CF26B" w:rsidR="00451414" w:rsidRPr="00451414" w:rsidDel="008176CC" w:rsidRDefault="00451414" w:rsidP="00451414">
            <w:pPr>
              <w:rPr>
                <w:del w:id="528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5DAC1D6" w14:textId="50CE211C" w:rsidR="00451414" w:rsidRPr="00451414" w:rsidDel="008176CC" w:rsidRDefault="00451414">
            <w:pPr>
              <w:rPr>
                <w:del w:id="5285" w:author="Tanuj Kumar" w:date="2024-03-03T14:10:00Z"/>
              </w:rPr>
            </w:pPr>
            <w:del w:id="528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44AE5D2" w14:textId="378C0624" w:rsidR="00451414" w:rsidRPr="00451414" w:rsidDel="008176CC" w:rsidRDefault="00451414" w:rsidP="00451414">
            <w:pPr>
              <w:rPr>
                <w:del w:id="5287" w:author="Tanuj Kumar" w:date="2024-03-03T14:10:00Z"/>
              </w:rPr>
            </w:pPr>
            <w:del w:id="528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485F49CF" w14:textId="11D46C2C" w:rsidR="00451414" w:rsidRPr="00451414" w:rsidDel="008176CC" w:rsidRDefault="00451414" w:rsidP="00451414">
            <w:pPr>
              <w:rPr>
                <w:del w:id="528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A9F5D99" w14:textId="359C6D7B" w:rsidR="00451414" w:rsidRPr="00451414" w:rsidDel="008176CC" w:rsidRDefault="00451414">
            <w:pPr>
              <w:rPr>
                <w:del w:id="5290" w:author="Tanuj Kumar" w:date="2024-03-03T14:10:00Z"/>
              </w:rPr>
            </w:pPr>
            <w:del w:id="529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ED6706E" w14:textId="7F2B5DDC" w:rsidR="00451414" w:rsidRPr="00451414" w:rsidDel="008176CC" w:rsidRDefault="00451414" w:rsidP="00451414">
            <w:pPr>
              <w:rPr>
                <w:del w:id="5292" w:author="Tanuj Kumar" w:date="2024-03-03T14:10:00Z"/>
              </w:rPr>
            </w:pPr>
            <w:del w:id="529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3A3E821" w14:textId="3DBCC180" w:rsidR="00451414" w:rsidRPr="00451414" w:rsidDel="008176CC" w:rsidRDefault="00451414" w:rsidP="00451414">
            <w:pPr>
              <w:rPr>
                <w:del w:id="529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20D0E5B" w14:textId="07DCE075" w:rsidR="00451414" w:rsidRPr="00451414" w:rsidDel="008176CC" w:rsidRDefault="00451414">
            <w:pPr>
              <w:rPr>
                <w:del w:id="5295" w:author="Tanuj Kumar" w:date="2024-03-03T14:10:00Z"/>
              </w:rPr>
            </w:pPr>
            <w:del w:id="529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9ECA721" w14:textId="4E460EAB" w:rsidR="00451414" w:rsidRPr="00451414" w:rsidDel="008176CC" w:rsidRDefault="00451414" w:rsidP="00451414">
            <w:pPr>
              <w:rPr>
                <w:del w:id="5297" w:author="Tanuj Kumar" w:date="2024-03-03T14:10:00Z"/>
              </w:rPr>
            </w:pPr>
            <w:del w:id="529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6D4704E" w14:textId="70AD8E29" w:rsidR="00451414" w:rsidRPr="00451414" w:rsidDel="008176CC" w:rsidRDefault="00451414" w:rsidP="00451414">
            <w:pPr>
              <w:rPr>
                <w:del w:id="529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E55FF0" w14:textId="515345CC" w:rsidR="00451414" w:rsidRPr="00451414" w:rsidDel="008176CC" w:rsidRDefault="00451414">
            <w:pPr>
              <w:rPr>
                <w:del w:id="5300" w:author="Tanuj Kumar" w:date="2024-03-03T14:10:00Z"/>
              </w:rPr>
            </w:pPr>
            <w:del w:id="530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09E60EA" w14:textId="3A2B7376" w:rsidR="00451414" w:rsidRPr="00451414" w:rsidDel="008176CC" w:rsidRDefault="00451414" w:rsidP="00451414">
            <w:pPr>
              <w:rPr>
                <w:del w:id="5302" w:author="Tanuj Kumar" w:date="2024-03-03T14:10:00Z"/>
              </w:rPr>
            </w:pPr>
            <w:del w:id="530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6F8CBF8" w14:textId="2FF93E67" w:rsidR="00451414" w:rsidRPr="00451414" w:rsidDel="008176CC" w:rsidRDefault="00451414" w:rsidP="00451414">
            <w:pPr>
              <w:rPr>
                <w:del w:id="530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B5D690" w14:textId="1360AE8B" w:rsidR="00451414" w:rsidRPr="00451414" w:rsidDel="008176CC" w:rsidRDefault="00451414">
            <w:pPr>
              <w:rPr>
                <w:del w:id="5305" w:author="Tanuj Kumar" w:date="2024-03-03T14:10:00Z"/>
              </w:rPr>
            </w:pPr>
            <w:del w:id="530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7F53A9C" w14:textId="5C720C7A" w:rsidR="00451414" w:rsidRPr="00451414" w:rsidDel="008176CC" w:rsidRDefault="00451414" w:rsidP="00451414">
            <w:pPr>
              <w:rPr>
                <w:del w:id="5307" w:author="Tanuj Kumar" w:date="2024-03-03T14:10:00Z"/>
              </w:rPr>
            </w:pPr>
            <w:del w:id="530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5D66CE1" w14:textId="1E55928B" w:rsidR="00451414" w:rsidRPr="00451414" w:rsidDel="008176CC" w:rsidRDefault="00451414" w:rsidP="00451414">
            <w:pPr>
              <w:rPr>
                <w:del w:id="530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1BD764" w14:textId="5D806253" w:rsidR="00451414" w:rsidRPr="00451414" w:rsidDel="008176CC" w:rsidRDefault="00451414">
            <w:pPr>
              <w:rPr>
                <w:del w:id="5310" w:author="Tanuj Kumar" w:date="2024-03-03T14:10:00Z"/>
              </w:rPr>
            </w:pPr>
            <w:del w:id="531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6C05AE62" w14:textId="0D4AE41E" w:rsidTr="00451414">
        <w:trPr>
          <w:trHeight w:val="300"/>
          <w:del w:id="5312" w:author="Tanuj Kumar" w:date="2024-03-03T14:10:00Z"/>
        </w:trPr>
        <w:tc>
          <w:tcPr>
            <w:tcW w:w="3955" w:type="dxa"/>
            <w:noWrap/>
            <w:hideMark/>
          </w:tcPr>
          <w:p w14:paraId="63E369C1" w14:textId="50ACF383" w:rsidR="00451414" w:rsidRPr="00451414" w:rsidDel="008176CC" w:rsidRDefault="00451414" w:rsidP="00451414">
            <w:pPr>
              <w:rPr>
                <w:del w:id="5313" w:author="Tanuj Kumar" w:date="2024-03-03T14:10:00Z"/>
              </w:rPr>
            </w:pPr>
            <w:del w:id="5314" w:author="Tanuj Kumar" w:date="2024-03-03T14:10:00Z">
              <w:r w:rsidRPr="00451414" w:rsidDel="008176CC">
                <w:delText>Could not afford enough to eat or not always nutritious meals</w:delText>
              </w:r>
            </w:del>
          </w:p>
        </w:tc>
        <w:tc>
          <w:tcPr>
            <w:tcW w:w="1170" w:type="dxa"/>
            <w:noWrap/>
            <w:hideMark/>
          </w:tcPr>
          <w:p w14:paraId="265CEA0E" w14:textId="1F09E8DB" w:rsidR="00451414" w:rsidRPr="00451414" w:rsidDel="008176CC" w:rsidRDefault="00451414" w:rsidP="00451414">
            <w:pPr>
              <w:rPr>
                <w:del w:id="5315" w:author="Tanuj Kumar" w:date="2024-03-03T14:10:00Z"/>
                <w:b/>
                <w:bCs/>
              </w:rPr>
            </w:pPr>
            <w:del w:id="5316" w:author="Tanuj Kumar" w:date="2024-03-03T14:10:00Z">
              <w:r w:rsidRPr="00451414" w:rsidDel="008176CC">
                <w:rPr>
                  <w:b/>
                  <w:bCs/>
                </w:rPr>
                <w:delText>0.93</w:delText>
              </w:r>
            </w:del>
          </w:p>
        </w:tc>
        <w:tc>
          <w:tcPr>
            <w:tcW w:w="912" w:type="dxa"/>
            <w:noWrap/>
            <w:hideMark/>
          </w:tcPr>
          <w:p w14:paraId="558BE5DD" w14:textId="05D18803" w:rsidR="00451414" w:rsidRPr="00451414" w:rsidDel="008176CC" w:rsidRDefault="00451414" w:rsidP="00451414">
            <w:pPr>
              <w:rPr>
                <w:del w:id="5317" w:author="Tanuj Kumar" w:date="2024-03-03T14:10:00Z"/>
                <w:b/>
                <w:bCs/>
              </w:rPr>
            </w:pPr>
            <w:del w:id="5318" w:author="Tanuj Kumar" w:date="2024-03-03T14:10:00Z">
              <w:r w:rsidRPr="00451414" w:rsidDel="008176CC">
                <w:rPr>
                  <w:b/>
                  <w:bCs/>
                </w:rPr>
                <w:delText xml:space="preserve">(0.87 - </w:delText>
              </w:r>
            </w:del>
          </w:p>
        </w:tc>
        <w:tc>
          <w:tcPr>
            <w:tcW w:w="800" w:type="dxa"/>
            <w:noWrap/>
            <w:hideMark/>
          </w:tcPr>
          <w:p w14:paraId="72FE33C3" w14:textId="1C3CF093" w:rsidR="00451414" w:rsidRPr="00451414" w:rsidDel="008176CC" w:rsidRDefault="00451414">
            <w:pPr>
              <w:rPr>
                <w:del w:id="5319" w:author="Tanuj Kumar" w:date="2024-03-03T14:10:00Z"/>
                <w:b/>
                <w:bCs/>
              </w:rPr>
            </w:pPr>
            <w:del w:id="5320" w:author="Tanuj Kumar" w:date="2024-03-03T14:10:00Z">
              <w:r w:rsidRPr="00451414" w:rsidDel="008176CC">
                <w:rPr>
                  <w:b/>
                  <w:bCs/>
                </w:rPr>
                <w:delText>1.00)</w:delText>
              </w:r>
            </w:del>
          </w:p>
        </w:tc>
        <w:tc>
          <w:tcPr>
            <w:tcW w:w="756" w:type="dxa"/>
            <w:noWrap/>
            <w:hideMark/>
          </w:tcPr>
          <w:p w14:paraId="1D14AFEF" w14:textId="5C10D620" w:rsidR="00451414" w:rsidRPr="00451414" w:rsidDel="008176CC" w:rsidRDefault="00451414" w:rsidP="00451414">
            <w:pPr>
              <w:rPr>
                <w:del w:id="5321" w:author="Tanuj Kumar" w:date="2024-03-03T14:10:00Z"/>
              </w:rPr>
            </w:pPr>
            <w:del w:id="5322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762" w:type="dxa"/>
            <w:noWrap/>
            <w:hideMark/>
          </w:tcPr>
          <w:p w14:paraId="3DAE3379" w14:textId="746EAD88" w:rsidR="00451414" w:rsidRPr="00451414" w:rsidDel="008176CC" w:rsidRDefault="00451414" w:rsidP="00451414">
            <w:pPr>
              <w:rPr>
                <w:del w:id="5323" w:author="Tanuj Kumar" w:date="2024-03-03T14:10:00Z"/>
              </w:rPr>
            </w:pPr>
            <w:del w:id="5324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899" w:type="dxa"/>
            <w:noWrap/>
            <w:hideMark/>
          </w:tcPr>
          <w:p w14:paraId="5EF98604" w14:textId="1D3550D6" w:rsidR="00451414" w:rsidRPr="00451414" w:rsidDel="008176CC" w:rsidRDefault="00451414">
            <w:pPr>
              <w:rPr>
                <w:del w:id="5325" w:author="Tanuj Kumar" w:date="2024-03-03T14:10:00Z"/>
              </w:rPr>
            </w:pPr>
            <w:del w:id="5326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762" w:type="dxa"/>
            <w:noWrap/>
            <w:hideMark/>
          </w:tcPr>
          <w:p w14:paraId="25973839" w14:textId="1D489713" w:rsidR="00451414" w:rsidRPr="00451414" w:rsidDel="008176CC" w:rsidRDefault="00451414" w:rsidP="00451414">
            <w:pPr>
              <w:rPr>
                <w:del w:id="5327" w:author="Tanuj Kumar" w:date="2024-03-03T14:10:00Z"/>
              </w:rPr>
            </w:pPr>
            <w:del w:id="5328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3554A458" w14:textId="7FA087C6" w:rsidR="00451414" w:rsidRPr="00451414" w:rsidDel="008176CC" w:rsidRDefault="00451414" w:rsidP="00451414">
            <w:pPr>
              <w:rPr>
                <w:del w:id="5329" w:author="Tanuj Kumar" w:date="2024-03-03T14:10:00Z"/>
              </w:rPr>
            </w:pPr>
            <w:del w:id="5330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0B31A24F" w14:textId="409307E4" w:rsidR="00451414" w:rsidRPr="00451414" w:rsidDel="008176CC" w:rsidRDefault="00451414">
            <w:pPr>
              <w:rPr>
                <w:del w:id="5331" w:author="Tanuj Kumar" w:date="2024-03-03T14:10:00Z"/>
              </w:rPr>
            </w:pPr>
            <w:del w:id="5332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610" w:type="dxa"/>
            <w:noWrap/>
            <w:hideMark/>
          </w:tcPr>
          <w:p w14:paraId="0A2C581D" w14:textId="6C2C9EC9" w:rsidR="00451414" w:rsidRPr="00451414" w:rsidDel="008176CC" w:rsidRDefault="00451414" w:rsidP="00451414">
            <w:pPr>
              <w:rPr>
                <w:del w:id="5333" w:author="Tanuj Kumar" w:date="2024-03-03T14:10:00Z"/>
                <w:b/>
                <w:bCs/>
              </w:rPr>
            </w:pPr>
            <w:del w:id="5334" w:author="Tanuj Kumar" w:date="2024-03-03T14:10:00Z">
              <w:r w:rsidRPr="00451414" w:rsidDel="008176CC">
                <w:rPr>
                  <w:b/>
                  <w:bCs/>
                </w:rPr>
                <w:delText>0.93</w:delText>
              </w:r>
            </w:del>
          </w:p>
        </w:tc>
        <w:tc>
          <w:tcPr>
            <w:tcW w:w="678" w:type="dxa"/>
            <w:noWrap/>
            <w:hideMark/>
          </w:tcPr>
          <w:p w14:paraId="623D18D7" w14:textId="1F9DA930" w:rsidR="00451414" w:rsidRPr="00451414" w:rsidDel="008176CC" w:rsidRDefault="00451414" w:rsidP="00451414">
            <w:pPr>
              <w:rPr>
                <w:del w:id="5335" w:author="Tanuj Kumar" w:date="2024-03-03T14:10:00Z"/>
                <w:b/>
                <w:bCs/>
              </w:rPr>
            </w:pPr>
            <w:del w:id="5336" w:author="Tanuj Kumar" w:date="2024-03-03T14:10:00Z">
              <w:r w:rsidRPr="00451414" w:rsidDel="008176CC">
                <w:rPr>
                  <w:b/>
                  <w:bCs/>
                </w:rPr>
                <w:delText xml:space="preserve">(0.87 - </w:delText>
              </w:r>
            </w:del>
          </w:p>
        </w:tc>
        <w:tc>
          <w:tcPr>
            <w:tcW w:w="678" w:type="dxa"/>
            <w:noWrap/>
            <w:hideMark/>
          </w:tcPr>
          <w:p w14:paraId="5CEED4CF" w14:textId="354C021F" w:rsidR="00451414" w:rsidRPr="00451414" w:rsidDel="008176CC" w:rsidRDefault="00451414">
            <w:pPr>
              <w:rPr>
                <w:del w:id="5337" w:author="Tanuj Kumar" w:date="2024-03-03T14:10:00Z"/>
                <w:b/>
                <w:bCs/>
              </w:rPr>
            </w:pPr>
            <w:del w:id="5338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610" w:type="dxa"/>
            <w:noWrap/>
            <w:hideMark/>
          </w:tcPr>
          <w:p w14:paraId="5166E7D5" w14:textId="79CFD5C2" w:rsidR="00451414" w:rsidRPr="00451414" w:rsidDel="008176CC" w:rsidRDefault="00451414" w:rsidP="00451414">
            <w:pPr>
              <w:rPr>
                <w:del w:id="5339" w:author="Tanuj Kumar" w:date="2024-03-03T14:10:00Z"/>
              </w:rPr>
            </w:pPr>
            <w:del w:id="5340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73D8C006" w14:textId="351DC7E5" w:rsidR="00451414" w:rsidRPr="00451414" w:rsidDel="008176CC" w:rsidRDefault="00451414" w:rsidP="00451414">
            <w:pPr>
              <w:rPr>
                <w:del w:id="5341" w:author="Tanuj Kumar" w:date="2024-03-03T14:10:00Z"/>
              </w:rPr>
            </w:pPr>
            <w:del w:id="5342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5D4BAABA" w14:textId="21442C18" w:rsidR="00451414" w:rsidRPr="00451414" w:rsidDel="008176CC" w:rsidRDefault="00451414">
            <w:pPr>
              <w:rPr>
                <w:del w:id="5343" w:author="Tanuj Kumar" w:date="2024-03-03T14:10:00Z"/>
              </w:rPr>
            </w:pPr>
            <w:del w:id="5344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610" w:type="dxa"/>
            <w:noWrap/>
            <w:hideMark/>
          </w:tcPr>
          <w:p w14:paraId="3AE187D9" w14:textId="24FF38AC" w:rsidR="00451414" w:rsidRPr="00451414" w:rsidDel="008176CC" w:rsidRDefault="00451414" w:rsidP="00451414">
            <w:pPr>
              <w:rPr>
                <w:del w:id="5345" w:author="Tanuj Kumar" w:date="2024-03-03T14:10:00Z"/>
                <w:b/>
                <w:bCs/>
              </w:rPr>
            </w:pPr>
            <w:del w:id="5346" w:author="Tanuj Kumar" w:date="2024-03-03T14:10:00Z">
              <w:r w:rsidRPr="00451414" w:rsidDel="008176CC">
                <w:rPr>
                  <w:b/>
                  <w:bCs/>
                </w:rPr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79256758" w14:textId="6F6F3571" w:rsidR="00451414" w:rsidRPr="00451414" w:rsidDel="008176CC" w:rsidRDefault="00451414" w:rsidP="00451414">
            <w:pPr>
              <w:rPr>
                <w:del w:id="5347" w:author="Tanuj Kumar" w:date="2024-03-03T14:10:00Z"/>
                <w:b/>
                <w:bCs/>
              </w:rPr>
            </w:pPr>
            <w:del w:id="5348" w:author="Tanuj Kumar" w:date="2024-03-03T14:10:00Z">
              <w:r w:rsidRPr="00451414" w:rsidDel="008176CC">
                <w:rPr>
                  <w:b/>
                  <w:bCs/>
                </w:rPr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2AFAA12B" w14:textId="07135FB2" w:rsidR="00451414" w:rsidRPr="00451414" w:rsidDel="008176CC" w:rsidRDefault="00451414">
            <w:pPr>
              <w:rPr>
                <w:del w:id="5349" w:author="Tanuj Kumar" w:date="2024-03-03T14:10:00Z"/>
                <w:b/>
                <w:bCs/>
              </w:rPr>
            </w:pPr>
            <w:del w:id="5350" w:author="Tanuj Kumar" w:date="2024-03-03T14:10:00Z">
              <w:r w:rsidRPr="00451414" w:rsidDel="008176CC">
                <w:rPr>
                  <w:b/>
                  <w:bCs/>
                </w:rPr>
                <w:delText>1.00)</w:delText>
              </w:r>
            </w:del>
          </w:p>
        </w:tc>
      </w:tr>
      <w:tr w:rsidR="00451414" w:rsidRPr="00451414" w:rsidDel="008176CC" w14:paraId="366F3425" w14:textId="076BD5D6" w:rsidTr="00451414">
        <w:trPr>
          <w:trHeight w:val="300"/>
          <w:del w:id="5351" w:author="Tanuj Kumar" w:date="2024-03-03T14:10:00Z"/>
        </w:trPr>
        <w:tc>
          <w:tcPr>
            <w:tcW w:w="3955" w:type="dxa"/>
            <w:noWrap/>
            <w:hideMark/>
          </w:tcPr>
          <w:p w14:paraId="30FFD58C" w14:textId="54C1D8B8" w:rsidR="00451414" w:rsidRPr="00451414" w:rsidDel="008176CC" w:rsidRDefault="00451414">
            <w:pPr>
              <w:rPr>
                <w:del w:id="5352" w:author="Tanuj Kumar" w:date="2024-03-03T14:10:00Z"/>
                <w:b/>
                <w:bCs/>
              </w:rPr>
            </w:pPr>
            <w:del w:id="5353" w:author="Tanuj Kumar" w:date="2024-03-03T14:10:00Z">
              <w:r w:rsidRPr="00451414" w:rsidDel="008176CC">
                <w:rPr>
                  <w:b/>
                  <w:bCs/>
                </w:rPr>
                <w:delText>Housing Instability</w:delText>
              </w:r>
            </w:del>
          </w:p>
        </w:tc>
        <w:tc>
          <w:tcPr>
            <w:tcW w:w="1170" w:type="dxa"/>
            <w:noWrap/>
            <w:hideMark/>
          </w:tcPr>
          <w:p w14:paraId="61B01DB8" w14:textId="2BA3DDF1" w:rsidR="00451414" w:rsidRPr="00451414" w:rsidDel="008176CC" w:rsidRDefault="00451414">
            <w:pPr>
              <w:rPr>
                <w:del w:id="5354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3C710F16" w14:textId="48862AE3" w:rsidR="00451414" w:rsidRPr="00451414" w:rsidDel="008176CC" w:rsidRDefault="00451414" w:rsidP="00451414">
            <w:pPr>
              <w:rPr>
                <w:del w:id="5355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585C8067" w14:textId="427238C5" w:rsidR="00451414" w:rsidRPr="00451414" w:rsidDel="008176CC" w:rsidRDefault="00451414">
            <w:pPr>
              <w:rPr>
                <w:del w:id="5356" w:author="Tanuj Kumar" w:date="2024-03-03T14:10:00Z"/>
              </w:rPr>
            </w:pPr>
            <w:del w:id="535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6FB6DF35" w14:textId="32F8B35C" w:rsidR="00451414" w:rsidRPr="00451414" w:rsidDel="008176CC" w:rsidRDefault="00451414">
            <w:pPr>
              <w:rPr>
                <w:del w:id="5358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559DF4C1" w14:textId="0A05A971" w:rsidR="00451414" w:rsidRPr="00451414" w:rsidDel="008176CC" w:rsidRDefault="00451414" w:rsidP="00451414">
            <w:pPr>
              <w:rPr>
                <w:del w:id="535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27C37DBC" w14:textId="7CF125AE" w:rsidR="00451414" w:rsidRPr="00451414" w:rsidDel="008176CC" w:rsidRDefault="00451414">
            <w:pPr>
              <w:rPr>
                <w:del w:id="5360" w:author="Tanuj Kumar" w:date="2024-03-03T14:10:00Z"/>
              </w:rPr>
            </w:pPr>
            <w:del w:id="536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1BB652C" w14:textId="4A3F74AE" w:rsidR="00451414" w:rsidRPr="00451414" w:rsidDel="008176CC" w:rsidRDefault="00451414">
            <w:pPr>
              <w:rPr>
                <w:del w:id="53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D251496" w14:textId="7F6C0369" w:rsidR="00451414" w:rsidRPr="00451414" w:rsidDel="008176CC" w:rsidRDefault="00451414" w:rsidP="00451414">
            <w:pPr>
              <w:rPr>
                <w:del w:id="536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293A2E5" w14:textId="3DE840FB" w:rsidR="00451414" w:rsidRPr="00451414" w:rsidDel="008176CC" w:rsidRDefault="00451414">
            <w:pPr>
              <w:rPr>
                <w:del w:id="5364" w:author="Tanuj Kumar" w:date="2024-03-03T14:10:00Z"/>
              </w:rPr>
            </w:pPr>
            <w:del w:id="536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4DD1451" w14:textId="1211B407" w:rsidR="00451414" w:rsidRPr="00451414" w:rsidDel="008176CC" w:rsidRDefault="00451414">
            <w:pPr>
              <w:rPr>
                <w:del w:id="536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0613B45" w14:textId="4C343806" w:rsidR="00451414" w:rsidRPr="00451414" w:rsidDel="008176CC" w:rsidRDefault="00451414" w:rsidP="00451414">
            <w:pPr>
              <w:rPr>
                <w:del w:id="536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D2BA9B9" w14:textId="2587F69C" w:rsidR="00451414" w:rsidRPr="00451414" w:rsidDel="008176CC" w:rsidRDefault="00451414">
            <w:pPr>
              <w:rPr>
                <w:del w:id="5368" w:author="Tanuj Kumar" w:date="2024-03-03T14:10:00Z"/>
              </w:rPr>
            </w:pPr>
            <w:del w:id="536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F1AE803" w14:textId="6C0C7DD6" w:rsidR="00451414" w:rsidRPr="00451414" w:rsidDel="008176CC" w:rsidRDefault="00451414">
            <w:pPr>
              <w:rPr>
                <w:del w:id="537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64391B5" w14:textId="3644594D" w:rsidR="00451414" w:rsidRPr="00451414" w:rsidDel="008176CC" w:rsidRDefault="00451414" w:rsidP="00451414">
            <w:pPr>
              <w:rPr>
                <w:del w:id="53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939A5B1" w14:textId="0B71C5B8" w:rsidR="00451414" w:rsidRPr="00451414" w:rsidDel="008176CC" w:rsidRDefault="00451414">
            <w:pPr>
              <w:rPr>
                <w:del w:id="5372" w:author="Tanuj Kumar" w:date="2024-03-03T14:10:00Z"/>
              </w:rPr>
            </w:pPr>
            <w:del w:id="537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3966872" w14:textId="26BADB38" w:rsidR="00451414" w:rsidRPr="00451414" w:rsidDel="008176CC" w:rsidRDefault="00451414">
            <w:pPr>
              <w:rPr>
                <w:del w:id="537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C319BAE" w14:textId="6978AFBC" w:rsidR="00451414" w:rsidRPr="00451414" w:rsidDel="008176CC" w:rsidRDefault="00451414">
            <w:pPr>
              <w:rPr>
                <w:del w:id="537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62E39E2" w14:textId="0C21CAC0" w:rsidR="00451414" w:rsidRPr="00451414" w:rsidDel="008176CC" w:rsidRDefault="00451414">
            <w:pPr>
              <w:rPr>
                <w:del w:id="5376" w:author="Tanuj Kumar" w:date="2024-03-03T14:10:00Z"/>
              </w:rPr>
            </w:pPr>
            <w:del w:id="537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173F062D" w14:textId="263F713C" w:rsidTr="00451414">
        <w:trPr>
          <w:trHeight w:val="300"/>
          <w:del w:id="5378" w:author="Tanuj Kumar" w:date="2024-03-03T14:10:00Z"/>
        </w:trPr>
        <w:tc>
          <w:tcPr>
            <w:tcW w:w="3955" w:type="dxa"/>
            <w:noWrap/>
            <w:hideMark/>
          </w:tcPr>
          <w:p w14:paraId="63304D40" w14:textId="78D5B748" w:rsidR="00451414" w:rsidRPr="00451414" w:rsidDel="008176CC" w:rsidRDefault="00451414">
            <w:pPr>
              <w:rPr>
                <w:del w:id="5379" w:author="Tanuj Kumar" w:date="2024-03-03T14:10:00Z"/>
              </w:rPr>
            </w:pPr>
            <w:del w:id="5380" w:author="Tanuj Kumar" w:date="2024-03-03T14:10:00Z">
              <w:r w:rsidRPr="00451414" w:rsidDel="008176CC">
                <w:delText>Could not pay mortgage on time or lived in 3+ places in past year OR ever experienced homelessness</w:delText>
              </w:r>
            </w:del>
          </w:p>
        </w:tc>
        <w:tc>
          <w:tcPr>
            <w:tcW w:w="1170" w:type="dxa"/>
            <w:noWrap/>
            <w:hideMark/>
          </w:tcPr>
          <w:p w14:paraId="4F1079F9" w14:textId="2B9A0C7C" w:rsidR="00451414" w:rsidRPr="00451414" w:rsidDel="008176CC" w:rsidRDefault="00451414" w:rsidP="00451414">
            <w:pPr>
              <w:rPr>
                <w:del w:id="5381" w:author="Tanuj Kumar" w:date="2024-03-03T14:10:00Z"/>
              </w:rPr>
            </w:pPr>
            <w:del w:id="5382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912" w:type="dxa"/>
            <w:noWrap/>
            <w:hideMark/>
          </w:tcPr>
          <w:p w14:paraId="46242A9C" w14:textId="06C685CB" w:rsidR="00451414" w:rsidRPr="00451414" w:rsidDel="008176CC" w:rsidRDefault="00451414" w:rsidP="00451414">
            <w:pPr>
              <w:rPr>
                <w:del w:id="5383" w:author="Tanuj Kumar" w:date="2024-03-03T14:10:00Z"/>
              </w:rPr>
            </w:pPr>
            <w:del w:id="5384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800" w:type="dxa"/>
            <w:noWrap/>
            <w:hideMark/>
          </w:tcPr>
          <w:p w14:paraId="748384C0" w14:textId="7CE1F274" w:rsidR="00451414" w:rsidRPr="00451414" w:rsidDel="008176CC" w:rsidRDefault="00451414">
            <w:pPr>
              <w:rPr>
                <w:del w:id="5385" w:author="Tanuj Kumar" w:date="2024-03-03T14:10:00Z"/>
              </w:rPr>
            </w:pPr>
            <w:del w:id="5386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756" w:type="dxa"/>
            <w:noWrap/>
            <w:hideMark/>
          </w:tcPr>
          <w:p w14:paraId="7488B108" w14:textId="62F73B55" w:rsidR="00451414" w:rsidRPr="00451414" w:rsidDel="008176CC" w:rsidRDefault="00451414" w:rsidP="00451414">
            <w:pPr>
              <w:rPr>
                <w:del w:id="5387" w:author="Tanuj Kumar" w:date="2024-03-03T14:10:00Z"/>
              </w:rPr>
            </w:pPr>
            <w:del w:id="5388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762" w:type="dxa"/>
            <w:noWrap/>
            <w:hideMark/>
          </w:tcPr>
          <w:p w14:paraId="3AFC86B4" w14:textId="012D57F6" w:rsidR="00451414" w:rsidRPr="00451414" w:rsidDel="008176CC" w:rsidRDefault="00451414" w:rsidP="00451414">
            <w:pPr>
              <w:rPr>
                <w:del w:id="5389" w:author="Tanuj Kumar" w:date="2024-03-03T14:10:00Z"/>
              </w:rPr>
            </w:pPr>
            <w:del w:id="5390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899" w:type="dxa"/>
            <w:noWrap/>
            <w:hideMark/>
          </w:tcPr>
          <w:p w14:paraId="04C8788B" w14:textId="247FE4DF" w:rsidR="00451414" w:rsidRPr="00451414" w:rsidDel="008176CC" w:rsidRDefault="00451414">
            <w:pPr>
              <w:rPr>
                <w:del w:id="5391" w:author="Tanuj Kumar" w:date="2024-03-03T14:10:00Z"/>
              </w:rPr>
            </w:pPr>
            <w:del w:id="5392" w:author="Tanuj Kumar" w:date="2024-03-03T14:10:00Z">
              <w:r w:rsidRPr="00451414" w:rsidDel="008176CC">
                <w:delText>1.08)</w:delText>
              </w:r>
            </w:del>
          </w:p>
        </w:tc>
        <w:tc>
          <w:tcPr>
            <w:tcW w:w="762" w:type="dxa"/>
            <w:noWrap/>
            <w:hideMark/>
          </w:tcPr>
          <w:p w14:paraId="19C5151C" w14:textId="04FE00F9" w:rsidR="00451414" w:rsidRPr="00451414" w:rsidDel="008176CC" w:rsidRDefault="00451414" w:rsidP="00451414">
            <w:pPr>
              <w:rPr>
                <w:del w:id="5393" w:author="Tanuj Kumar" w:date="2024-03-03T14:10:00Z"/>
              </w:rPr>
            </w:pPr>
            <w:del w:id="5394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38C797E2" w14:textId="580B32B7" w:rsidR="00451414" w:rsidRPr="00451414" w:rsidDel="008176CC" w:rsidRDefault="00451414" w:rsidP="00451414">
            <w:pPr>
              <w:rPr>
                <w:del w:id="5395" w:author="Tanuj Kumar" w:date="2024-03-03T14:10:00Z"/>
              </w:rPr>
            </w:pPr>
            <w:del w:id="5396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5C1A823B" w14:textId="2573EFBB" w:rsidR="00451414" w:rsidRPr="00451414" w:rsidDel="008176CC" w:rsidRDefault="00451414">
            <w:pPr>
              <w:rPr>
                <w:del w:id="5397" w:author="Tanuj Kumar" w:date="2024-03-03T14:10:00Z"/>
              </w:rPr>
            </w:pPr>
            <w:del w:id="5398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0002F611" w14:textId="57E82682" w:rsidR="00451414" w:rsidRPr="00451414" w:rsidDel="008176CC" w:rsidRDefault="00451414" w:rsidP="00451414">
            <w:pPr>
              <w:rPr>
                <w:del w:id="5399" w:author="Tanuj Kumar" w:date="2024-03-03T14:10:00Z"/>
              </w:rPr>
            </w:pPr>
            <w:del w:id="5400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0CA69B7B" w14:textId="099168E1" w:rsidR="00451414" w:rsidRPr="00451414" w:rsidDel="008176CC" w:rsidRDefault="00451414" w:rsidP="00451414">
            <w:pPr>
              <w:rPr>
                <w:del w:id="5401" w:author="Tanuj Kumar" w:date="2024-03-03T14:10:00Z"/>
              </w:rPr>
            </w:pPr>
            <w:del w:id="5402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6EA78517" w14:textId="5672C640" w:rsidR="00451414" w:rsidRPr="00451414" w:rsidDel="008176CC" w:rsidRDefault="00451414">
            <w:pPr>
              <w:rPr>
                <w:del w:id="5403" w:author="Tanuj Kumar" w:date="2024-03-03T14:10:00Z"/>
              </w:rPr>
            </w:pPr>
            <w:del w:id="5404" w:author="Tanuj Kumar" w:date="2024-03-03T14:10:00Z">
              <w:r w:rsidRPr="00451414" w:rsidDel="008176CC">
                <w:delText>1.12)</w:delText>
              </w:r>
            </w:del>
          </w:p>
        </w:tc>
        <w:tc>
          <w:tcPr>
            <w:tcW w:w="610" w:type="dxa"/>
            <w:noWrap/>
            <w:hideMark/>
          </w:tcPr>
          <w:p w14:paraId="2BA9AF00" w14:textId="1CB4BDA7" w:rsidR="00451414" w:rsidRPr="00451414" w:rsidDel="008176CC" w:rsidRDefault="00451414" w:rsidP="00451414">
            <w:pPr>
              <w:rPr>
                <w:del w:id="5405" w:author="Tanuj Kumar" w:date="2024-03-03T14:10:00Z"/>
              </w:rPr>
            </w:pPr>
            <w:del w:id="5406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27AB663F" w14:textId="104CB7AA" w:rsidR="00451414" w:rsidRPr="00451414" w:rsidDel="008176CC" w:rsidRDefault="00451414" w:rsidP="00451414">
            <w:pPr>
              <w:rPr>
                <w:del w:id="5407" w:author="Tanuj Kumar" w:date="2024-03-03T14:10:00Z"/>
              </w:rPr>
            </w:pPr>
            <w:del w:id="5408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757E5128" w14:textId="1D03FFEF" w:rsidR="00451414" w:rsidRPr="00451414" w:rsidDel="008176CC" w:rsidRDefault="00451414">
            <w:pPr>
              <w:rPr>
                <w:del w:id="5409" w:author="Tanuj Kumar" w:date="2024-03-03T14:10:00Z"/>
              </w:rPr>
            </w:pPr>
            <w:del w:id="5410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610" w:type="dxa"/>
            <w:noWrap/>
            <w:hideMark/>
          </w:tcPr>
          <w:p w14:paraId="09FC564F" w14:textId="2E3A69AD" w:rsidR="00451414" w:rsidRPr="00451414" w:rsidDel="008176CC" w:rsidRDefault="00451414" w:rsidP="00451414">
            <w:pPr>
              <w:rPr>
                <w:del w:id="5411" w:author="Tanuj Kumar" w:date="2024-03-03T14:10:00Z"/>
              </w:rPr>
            </w:pPr>
            <w:del w:id="5412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3087C208" w14:textId="7B955585" w:rsidR="00451414" w:rsidRPr="00451414" w:rsidDel="008176CC" w:rsidRDefault="00451414" w:rsidP="00451414">
            <w:pPr>
              <w:rPr>
                <w:del w:id="5413" w:author="Tanuj Kumar" w:date="2024-03-03T14:10:00Z"/>
              </w:rPr>
            </w:pPr>
            <w:del w:id="5414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632B829F" w14:textId="0CD36E69" w:rsidR="00451414" w:rsidRPr="00451414" w:rsidDel="008176CC" w:rsidRDefault="00451414">
            <w:pPr>
              <w:rPr>
                <w:del w:id="5415" w:author="Tanuj Kumar" w:date="2024-03-03T14:10:00Z"/>
              </w:rPr>
            </w:pPr>
            <w:del w:id="5416" w:author="Tanuj Kumar" w:date="2024-03-03T14:10:00Z">
              <w:r w:rsidRPr="00451414" w:rsidDel="008176CC">
                <w:delText>1.01)</w:delText>
              </w:r>
            </w:del>
          </w:p>
        </w:tc>
      </w:tr>
      <w:tr w:rsidR="00451414" w:rsidRPr="00451414" w:rsidDel="008176CC" w14:paraId="7F23948D" w14:textId="11D522AB" w:rsidTr="00451414">
        <w:trPr>
          <w:trHeight w:val="300"/>
          <w:del w:id="5417" w:author="Tanuj Kumar" w:date="2024-03-03T14:10:00Z"/>
        </w:trPr>
        <w:tc>
          <w:tcPr>
            <w:tcW w:w="3955" w:type="dxa"/>
            <w:noWrap/>
            <w:hideMark/>
          </w:tcPr>
          <w:p w14:paraId="67DC9BDA" w14:textId="5CE4D6C4" w:rsidR="00451414" w:rsidRPr="00451414" w:rsidDel="008176CC" w:rsidRDefault="00451414">
            <w:pPr>
              <w:rPr>
                <w:del w:id="5418" w:author="Tanuj Kumar" w:date="2024-03-03T14:10:00Z"/>
              </w:rPr>
            </w:pPr>
            <w:del w:id="5419" w:author="Tanuj Kumar" w:date="2024-03-03T14:10:00Z">
              <w:r w:rsidRPr="00451414" w:rsidDel="008176CC">
                <w:delText>Stable housing</w:delText>
              </w:r>
            </w:del>
          </w:p>
        </w:tc>
        <w:tc>
          <w:tcPr>
            <w:tcW w:w="1170" w:type="dxa"/>
            <w:noWrap/>
            <w:hideMark/>
          </w:tcPr>
          <w:p w14:paraId="1553DA2E" w14:textId="4ABBA4B3" w:rsidR="00451414" w:rsidRPr="00451414" w:rsidDel="008176CC" w:rsidRDefault="00451414" w:rsidP="00451414">
            <w:pPr>
              <w:rPr>
                <w:del w:id="5420" w:author="Tanuj Kumar" w:date="2024-03-03T14:10:00Z"/>
              </w:rPr>
            </w:pPr>
            <w:del w:id="542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4CE5E456" w14:textId="1BAA4FB4" w:rsidR="00451414" w:rsidRPr="00451414" w:rsidDel="008176CC" w:rsidRDefault="00451414" w:rsidP="00451414">
            <w:pPr>
              <w:rPr>
                <w:del w:id="542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A7597FA" w14:textId="467D4788" w:rsidR="00451414" w:rsidRPr="00451414" w:rsidDel="008176CC" w:rsidRDefault="00451414">
            <w:pPr>
              <w:rPr>
                <w:del w:id="5423" w:author="Tanuj Kumar" w:date="2024-03-03T14:10:00Z"/>
              </w:rPr>
            </w:pPr>
            <w:del w:id="542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7C541866" w14:textId="319608DF" w:rsidR="00451414" w:rsidRPr="00451414" w:rsidDel="008176CC" w:rsidRDefault="00451414" w:rsidP="00451414">
            <w:pPr>
              <w:rPr>
                <w:del w:id="5425" w:author="Tanuj Kumar" w:date="2024-03-03T14:10:00Z"/>
              </w:rPr>
            </w:pPr>
            <w:del w:id="542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4139054E" w14:textId="63DF33E4" w:rsidR="00451414" w:rsidRPr="00451414" w:rsidDel="008176CC" w:rsidRDefault="00451414" w:rsidP="00451414">
            <w:pPr>
              <w:rPr>
                <w:del w:id="542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438D4BBD" w14:textId="3AAC97C3" w:rsidR="00451414" w:rsidRPr="00451414" w:rsidDel="008176CC" w:rsidRDefault="00451414">
            <w:pPr>
              <w:rPr>
                <w:del w:id="5428" w:author="Tanuj Kumar" w:date="2024-03-03T14:10:00Z"/>
              </w:rPr>
            </w:pPr>
            <w:del w:id="542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E9F79AA" w14:textId="5BE2B75C" w:rsidR="00451414" w:rsidRPr="00451414" w:rsidDel="008176CC" w:rsidRDefault="00451414" w:rsidP="00451414">
            <w:pPr>
              <w:rPr>
                <w:del w:id="5430" w:author="Tanuj Kumar" w:date="2024-03-03T14:10:00Z"/>
              </w:rPr>
            </w:pPr>
            <w:del w:id="543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70B26BA" w14:textId="23A12408" w:rsidR="00451414" w:rsidRPr="00451414" w:rsidDel="008176CC" w:rsidRDefault="00451414" w:rsidP="00451414">
            <w:pPr>
              <w:rPr>
                <w:del w:id="543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1D9A1B6" w14:textId="50D7A00F" w:rsidR="00451414" w:rsidRPr="00451414" w:rsidDel="008176CC" w:rsidRDefault="00451414">
            <w:pPr>
              <w:rPr>
                <w:del w:id="5433" w:author="Tanuj Kumar" w:date="2024-03-03T14:10:00Z"/>
              </w:rPr>
            </w:pPr>
            <w:del w:id="543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51D8B6D" w14:textId="3A517F8D" w:rsidR="00451414" w:rsidRPr="00451414" w:rsidDel="008176CC" w:rsidRDefault="00451414" w:rsidP="00451414">
            <w:pPr>
              <w:rPr>
                <w:del w:id="5435" w:author="Tanuj Kumar" w:date="2024-03-03T14:10:00Z"/>
              </w:rPr>
            </w:pPr>
            <w:del w:id="543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97A92F0" w14:textId="639720C2" w:rsidR="00451414" w:rsidRPr="00451414" w:rsidDel="008176CC" w:rsidRDefault="00451414" w:rsidP="00451414">
            <w:pPr>
              <w:rPr>
                <w:del w:id="543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63DFD2" w14:textId="5883DB80" w:rsidR="00451414" w:rsidRPr="00451414" w:rsidDel="008176CC" w:rsidRDefault="00451414">
            <w:pPr>
              <w:rPr>
                <w:del w:id="5438" w:author="Tanuj Kumar" w:date="2024-03-03T14:10:00Z"/>
              </w:rPr>
            </w:pPr>
            <w:del w:id="543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88E64F0" w14:textId="746A930B" w:rsidR="00451414" w:rsidRPr="00451414" w:rsidDel="008176CC" w:rsidRDefault="00451414" w:rsidP="00451414">
            <w:pPr>
              <w:rPr>
                <w:del w:id="5440" w:author="Tanuj Kumar" w:date="2024-03-03T14:10:00Z"/>
              </w:rPr>
            </w:pPr>
            <w:del w:id="544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9C32960" w14:textId="3797F273" w:rsidR="00451414" w:rsidRPr="00451414" w:rsidDel="008176CC" w:rsidRDefault="00451414" w:rsidP="00451414">
            <w:pPr>
              <w:rPr>
                <w:del w:id="544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F1707B8" w14:textId="4DD6A5B1" w:rsidR="00451414" w:rsidRPr="00451414" w:rsidDel="008176CC" w:rsidRDefault="00451414">
            <w:pPr>
              <w:rPr>
                <w:del w:id="5443" w:author="Tanuj Kumar" w:date="2024-03-03T14:10:00Z"/>
              </w:rPr>
            </w:pPr>
            <w:del w:id="544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18FC808" w14:textId="00F2E403" w:rsidR="00451414" w:rsidRPr="00451414" w:rsidDel="008176CC" w:rsidRDefault="00451414" w:rsidP="00451414">
            <w:pPr>
              <w:rPr>
                <w:del w:id="5445" w:author="Tanuj Kumar" w:date="2024-03-03T14:10:00Z"/>
              </w:rPr>
            </w:pPr>
            <w:del w:id="544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3F99880" w14:textId="0122025D" w:rsidR="00451414" w:rsidRPr="00451414" w:rsidDel="008176CC" w:rsidRDefault="00451414" w:rsidP="00451414">
            <w:pPr>
              <w:rPr>
                <w:del w:id="544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95C25D1" w14:textId="634965D9" w:rsidR="00451414" w:rsidRPr="00451414" w:rsidDel="008176CC" w:rsidRDefault="00451414">
            <w:pPr>
              <w:rPr>
                <w:del w:id="5448" w:author="Tanuj Kumar" w:date="2024-03-03T14:10:00Z"/>
              </w:rPr>
            </w:pPr>
            <w:del w:id="5449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557D24B3" w14:textId="4E339DA8" w:rsidTr="00451414">
        <w:trPr>
          <w:trHeight w:val="345"/>
          <w:del w:id="5450" w:author="Tanuj Kumar" w:date="2024-03-03T14:10:00Z"/>
        </w:trPr>
        <w:tc>
          <w:tcPr>
            <w:tcW w:w="3955" w:type="dxa"/>
            <w:noWrap/>
            <w:hideMark/>
          </w:tcPr>
          <w:p w14:paraId="1306ED0D" w14:textId="598D8A4E" w:rsidR="00451414" w:rsidRPr="00451414" w:rsidDel="008176CC" w:rsidRDefault="00451414">
            <w:pPr>
              <w:rPr>
                <w:del w:id="5451" w:author="Tanuj Kumar" w:date="2024-03-03T14:10:00Z"/>
                <w:b/>
                <w:bCs/>
              </w:rPr>
            </w:pPr>
            <w:del w:id="5452" w:author="Tanuj Kumar" w:date="2024-03-03T14:10:00Z">
              <w:r w:rsidRPr="00451414" w:rsidDel="008176CC">
                <w:rPr>
                  <w:b/>
                  <w:bCs/>
                </w:rPr>
                <w:delText>Caregiver Mental Health</w:delText>
              </w:r>
              <w:r w:rsidRPr="00451414" w:rsidDel="008176CC">
                <w:rPr>
                  <w:vertAlign w:val="superscript"/>
                </w:rPr>
                <w:delText>∆</w:delText>
              </w:r>
            </w:del>
          </w:p>
        </w:tc>
        <w:tc>
          <w:tcPr>
            <w:tcW w:w="1170" w:type="dxa"/>
            <w:noWrap/>
            <w:hideMark/>
          </w:tcPr>
          <w:p w14:paraId="0BC0D322" w14:textId="25FFBA43" w:rsidR="00451414" w:rsidRPr="00451414" w:rsidDel="008176CC" w:rsidRDefault="00451414">
            <w:pPr>
              <w:rPr>
                <w:del w:id="5453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7F7076CC" w14:textId="5E9973B4" w:rsidR="00451414" w:rsidRPr="00451414" w:rsidDel="008176CC" w:rsidRDefault="00451414" w:rsidP="00451414">
            <w:pPr>
              <w:rPr>
                <w:del w:id="545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88A59D6" w14:textId="43D0A699" w:rsidR="00451414" w:rsidRPr="00451414" w:rsidDel="008176CC" w:rsidRDefault="00451414">
            <w:pPr>
              <w:rPr>
                <w:del w:id="5455" w:author="Tanuj Kumar" w:date="2024-03-03T14:10:00Z"/>
              </w:rPr>
            </w:pPr>
            <w:del w:id="545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EA5259C" w14:textId="369423CF" w:rsidR="00451414" w:rsidRPr="00451414" w:rsidDel="008176CC" w:rsidRDefault="00451414">
            <w:pPr>
              <w:rPr>
                <w:del w:id="5457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70A0945B" w14:textId="6C2E8913" w:rsidR="00451414" w:rsidRPr="00451414" w:rsidDel="008176CC" w:rsidRDefault="00451414" w:rsidP="00451414">
            <w:pPr>
              <w:rPr>
                <w:del w:id="5458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5B685A39" w14:textId="490E2DB7" w:rsidR="00451414" w:rsidRPr="00451414" w:rsidDel="008176CC" w:rsidRDefault="00451414">
            <w:pPr>
              <w:rPr>
                <w:del w:id="5459" w:author="Tanuj Kumar" w:date="2024-03-03T14:10:00Z"/>
              </w:rPr>
            </w:pPr>
            <w:del w:id="546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D5A1D97" w14:textId="3FFCA696" w:rsidR="00451414" w:rsidRPr="00451414" w:rsidDel="008176CC" w:rsidRDefault="00451414">
            <w:pPr>
              <w:rPr>
                <w:del w:id="54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52DFE61" w14:textId="5A8FB1EA" w:rsidR="00451414" w:rsidRPr="00451414" w:rsidDel="008176CC" w:rsidRDefault="00451414" w:rsidP="00451414">
            <w:pPr>
              <w:rPr>
                <w:del w:id="54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0847E85" w14:textId="5B14CBDE" w:rsidR="00451414" w:rsidRPr="00451414" w:rsidDel="008176CC" w:rsidRDefault="00451414">
            <w:pPr>
              <w:rPr>
                <w:del w:id="5463" w:author="Tanuj Kumar" w:date="2024-03-03T14:10:00Z"/>
              </w:rPr>
            </w:pPr>
            <w:del w:id="546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5F67F66" w14:textId="47DDF970" w:rsidR="00451414" w:rsidRPr="00451414" w:rsidDel="008176CC" w:rsidRDefault="00451414">
            <w:pPr>
              <w:rPr>
                <w:del w:id="546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C821FAF" w14:textId="29B705D8" w:rsidR="00451414" w:rsidRPr="00451414" w:rsidDel="008176CC" w:rsidRDefault="00451414" w:rsidP="00451414">
            <w:pPr>
              <w:rPr>
                <w:del w:id="546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70635D2" w14:textId="4AC412AC" w:rsidR="00451414" w:rsidRPr="00451414" w:rsidDel="008176CC" w:rsidRDefault="00451414">
            <w:pPr>
              <w:rPr>
                <w:del w:id="5467" w:author="Tanuj Kumar" w:date="2024-03-03T14:10:00Z"/>
              </w:rPr>
            </w:pPr>
            <w:del w:id="546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44B8A6F" w14:textId="5F0D3975" w:rsidR="00451414" w:rsidRPr="00451414" w:rsidDel="008176CC" w:rsidRDefault="00451414">
            <w:pPr>
              <w:rPr>
                <w:del w:id="546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10AB9AA" w14:textId="196229B4" w:rsidR="00451414" w:rsidRPr="00451414" w:rsidDel="008176CC" w:rsidRDefault="00451414" w:rsidP="00451414">
            <w:pPr>
              <w:rPr>
                <w:del w:id="547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3817377" w14:textId="5B20302E" w:rsidR="00451414" w:rsidRPr="00451414" w:rsidDel="008176CC" w:rsidRDefault="00451414">
            <w:pPr>
              <w:rPr>
                <w:del w:id="5471" w:author="Tanuj Kumar" w:date="2024-03-03T14:10:00Z"/>
              </w:rPr>
            </w:pPr>
            <w:del w:id="547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8378BBA" w14:textId="7CE531FE" w:rsidR="00451414" w:rsidRPr="00451414" w:rsidDel="008176CC" w:rsidRDefault="00451414">
            <w:pPr>
              <w:rPr>
                <w:del w:id="547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5F81CD5" w14:textId="7FBBE2F1" w:rsidR="00451414" w:rsidRPr="00451414" w:rsidDel="008176CC" w:rsidRDefault="00451414">
            <w:pPr>
              <w:rPr>
                <w:del w:id="547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A771568" w14:textId="64F2B5C1" w:rsidR="00451414" w:rsidRPr="00451414" w:rsidDel="008176CC" w:rsidRDefault="00451414">
            <w:pPr>
              <w:rPr>
                <w:del w:id="5475" w:author="Tanuj Kumar" w:date="2024-03-03T14:10:00Z"/>
              </w:rPr>
            </w:pPr>
            <w:del w:id="5476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9D448C2" w14:textId="30978ED8" w:rsidTr="00451414">
        <w:trPr>
          <w:trHeight w:val="300"/>
          <w:del w:id="5477" w:author="Tanuj Kumar" w:date="2024-03-03T14:10:00Z"/>
        </w:trPr>
        <w:tc>
          <w:tcPr>
            <w:tcW w:w="3955" w:type="dxa"/>
            <w:noWrap/>
            <w:hideMark/>
          </w:tcPr>
          <w:p w14:paraId="3CF5D2C6" w14:textId="404EFB53" w:rsidR="00451414" w:rsidRPr="00451414" w:rsidDel="008176CC" w:rsidRDefault="00451414" w:rsidP="00451414">
            <w:pPr>
              <w:rPr>
                <w:del w:id="5478" w:author="Tanuj Kumar" w:date="2024-03-03T14:10:00Z"/>
              </w:rPr>
            </w:pPr>
            <w:del w:id="5479" w:author="Tanuj Kumar" w:date="2024-03-03T14:10:00Z">
              <w:r w:rsidRPr="00451414" w:rsidDel="008176CC">
                <w:delText>Excellent or Very Good</w:delText>
              </w:r>
            </w:del>
          </w:p>
        </w:tc>
        <w:tc>
          <w:tcPr>
            <w:tcW w:w="1170" w:type="dxa"/>
            <w:noWrap/>
            <w:hideMark/>
          </w:tcPr>
          <w:p w14:paraId="3DA3D769" w14:textId="449090B5" w:rsidR="00451414" w:rsidRPr="00451414" w:rsidDel="008176CC" w:rsidRDefault="00451414" w:rsidP="00451414">
            <w:pPr>
              <w:rPr>
                <w:del w:id="5480" w:author="Tanuj Kumar" w:date="2024-03-03T14:10:00Z"/>
              </w:rPr>
            </w:pPr>
            <w:del w:id="548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518BBD0C" w14:textId="790C458B" w:rsidR="00451414" w:rsidRPr="00451414" w:rsidDel="008176CC" w:rsidRDefault="00451414" w:rsidP="00451414">
            <w:pPr>
              <w:rPr>
                <w:del w:id="548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78E05065" w14:textId="105D3720" w:rsidR="00451414" w:rsidRPr="00451414" w:rsidDel="008176CC" w:rsidRDefault="00451414">
            <w:pPr>
              <w:rPr>
                <w:del w:id="5483" w:author="Tanuj Kumar" w:date="2024-03-03T14:10:00Z"/>
              </w:rPr>
            </w:pPr>
            <w:del w:id="548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50792721" w14:textId="3E0B1DDE" w:rsidR="00451414" w:rsidRPr="00451414" w:rsidDel="008176CC" w:rsidRDefault="00451414" w:rsidP="00451414">
            <w:pPr>
              <w:rPr>
                <w:del w:id="5485" w:author="Tanuj Kumar" w:date="2024-03-03T14:10:00Z"/>
              </w:rPr>
            </w:pPr>
            <w:del w:id="548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52DF0151" w14:textId="4B8599C6" w:rsidR="00451414" w:rsidRPr="00451414" w:rsidDel="008176CC" w:rsidRDefault="00451414" w:rsidP="00451414">
            <w:pPr>
              <w:rPr>
                <w:del w:id="548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50426295" w14:textId="6159A506" w:rsidR="00451414" w:rsidRPr="00451414" w:rsidDel="008176CC" w:rsidRDefault="00451414">
            <w:pPr>
              <w:rPr>
                <w:del w:id="5488" w:author="Tanuj Kumar" w:date="2024-03-03T14:10:00Z"/>
              </w:rPr>
            </w:pPr>
            <w:del w:id="548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DCCC606" w14:textId="37FB6239" w:rsidR="00451414" w:rsidRPr="00451414" w:rsidDel="008176CC" w:rsidRDefault="00451414" w:rsidP="00451414">
            <w:pPr>
              <w:rPr>
                <w:del w:id="5490" w:author="Tanuj Kumar" w:date="2024-03-03T14:10:00Z"/>
              </w:rPr>
            </w:pPr>
            <w:del w:id="549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3D58A21" w14:textId="41F3FBD9" w:rsidR="00451414" w:rsidRPr="00451414" w:rsidDel="008176CC" w:rsidRDefault="00451414" w:rsidP="00451414">
            <w:pPr>
              <w:rPr>
                <w:del w:id="549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220E56F" w14:textId="65E1E0BB" w:rsidR="00451414" w:rsidRPr="00451414" w:rsidDel="008176CC" w:rsidRDefault="00451414">
            <w:pPr>
              <w:rPr>
                <w:del w:id="5493" w:author="Tanuj Kumar" w:date="2024-03-03T14:10:00Z"/>
              </w:rPr>
            </w:pPr>
            <w:del w:id="549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30EBE2D" w14:textId="6CD329B5" w:rsidR="00451414" w:rsidRPr="00451414" w:rsidDel="008176CC" w:rsidRDefault="00451414" w:rsidP="00451414">
            <w:pPr>
              <w:rPr>
                <w:del w:id="5495" w:author="Tanuj Kumar" w:date="2024-03-03T14:10:00Z"/>
              </w:rPr>
            </w:pPr>
            <w:del w:id="549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7A27892" w14:textId="7BF403FB" w:rsidR="00451414" w:rsidRPr="00451414" w:rsidDel="008176CC" w:rsidRDefault="00451414" w:rsidP="00451414">
            <w:pPr>
              <w:rPr>
                <w:del w:id="549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EF86A08" w14:textId="3252B17A" w:rsidR="00451414" w:rsidRPr="00451414" w:rsidDel="008176CC" w:rsidRDefault="00451414">
            <w:pPr>
              <w:rPr>
                <w:del w:id="5498" w:author="Tanuj Kumar" w:date="2024-03-03T14:10:00Z"/>
              </w:rPr>
            </w:pPr>
            <w:del w:id="549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B08A273" w14:textId="305F0838" w:rsidR="00451414" w:rsidRPr="00451414" w:rsidDel="008176CC" w:rsidRDefault="00451414" w:rsidP="00451414">
            <w:pPr>
              <w:rPr>
                <w:del w:id="5500" w:author="Tanuj Kumar" w:date="2024-03-03T14:10:00Z"/>
              </w:rPr>
            </w:pPr>
            <w:del w:id="5501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54D050C" w14:textId="48CB10FA" w:rsidR="00451414" w:rsidRPr="00451414" w:rsidDel="008176CC" w:rsidRDefault="00451414" w:rsidP="00451414">
            <w:pPr>
              <w:rPr>
                <w:del w:id="550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6C76D28" w14:textId="78C02BB7" w:rsidR="00451414" w:rsidRPr="00451414" w:rsidDel="008176CC" w:rsidRDefault="00451414">
            <w:pPr>
              <w:rPr>
                <w:del w:id="5503" w:author="Tanuj Kumar" w:date="2024-03-03T14:10:00Z"/>
              </w:rPr>
            </w:pPr>
            <w:del w:id="550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BB38287" w14:textId="3C1D4EB8" w:rsidR="00451414" w:rsidRPr="00451414" w:rsidDel="008176CC" w:rsidRDefault="00451414" w:rsidP="00451414">
            <w:pPr>
              <w:rPr>
                <w:del w:id="5505" w:author="Tanuj Kumar" w:date="2024-03-03T14:10:00Z"/>
              </w:rPr>
            </w:pPr>
            <w:del w:id="5506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0A35D91" w14:textId="4B61BBF0" w:rsidR="00451414" w:rsidRPr="00451414" w:rsidDel="008176CC" w:rsidRDefault="00451414" w:rsidP="00451414">
            <w:pPr>
              <w:rPr>
                <w:del w:id="550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6496C7F" w14:textId="1921611F" w:rsidR="00451414" w:rsidRPr="00451414" w:rsidDel="008176CC" w:rsidRDefault="00451414">
            <w:pPr>
              <w:rPr>
                <w:del w:id="5508" w:author="Tanuj Kumar" w:date="2024-03-03T14:10:00Z"/>
              </w:rPr>
            </w:pPr>
            <w:del w:id="5509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036E9471" w14:textId="77F0A65F" w:rsidTr="00451414">
        <w:trPr>
          <w:trHeight w:val="300"/>
          <w:del w:id="5510" w:author="Tanuj Kumar" w:date="2024-03-03T14:10:00Z"/>
        </w:trPr>
        <w:tc>
          <w:tcPr>
            <w:tcW w:w="3955" w:type="dxa"/>
            <w:noWrap/>
            <w:hideMark/>
          </w:tcPr>
          <w:p w14:paraId="5FF827CC" w14:textId="2E1A9954" w:rsidR="00451414" w:rsidRPr="00451414" w:rsidDel="008176CC" w:rsidRDefault="00451414" w:rsidP="00451414">
            <w:pPr>
              <w:rPr>
                <w:del w:id="5511" w:author="Tanuj Kumar" w:date="2024-03-03T14:10:00Z"/>
              </w:rPr>
            </w:pPr>
            <w:del w:id="5512" w:author="Tanuj Kumar" w:date="2024-03-03T14:10:00Z">
              <w:r w:rsidRPr="00451414" w:rsidDel="008176CC">
                <w:delText>Good/Fair/Poor</w:delText>
              </w:r>
            </w:del>
          </w:p>
        </w:tc>
        <w:tc>
          <w:tcPr>
            <w:tcW w:w="1170" w:type="dxa"/>
            <w:noWrap/>
            <w:hideMark/>
          </w:tcPr>
          <w:p w14:paraId="4E1B978C" w14:textId="35A7330D" w:rsidR="00451414" w:rsidRPr="00451414" w:rsidDel="008176CC" w:rsidRDefault="00451414" w:rsidP="00451414">
            <w:pPr>
              <w:rPr>
                <w:del w:id="5513" w:author="Tanuj Kumar" w:date="2024-03-03T14:10:00Z"/>
                <w:b/>
                <w:bCs/>
              </w:rPr>
            </w:pPr>
            <w:del w:id="5514" w:author="Tanuj Kumar" w:date="2024-03-03T14:10:00Z">
              <w:r w:rsidRPr="00451414" w:rsidDel="008176CC">
                <w:rPr>
                  <w:b/>
                  <w:bCs/>
                </w:rPr>
                <w:delText>0.87</w:delText>
              </w:r>
            </w:del>
          </w:p>
        </w:tc>
        <w:tc>
          <w:tcPr>
            <w:tcW w:w="912" w:type="dxa"/>
            <w:noWrap/>
            <w:hideMark/>
          </w:tcPr>
          <w:p w14:paraId="1391B8EB" w14:textId="4006297E" w:rsidR="00451414" w:rsidRPr="00451414" w:rsidDel="008176CC" w:rsidRDefault="00451414" w:rsidP="00451414">
            <w:pPr>
              <w:rPr>
                <w:del w:id="5515" w:author="Tanuj Kumar" w:date="2024-03-03T14:10:00Z"/>
                <w:b/>
                <w:bCs/>
              </w:rPr>
            </w:pPr>
            <w:del w:id="5516" w:author="Tanuj Kumar" w:date="2024-03-03T14:10:00Z">
              <w:r w:rsidRPr="00451414" w:rsidDel="008176CC">
                <w:rPr>
                  <w:b/>
                  <w:bCs/>
                </w:rPr>
                <w:delText xml:space="preserve">(0.83 - </w:delText>
              </w:r>
            </w:del>
          </w:p>
        </w:tc>
        <w:tc>
          <w:tcPr>
            <w:tcW w:w="800" w:type="dxa"/>
            <w:noWrap/>
            <w:hideMark/>
          </w:tcPr>
          <w:p w14:paraId="586FC7CA" w14:textId="1409D2E4" w:rsidR="00451414" w:rsidRPr="00451414" w:rsidDel="008176CC" w:rsidRDefault="00451414">
            <w:pPr>
              <w:rPr>
                <w:del w:id="5517" w:author="Tanuj Kumar" w:date="2024-03-03T14:10:00Z"/>
                <w:b/>
                <w:bCs/>
              </w:rPr>
            </w:pPr>
            <w:del w:id="5518" w:author="Tanuj Kumar" w:date="2024-03-03T14:10:00Z">
              <w:r w:rsidRPr="00451414" w:rsidDel="008176CC">
                <w:rPr>
                  <w:b/>
                  <w:bCs/>
                </w:rPr>
                <w:delText>0.92)</w:delText>
              </w:r>
            </w:del>
          </w:p>
        </w:tc>
        <w:tc>
          <w:tcPr>
            <w:tcW w:w="756" w:type="dxa"/>
            <w:noWrap/>
            <w:hideMark/>
          </w:tcPr>
          <w:p w14:paraId="535087F8" w14:textId="1AB61FCB" w:rsidR="00451414" w:rsidRPr="00451414" w:rsidDel="008176CC" w:rsidRDefault="00451414" w:rsidP="00451414">
            <w:pPr>
              <w:rPr>
                <w:del w:id="5519" w:author="Tanuj Kumar" w:date="2024-03-03T14:10:00Z"/>
                <w:b/>
                <w:bCs/>
              </w:rPr>
            </w:pPr>
            <w:del w:id="5520" w:author="Tanuj Kumar" w:date="2024-03-03T14:10:00Z">
              <w:r w:rsidRPr="00451414" w:rsidDel="008176CC">
                <w:rPr>
                  <w:b/>
                  <w:bCs/>
                </w:rPr>
                <w:delText>0.89</w:delText>
              </w:r>
            </w:del>
          </w:p>
        </w:tc>
        <w:tc>
          <w:tcPr>
            <w:tcW w:w="762" w:type="dxa"/>
            <w:noWrap/>
            <w:hideMark/>
          </w:tcPr>
          <w:p w14:paraId="537D0B09" w14:textId="721DB524" w:rsidR="00451414" w:rsidRPr="00451414" w:rsidDel="008176CC" w:rsidRDefault="00451414" w:rsidP="00451414">
            <w:pPr>
              <w:rPr>
                <w:del w:id="5521" w:author="Tanuj Kumar" w:date="2024-03-03T14:10:00Z"/>
                <w:b/>
                <w:bCs/>
              </w:rPr>
            </w:pPr>
            <w:del w:id="5522" w:author="Tanuj Kumar" w:date="2024-03-03T14:10:00Z">
              <w:r w:rsidRPr="00451414" w:rsidDel="008176CC">
                <w:rPr>
                  <w:b/>
                  <w:bCs/>
                </w:rPr>
                <w:delText xml:space="preserve">(0.85 - </w:delText>
              </w:r>
            </w:del>
          </w:p>
        </w:tc>
        <w:tc>
          <w:tcPr>
            <w:tcW w:w="899" w:type="dxa"/>
            <w:noWrap/>
            <w:hideMark/>
          </w:tcPr>
          <w:p w14:paraId="7F1D3F38" w14:textId="3B2932FA" w:rsidR="00451414" w:rsidRPr="00451414" w:rsidDel="008176CC" w:rsidRDefault="00451414">
            <w:pPr>
              <w:rPr>
                <w:del w:id="5523" w:author="Tanuj Kumar" w:date="2024-03-03T14:10:00Z"/>
                <w:b/>
                <w:bCs/>
              </w:rPr>
            </w:pPr>
            <w:del w:id="5524" w:author="Tanuj Kumar" w:date="2024-03-03T14:10:00Z">
              <w:r w:rsidRPr="00451414" w:rsidDel="008176CC">
                <w:rPr>
                  <w:b/>
                  <w:bCs/>
                </w:rPr>
                <w:delText>0.93)</w:delText>
              </w:r>
            </w:del>
          </w:p>
        </w:tc>
        <w:tc>
          <w:tcPr>
            <w:tcW w:w="762" w:type="dxa"/>
            <w:noWrap/>
            <w:hideMark/>
          </w:tcPr>
          <w:p w14:paraId="200F3737" w14:textId="1C259E62" w:rsidR="00451414" w:rsidRPr="00451414" w:rsidDel="008176CC" w:rsidRDefault="00451414" w:rsidP="00451414">
            <w:pPr>
              <w:rPr>
                <w:del w:id="5525" w:author="Tanuj Kumar" w:date="2024-03-03T14:10:00Z"/>
                <w:b/>
                <w:bCs/>
              </w:rPr>
            </w:pPr>
            <w:del w:id="5526" w:author="Tanuj Kumar" w:date="2024-03-03T14:10:00Z">
              <w:r w:rsidRPr="00451414" w:rsidDel="008176CC">
                <w:rPr>
                  <w:b/>
                  <w:bCs/>
                </w:rPr>
                <w:delText>0.94</w:delText>
              </w:r>
            </w:del>
          </w:p>
        </w:tc>
        <w:tc>
          <w:tcPr>
            <w:tcW w:w="678" w:type="dxa"/>
            <w:noWrap/>
            <w:hideMark/>
          </w:tcPr>
          <w:p w14:paraId="02C5F3CE" w14:textId="49986B42" w:rsidR="00451414" w:rsidRPr="00451414" w:rsidDel="008176CC" w:rsidRDefault="00451414" w:rsidP="00451414">
            <w:pPr>
              <w:rPr>
                <w:del w:id="5527" w:author="Tanuj Kumar" w:date="2024-03-03T14:10:00Z"/>
                <w:b/>
                <w:bCs/>
              </w:rPr>
            </w:pPr>
            <w:del w:id="5528" w:author="Tanuj Kumar" w:date="2024-03-03T14:10:00Z">
              <w:r w:rsidRPr="00451414" w:rsidDel="008176CC">
                <w:rPr>
                  <w:b/>
                  <w:bCs/>
                </w:rPr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7F26C980" w14:textId="7A412BE7" w:rsidR="00451414" w:rsidRPr="00451414" w:rsidDel="008176CC" w:rsidRDefault="00451414">
            <w:pPr>
              <w:rPr>
                <w:del w:id="5529" w:author="Tanuj Kumar" w:date="2024-03-03T14:10:00Z"/>
                <w:b/>
                <w:bCs/>
              </w:rPr>
            </w:pPr>
            <w:del w:id="5530" w:author="Tanuj Kumar" w:date="2024-03-03T14:10:00Z">
              <w:r w:rsidRPr="00451414" w:rsidDel="008176CC">
                <w:rPr>
                  <w:b/>
                  <w:bCs/>
                </w:rPr>
                <w:delText>0.97)</w:delText>
              </w:r>
            </w:del>
          </w:p>
        </w:tc>
        <w:tc>
          <w:tcPr>
            <w:tcW w:w="610" w:type="dxa"/>
            <w:noWrap/>
            <w:hideMark/>
          </w:tcPr>
          <w:p w14:paraId="0E0D1F07" w14:textId="37F5CB76" w:rsidR="00451414" w:rsidRPr="00451414" w:rsidDel="008176CC" w:rsidRDefault="00451414" w:rsidP="00451414">
            <w:pPr>
              <w:rPr>
                <w:del w:id="5531" w:author="Tanuj Kumar" w:date="2024-03-03T14:10:00Z"/>
                <w:b/>
                <w:bCs/>
              </w:rPr>
            </w:pPr>
            <w:del w:id="5532" w:author="Tanuj Kumar" w:date="2024-03-03T14:10:00Z">
              <w:r w:rsidRPr="00451414" w:rsidDel="008176CC">
                <w:rPr>
                  <w:b/>
                  <w:bCs/>
                </w:rPr>
                <w:delText>0.92</w:delText>
              </w:r>
            </w:del>
          </w:p>
        </w:tc>
        <w:tc>
          <w:tcPr>
            <w:tcW w:w="678" w:type="dxa"/>
            <w:noWrap/>
            <w:hideMark/>
          </w:tcPr>
          <w:p w14:paraId="286C0CC3" w14:textId="5ACECAF7" w:rsidR="00451414" w:rsidRPr="00451414" w:rsidDel="008176CC" w:rsidRDefault="00451414" w:rsidP="00451414">
            <w:pPr>
              <w:rPr>
                <w:del w:id="5533" w:author="Tanuj Kumar" w:date="2024-03-03T14:10:00Z"/>
                <w:b/>
                <w:bCs/>
              </w:rPr>
            </w:pPr>
            <w:del w:id="5534" w:author="Tanuj Kumar" w:date="2024-03-03T14:10:00Z">
              <w:r w:rsidRPr="00451414" w:rsidDel="008176CC">
                <w:rPr>
                  <w:b/>
                  <w:bCs/>
                </w:rPr>
                <w:delText xml:space="preserve">(0.88 - </w:delText>
              </w:r>
            </w:del>
          </w:p>
        </w:tc>
        <w:tc>
          <w:tcPr>
            <w:tcW w:w="678" w:type="dxa"/>
            <w:noWrap/>
            <w:hideMark/>
          </w:tcPr>
          <w:p w14:paraId="543257AD" w14:textId="135B3562" w:rsidR="00451414" w:rsidRPr="00451414" w:rsidDel="008176CC" w:rsidRDefault="00451414">
            <w:pPr>
              <w:rPr>
                <w:del w:id="5535" w:author="Tanuj Kumar" w:date="2024-03-03T14:10:00Z"/>
                <w:b/>
                <w:bCs/>
              </w:rPr>
            </w:pPr>
            <w:del w:id="5536" w:author="Tanuj Kumar" w:date="2024-03-03T14:10:00Z">
              <w:r w:rsidRPr="00451414" w:rsidDel="008176CC">
                <w:rPr>
                  <w:b/>
                  <w:bCs/>
                </w:rPr>
                <w:delText>0.97)</w:delText>
              </w:r>
            </w:del>
          </w:p>
        </w:tc>
        <w:tc>
          <w:tcPr>
            <w:tcW w:w="610" w:type="dxa"/>
            <w:noWrap/>
            <w:hideMark/>
          </w:tcPr>
          <w:p w14:paraId="2A5A6296" w14:textId="1935DC25" w:rsidR="00451414" w:rsidRPr="00451414" w:rsidDel="008176CC" w:rsidRDefault="00451414" w:rsidP="00451414">
            <w:pPr>
              <w:rPr>
                <w:del w:id="5537" w:author="Tanuj Kumar" w:date="2024-03-03T14:10:00Z"/>
                <w:b/>
                <w:bCs/>
              </w:rPr>
            </w:pPr>
            <w:del w:id="5538" w:author="Tanuj Kumar" w:date="2024-03-03T14:10:00Z">
              <w:r w:rsidRPr="00451414" w:rsidDel="008176CC">
                <w:rPr>
                  <w:b/>
                  <w:bCs/>
                </w:rPr>
                <w:delText>0.90</w:delText>
              </w:r>
            </w:del>
          </w:p>
        </w:tc>
        <w:tc>
          <w:tcPr>
            <w:tcW w:w="678" w:type="dxa"/>
            <w:noWrap/>
            <w:hideMark/>
          </w:tcPr>
          <w:p w14:paraId="6884ED0E" w14:textId="5CA85DC7" w:rsidR="00451414" w:rsidRPr="00451414" w:rsidDel="008176CC" w:rsidRDefault="00451414" w:rsidP="00451414">
            <w:pPr>
              <w:rPr>
                <w:del w:id="5539" w:author="Tanuj Kumar" w:date="2024-03-03T14:10:00Z"/>
                <w:b/>
                <w:bCs/>
              </w:rPr>
            </w:pPr>
            <w:del w:id="5540" w:author="Tanuj Kumar" w:date="2024-03-03T14:10:00Z">
              <w:r w:rsidRPr="00451414" w:rsidDel="008176CC">
                <w:rPr>
                  <w:b/>
                  <w:bCs/>
                </w:rPr>
                <w:delText xml:space="preserve">(0.86 - </w:delText>
              </w:r>
            </w:del>
          </w:p>
        </w:tc>
        <w:tc>
          <w:tcPr>
            <w:tcW w:w="678" w:type="dxa"/>
            <w:noWrap/>
            <w:hideMark/>
          </w:tcPr>
          <w:p w14:paraId="4E8726C0" w14:textId="41335129" w:rsidR="00451414" w:rsidRPr="00451414" w:rsidDel="008176CC" w:rsidRDefault="00451414">
            <w:pPr>
              <w:rPr>
                <w:del w:id="5541" w:author="Tanuj Kumar" w:date="2024-03-03T14:10:00Z"/>
                <w:b/>
                <w:bCs/>
              </w:rPr>
            </w:pPr>
            <w:del w:id="5542" w:author="Tanuj Kumar" w:date="2024-03-03T14:10:00Z">
              <w:r w:rsidRPr="00451414" w:rsidDel="008176CC">
                <w:rPr>
                  <w:b/>
                  <w:bCs/>
                </w:rPr>
                <w:delText>0.95)</w:delText>
              </w:r>
            </w:del>
          </w:p>
        </w:tc>
        <w:tc>
          <w:tcPr>
            <w:tcW w:w="610" w:type="dxa"/>
            <w:noWrap/>
            <w:hideMark/>
          </w:tcPr>
          <w:p w14:paraId="31E66679" w14:textId="4300BDD1" w:rsidR="00451414" w:rsidRPr="00451414" w:rsidDel="008176CC" w:rsidRDefault="00451414" w:rsidP="00451414">
            <w:pPr>
              <w:rPr>
                <w:del w:id="5543" w:author="Tanuj Kumar" w:date="2024-03-03T14:10:00Z"/>
                <w:b/>
                <w:bCs/>
              </w:rPr>
            </w:pPr>
            <w:del w:id="5544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6EF5F7D0" w14:textId="3447A2C5" w:rsidR="00451414" w:rsidRPr="00451414" w:rsidDel="008176CC" w:rsidRDefault="00451414" w:rsidP="00451414">
            <w:pPr>
              <w:rPr>
                <w:del w:id="5545" w:author="Tanuj Kumar" w:date="2024-03-03T14:10:00Z"/>
                <w:b/>
                <w:bCs/>
              </w:rPr>
            </w:pPr>
            <w:del w:id="5546" w:author="Tanuj Kumar" w:date="2024-03-03T14:10:00Z">
              <w:r w:rsidRPr="00451414" w:rsidDel="008176CC">
                <w:rPr>
                  <w:b/>
                  <w:bCs/>
                </w:rPr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6D30C7D1" w14:textId="10285FD2" w:rsidR="00451414" w:rsidRPr="00451414" w:rsidDel="008176CC" w:rsidRDefault="00451414">
            <w:pPr>
              <w:rPr>
                <w:del w:id="5547" w:author="Tanuj Kumar" w:date="2024-03-03T14:10:00Z"/>
                <w:b/>
                <w:bCs/>
              </w:rPr>
            </w:pPr>
            <w:del w:id="5548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</w:tr>
      <w:tr w:rsidR="00451414" w:rsidRPr="00451414" w:rsidDel="008176CC" w14:paraId="3D6481CE" w14:textId="453AD1EB" w:rsidTr="00451414">
        <w:trPr>
          <w:trHeight w:val="300"/>
          <w:del w:id="5549" w:author="Tanuj Kumar" w:date="2024-03-03T14:10:00Z"/>
        </w:trPr>
        <w:tc>
          <w:tcPr>
            <w:tcW w:w="3955" w:type="dxa"/>
            <w:noWrap/>
            <w:hideMark/>
          </w:tcPr>
          <w:p w14:paraId="44415BBD" w14:textId="00986E77" w:rsidR="00451414" w:rsidRPr="00451414" w:rsidDel="008176CC" w:rsidRDefault="00451414">
            <w:pPr>
              <w:rPr>
                <w:del w:id="5550" w:author="Tanuj Kumar" w:date="2024-03-03T14:10:00Z"/>
                <w:b/>
                <w:bCs/>
              </w:rPr>
            </w:pPr>
            <w:del w:id="5551" w:author="Tanuj Kumar" w:date="2024-03-03T14:10:00Z">
              <w:r w:rsidRPr="00451414" w:rsidDel="008176CC">
                <w:rPr>
                  <w:b/>
                  <w:bCs/>
                </w:rPr>
                <w:delText>Adverse Childhood Experiences (ACEs)</w:delText>
              </w:r>
              <w:r w:rsidR="004E6095" w:rsidRPr="004E6095" w:rsidDel="008176CC">
                <w:rPr>
                  <w:rFonts w:cstheme="minorHAnsi"/>
                </w:rPr>
                <w:delText>◊</w:delText>
              </w:r>
            </w:del>
          </w:p>
        </w:tc>
        <w:tc>
          <w:tcPr>
            <w:tcW w:w="1170" w:type="dxa"/>
            <w:noWrap/>
            <w:hideMark/>
          </w:tcPr>
          <w:p w14:paraId="1A692D57" w14:textId="72D2732A" w:rsidR="00451414" w:rsidRPr="00451414" w:rsidDel="008176CC" w:rsidRDefault="00451414">
            <w:pPr>
              <w:rPr>
                <w:del w:id="5552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4FFD279D" w14:textId="0E990B59" w:rsidR="00451414" w:rsidRPr="00451414" w:rsidDel="008176CC" w:rsidRDefault="00451414" w:rsidP="00451414">
            <w:pPr>
              <w:rPr>
                <w:del w:id="5553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DE5970A" w14:textId="784889FD" w:rsidR="00451414" w:rsidRPr="00451414" w:rsidDel="008176CC" w:rsidRDefault="00451414">
            <w:pPr>
              <w:rPr>
                <w:del w:id="5554" w:author="Tanuj Kumar" w:date="2024-03-03T14:10:00Z"/>
              </w:rPr>
            </w:pPr>
            <w:del w:id="555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2BE02EC7" w14:textId="11E2B7CF" w:rsidR="00451414" w:rsidRPr="00451414" w:rsidDel="008176CC" w:rsidRDefault="00451414">
            <w:pPr>
              <w:rPr>
                <w:del w:id="5556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526F6175" w14:textId="41B22E48" w:rsidR="00451414" w:rsidRPr="00451414" w:rsidDel="008176CC" w:rsidRDefault="00451414" w:rsidP="00451414">
            <w:pPr>
              <w:rPr>
                <w:del w:id="555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5FAA531" w14:textId="662B1093" w:rsidR="00451414" w:rsidRPr="00451414" w:rsidDel="008176CC" w:rsidRDefault="00451414">
            <w:pPr>
              <w:rPr>
                <w:del w:id="5558" w:author="Tanuj Kumar" w:date="2024-03-03T14:10:00Z"/>
              </w:rPr>
            </w:pPr>
            <w:del w:id="555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B9FFA8E" w14:textId="1D27D775" w:rsidR="00451414" w:rsidRPr="00451414" w:rsidDel="008176CC" w:rsidRDefault="00451414">
            <w:pPr>
              <w:rPr>
                <w:del w:id="556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35BE470" w14:textId="1C81673E" w:rsidR="00451414" w:rsidRPr="00451414" w:rsidDel="008176CC" w:rsidRDefault="00451414" w:rsidP="00451414">
            <w:pPr>
              <w:rPr>
                <w:del w:id="55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578823" w14:textId="7A8DE938" w:rsidR="00451414" w:rsidRPr="00451414" w:rsidDel="008176CC" w:rsidRDefault="00451414">
            <w:pPr>
              <w:rPr>
                <w:del w:id="5562" w:author="Tanuj Kumar" w:date="2024-03-03T14:10:00Z"/>
              </w:rPr>
            </w:pPr>
            <w:del w:id="556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40E6C53" w14:textId="31390281" w:rsidR="00451414" w:rsidRPr="00451414" w:rsidDel="008176CC" w:rsidRDefault="00451414">
            <w:pPr>
              <w:rPr>
                <w:del w:id="556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85E7C2C" w14:textId="7321DDC3" w:rsidR="00451414" w:rsidRPr="00451414" w:rsidDel="008176CC" w:rsidRDefault="00451414" w:rsidP="00451414">
            <w:pPr>
              <w:rPr>
                <w:del w:id="556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BCEA3E3" w14:textId="0264C22B" w:rsidR="00451414" w:rsidRPr="00451414" w:rsidDel="008176CC" w:rsidRDefault="00451414">
            <w:pPr>
              <w:rPr>
                <w:del w:id="5566" w:author="Tanuj Kumar" w:date="2024-03-03T14:10:00Z"/>
              </w:rPr>
            </w:pPr>
            <w:del w:id="556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17217B4" w14:textId="6E79A996" w:rsidR="00451414" w:rsidRPr="00451414" w:rsidDel="008176CC" w:rsidRDefault="00451414">
            <w:pPr>
              <w:rPr>
                <w:del w:id="556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1041EDF" w14:textId="4C6BC1A6" w:rsidR="00451414" w:rsidRPr="00451414" w:rsidDel="008176CC" w:rsidRDefault="00451414" w:rsidP="00451414">
            <w:pPr>
              <w:rPr>
                <w:del w:id="556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621199F" w14:textId="21A513A5" w:rsidR="00451414" w:rsidRPr="00451414" w:rsidDel="008176CC" w:rsidRDefault="00451414">
            <w:pPr>
              <w:rPr>
                <w:del w:id="5570" w:author="Tanuj Kumar" w:date="2024-03-03T14:10:00Z"/>
              </w:rPr>
            </w:pPr>
            <w:del w:id="557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EE09C9D" w14:textId="54EF6F17" w:rsidR="00451414" w:rsidRPr="00451414" w:rsidDel="008176CC" w:rsidRDefault="00451414">
            <w:pPr>
              <w:rPr>
                <w:del w:id="557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9E5012F" w14:textId="0085B082" w:rsidR="00451414" w:rsidRPr="00451414" w:rsidDel="008176CC" w:rsidRDefault="00451414">
            <w:pPr>
              <w:rPr>
                <w:del w:id="557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6B5338" w14:textId="271E01E1" w:rsidR="00451414" w:rsidRPr="00451414" w:rsidDel="008176CC" w:rsidRDefault="00451414">
            <w:pPr>
              <w:rPr>
                <w:del w:id="5574" w:author="Tanuj Kumar" w:date="2024-03-03T14:10:00Z"/>
              </w:rPr>
            </w:pPr>
            <w:del w:id="557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A3FD756" w14:textId="4F1B8BB8" w:rsidTr="00451414">
        <w:trPr>
          <w:trHeight w:val="300"/>
          <w:del w:id="5576" w:author="Tanuj Kumar" w:date="2024-03-03T14:10:00Z"/>
        </w:trPr>
        <w:tc>
          <w:tcPr>
            <w:tcW w:w="3955" w:type="dxa"/>
            <w:hideMark/>
          </w:tcPr>
          <w:p w14:paraId="53D49C6B" w14:textId="5373EBDC" w:rsidR="00451414" w:rsidRPr="00451414" w:rsidDel="008176CC" w:rsidRDefault="00451414" w:rsidP="00451414">
            <w:pPr>
              <w:rPr>
                <w:del w:id="5577" w:author="Tanuj Kumar" w:date="2024-03-03T14:10:00Z"/>
              </w:rPr>
            </w:pPr>
            <w:del w:id="5578" w:author="Tanuj Kumar" w:date="2024-03-03T14:10:00Z">
              <w:r w:rsidRPr="00451414" w:rsidDel="008176CC">
                <w:delText>No ACEs</w:delText>
              </w:r>
            </w:del>
          </w:p>
        </w:tc>
        <w:tc>
          <w:tcPr>
            <w:tcW w:w="1170" w:type="dxa"/>
            <w:noWrap/>
            <w:hideMark/>
          </w:tcPr>
          <w:p w14:paraId="1E8193E2" w14:textId="397F61AF" w:rsidR="00451414" w:rsidRPr="00451414" w:rsidDel="008176CC" w:rsidRDefault="00451414" w:rsidP="00451414">
            <w:pPr>
              <w:rPr>
                <w:del w:id="5579" w:author="Tanuj Kumar" w:date="2024-03-03T14:10:00Z"/>
              </w:rPr>
            </w:pPr>
            <w:del w:id="558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6C1304DD" w14:textId="66D337FC" w:rsidR="00451414" w:rsidRPr="00451414" w:rsidDel="008176CC" w:rsidRDefault="00451414" w:rsidP="00451414">
            <w:pPr>
              <w:rPr>
                <w:del w:id="558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0AE823B" w14:textId="378819BF" w:rsidR="00451414" w:rsidRPr="00451414" w:rsidDel="008176CC" w:rsidRDefault="00451414">
            <w:pPr>
              <w:rPr>
                <w:del w:id="5582" w:author="Tanuj Kumar" w:date="2024-03-03T14:10:00Z"/>
              </w:rPr>
            </w:pPr>
            <w:del w:id="558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1C6D34C" w14:textId="59A158F1" w:rsidR="00451414" w:rsidRPr="00451414" w:rsidDel="008176CC" w:rsidRDefault="00451414" w:rsidP="00451414">
            <w:pPr>
              <w:rPr>
                <w:del w:id="5584" w:author="Tanuj Kumar" w:date="2024-03-03T14:10:00Z"/>
              </w:rPr>
            </w:pPr>
            <w:del w:id="558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33A4D77D" w14:textId="1DDE0BB7" w:rsidR="00451414" w:rsidRPr="00451414" w:rsidDel="008176CC" w:rsidRDefault="00451414" w:rsidP="00451414">
            <w:pPr>
              <w:rPr>
                <w:del w:id="558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55EB97D2" w14:textId="0666B110" w:rsidR="00451414" w:rsidRPr="00451414" w:rsidDel="008176CC" w:rsidRDefault="00451414">
            <w:pPr>
              <w:rPr>
                <w:del w:id="5587" w:author="Tanuj Kumar" w:date="2024-03-03T14:10:00Z"/>
              </w:rPr>
            </w:pPr>
            <w:del w:id="558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A2C4315" w14:textId="15D3FCD2" w:rsidR="00451414" w:rsidRPr="00451414" w:rsidDel="008176CC" w:rsidRDefault="00451414" w:rsidP="00451414">
            <w:pPr>
              <w:rPr>
                <w:del w:id="5589" w:author="Tanuj Kumar" w:date="2024-03-03T14:10:00Z"/>
              </w:rPr>
            </w:pPr>
            <w:del w:id="559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F1656C5" w14:textId="0096CF39" w:rsidR="00451414" w:rsidRPr="00451414" w:rsidDel="008176CC" w:rsidRDefault="00451414" w:rsidP="00451414">
            <w:pPr>
              <w:rPr>
                <w:del w:id="559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70B8AC0" w14:textId="552A018B" w:rsidR="00451414" w:rsidRPr="00451414" w:rsidDel="008176CC" w:rsidRDefault="00451414">
            <w:pPr>
              <w:rPr>
                <w:del w:id="5592" w:author="Tanuj Kumar" w:date="2024-03-03T14:10:00Z"/>
              </w:rPr>
            </w:pPr>
            <w:del w:id="559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0D6B0A8" w14:textId="1630C066" w:rsidR="00451414" w:rsidRPr="00451414" w:rsidDel="008176CC" w:rsidRDefault="00451414" w:rsidP="00451414">
            <w:pPr>
              <w:rPr>
                <w:del w:id="5594" w:author="Tanuj Kumar" w:date="2024-03-03T14:10:00Z"/>
              </w:rPr>
            </w:pPr>
            <w:del w:id="559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743ECC1" w14:textId="6751C153" w:rsidR="00451414" w:rsidRPr="00451414" w:rsidDel="008176CC" w:rsidRDefault="00451414" w:rsidP="00451414">
            <w:pPr>
              <w:rPr>
                <w:del w:id="559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3DE8C24" w14:textId="304474A9" w:rsidR="00451414" w:rsidRPr="00451414" w:rsidDel="008176CC" w:rsidRDefault="00451414">
            <w:pPr>
              <w:rPr>
                <w:del w:id="5597" w:author="Tanuj Kumar" w:date="2024-03-03T14:10:00Z"/>
              </w:rPr>
            </w:pPr>
            <w:del w:id="559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BB32DB9" w14:textId="1A1FC959" w:rsidR="00451414" w:rsidRPr="00451414" w:rsidDel="008176CC" w:rsidRDefault="00451414" w:rsidP="00451414">
            <w:pPr>
              <w:rPr>
                <w:del w:id="5599" w:author="Tanuj Kumar" w:date="2024-03-03T14:10:00Z"/>
              </w:rPr>
            </w:pPr>
            <w:del w:id="560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3EDFA95" w14:textId="507C18EC" w:rsidR="00451414" w:rsidRPr="00451414" w:rsidDel="008176CC" w:rsidRDefault="00451414" w:rsidP="00451414">
            <w:pPr>
              <w:rPr>
                <w:del w:id="560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BB30104" w14:textId="5CBDD7A4" w:rsidR="00451414" w:rsidRPr="00451414" w:rsidDel="008176CC" w:rsidRDefault="00451414">
            <w:pPr>
              <w:rPr>
                <w:del w:id="5602" w:author="Tanuj Kumar" w:date="2024-03-03T14:10:00Z"/>
              </w:rPr>
            </w:pPr>
            <w:del w:id="560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D3ADCF4" w14:textId="67C34182" w:rsidR="00451414" w:rsidRPr="00451414" w:rsidDel="008176CC" w:rsidRDefault="00451414" w:rsidP="00451414">
            <w:pPr>
              <w:rPr>
                <w:del w:id="5604" w:author="Tanuj Kumar" w:date="2024-03-03T14:10:00Z"/>
              </w:rPr>
            </w:pPr>
            <w:del w:id="560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63B690F" w14:textId="48B4F729" w:rsidR="00451414" w:rsidRPr="00451414" w:rsidDel="008176CC" w:rsidRDefault="00451414" w:rsidP="00451414">
            <w:pPr>
              <w:rPr>
                <w:del w:id="560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03A5E49" w14:textId="3D0049C9" w:rsidR="00451414" w:rsidRPr="00451414" w:rsidDel="008176CC" w:rsidRDefault="00451414">
            <w:pPr>
              <w:rPr>
                <w:del w:id="5607" w:author="Tanuj Kumar" w:date="2024-03-03T14:10:00Z"/>
              </w:rPr>
            </w:pPr>
            <w:del w:id="5608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619E398E" w14:textId="20336495" w:rsidTr="00451414">
        <w:trPr>
          <w:trHeight w:val="300"/>
          <w:del w:id="5609" w:author="Tanuj Kumar" w:date="2024-03-03T14:10:00Z"/>
        </w:trPr>
        <w:tc>
          <w:tcPr>
            <w:tcW w:w="3955" w:type="dxa"/>
            <w:hideMark/>
          </w:tcPr>
          <w:p w14:paraId="6E34B649" w14:textId="225C5062" w:rsidR="00451414" w:rsidRPr="00451414" w:rsidDel="008176CC" w:rsidRDefault="00451414" w:rsidP="00451414">
            <w:pPr>
              <w:rPr>
                <w:del w:id="5610" w:author="Tanuj Kumar" w:date="2024-03-03T14:10:00Z"/>
              </w:rPr>
            </w:pPr>
            <w:del w:id="5611" w:author="Tanuj Kumar" w:date="2024-03-03T14:10:00Z">
              <w:r w:rsidRPr="00451414" w:rsidDel="008176CC">
                <w:delText>1 or more ACEs</w:delText>
              </w:r>
            </w:del>
          </w:p>
        </w:tc>
        <w:tc>
          <w:tcPr>
            <w:tcW w:w="1170" w:type="dxa"/>
            <w:noWrap/>
            <w:hideMark/>
          </w:tcPr>
          <w:p w14:paraId="774209A0" w14:textId="592AF650" w:rsidR="00451414" w:rsidRPr="00451414" w:rsidDel="008176CC" w:rsidRDefault="00451414" w:rsidP="00451414">
            <w:pPr>
              <w:rPr>
                <w:del w:id="5612" w:author="Tanuj Kumar" w:date="2024-03-03T14:10:00Z"/>
                <w:b/>
                <w:bCs/>
              </w:rPr>
            </w:pPr>
            <w:del w:id="5613" w:author="Tanuj Kumar" w:date="2024-03-03T14:10:00Z">
              <w:r w:rsidRPr="00451414" w:rsidDel="008176CC">
                <w:rPr>
                  <w:b/>
                  <w:bCs/>
                </w:rPr>
                <w:delText>0.93</w:delText>
              </w:r>
            </w:del>
          </w:p>
        </w:tc>
        <w:tc>
          <w:tcPr>
            <w:tcW w:w="912" w:type="dxa"/>
            <w:noWrap/>
            <w:hideMark/>
          </w:tcPr>
          <w:p w14:paraId="3B7829C0" w14:textId="67A88FB5" w:rsidR="00451414" w:rsidRPr="00451414" w:rsidDel="008176CC" w:rsidRDefault="00451414" w:rsidP="00451414">
            <w:pPr>
              <w:rPr>
                <w:del w:id="5614" w:author="Tanuj Kumar" w:date="2024-03-03T14:10:00Z"/>
                <w:b/>
                <w:bCs/>
              </w:rPr>
            </w:pPr>
            <w:del w:id="5615" w:author="Tanuj Kumar" w:date="2024-03-03T14:10:00Z">
              <w:r w:rsidRPr="00451414" w:rsidDel="008176CC">
                <w:rPr>
                  <w:b/>
                  <w:bCs/>
                </w:rPr>
                <w:delText xml:space="preserve">(0.87 - </w:delText>
              </w:r>
            </w:del>
          </w:p>
        </w:tc>
        <w:tc>
          <w:tcPr>
            <w:tcW w:w="800" w:type="dxa"/>
            <w:noWrap/>
            <w:hideMark/>
          </w:tcPr>
          <w:p w14:paraId="0BE67083" w14:textId="71F12231" w:rsidR="00451414" w:rsidRPr="00451414" w:rsidDel="008176CC" w:rsidRDefault="00451414">
            <w:pPr>
              <w:rPr>
                <w:del w:id="5616" w:author="Tanuj Kumar" w:date="2024-03-03T14:10:00Z"/>
                <w:b/>
                <w:bCs/>
              </w:rPr>
            </w:pPr>
            <w:del w:id="5617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756" w:type="dxa"/>
            <w:noWrap/>
            <w:hideMark/>
          </w:tcPr>
          <w:p w14:paraId="22770930" w14:textId="503C6A21" w:rsidR="00451414" w:rsidRPr="00451414" w:rsidDel="008176CC" w:rsidRDefault="00451414" w:rsidP="00451414">
            <w:pPr>
              <w:rPr>
                <w:del w:id="5618" w:author="Tanuj Kumar" w:date="2024-03-03T14:10:00Z"/>
                <w:b/>
                <w:bCs/>
              </w:rPr>
            </w:pPr>
            <w:del w:id="5619" w:author="Tanuj Kumar" w:date="2024-03-03T14:10:00Z">
              <w:r w:rsidRPr="00451414" w:rsidDel="008176CC">
                <w:rPr>
                  <w:b/>
                  <w:bCs/>
                </w:rPr>
                <w:delText>0.94</w:delText>
              </w:r>
            </w:del>
          </w:p>
        </w:tc>
        <w:tc>
          <w:tcPr>
            <w:tcW w:w="762" w:type="dxa"/>
            <w:noWrap/>
            <w:hideMark/>
          </w:tcPr>
          <w:p w14:paraId="4BA847BC" w14:textId="437C7AF0" w:rsidR="00451414" w:rsidRPr="00451414" w:rsidDel="008176CC" w:rsidRDefault="00451414" w:rsidP="00451414">
            <w:pPr>
              <w:rPr>
                <w:del w:id="5620" w:author="Tanuj Kumar" w:date="2024-03-03T14:10:00Z"/>
                <w:b/>
                <w:bCs/>
              </w:rPr>
            </w:pPr>
            <w:del w:id="5621" w:author="Tanuj Kumar" w:date="2024-03-03T14:10:00Z">
              <w:r w:rsidRPr="00451414" w:rsidDel="008176CC">
                <w:rPr>
                  <w:b/>
                  <w:bCs/>
                </w:rPr>
                <w:delText xml:space="preserve">(0.89 - </w:delText>
              </w:r>
            </w:del>
          </w:p>
        </w:tc>
        <w:tc>
          <w:tcPr>
            <w:tcW w:w="899" w:type="dxa"/>
            <w:noWrap/>
            <w:hideMark/>
          </w:tcPr>
          <w:p w14:paraId="11D4D436" w14:textId="25891F1A" w:rsidR="00451414" w:rsidRPr="00451414" w:rsidDel="008176CC" w:rsidRDefault="00451414">
            <w:pPr>
              <w:rPr>
                <w:del w:id="5622" w:author="Tanuj Kumar" w:date="2024-03-03T14:10:00Z"/>
                <w:b/>
                <w:bCs/>
              </w:rPr>
            </w:pPr>
            <w:del w:id="5623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762" w:type="dxa"/>
            <w:noWrap/>
            <w:hideMark/>
          </w:tcPr>
          <w:p w14:paraId="2CDDD816" w14:textId="3FE2F569" w:rsidR="00451414" w:rsidRPr="00451414" w:rsidDel="008176CC" w:rsidRDefault="00451414" w:rsidP="00451414">
            <w:pPr>
              <w:rPr>
                <w:del w:id="5624" w:author="Tanuj Kumar" w:date="2024-03-03T14:10:00Z"/>
              </w:rPr>
            </w:pPr>
            <w:del w:id="5625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55B78DDF" w14:textId="3567377D" w:rsidR="00451414" w:rsidRPr="00451414" w:rsidDel="008176CC" w:rsidRDefault="00451414" w:rsidP="00451414">
            <w:pPr>
              <w:rPr>
                <w:del w:id="5626" w:author="Tanuj Kumar" w:date="2024-03-03T14:10:00Z"/>
              </w:rPr>
            </w:pPr>
            <w:del w:id="5627" w:author="Tanuj Kumar" w:date="2024-03-03T14:10:00Z">
              <w:r w:rsidRPr="00451414" w:rsidDel="008176CC">
                <w:delText xml:space="preserve">(0.95 - </w:delText>
              </w:r>
            </w:del>
          </w:p>
        </w:tc>
        <w:tc>
          <w:tcPr>
            <w:tcW w:w="678" w:type="dxa"/>
            <w:noWrap/>
            <w:hideMark/>
          </w:tcPr>
          <w:p w14:paraId="7DCA8198" w14:textId="4DA3C34B" w:rsidR="00451414" w:rsidRPr="00451414" w:rsidDel="008176CC" w:rsidRDefault="00451414">
            <w:pPr>
              <w:rPr>
                <w:del w:id="5628" w:author="Tanuj Kumar" w:date="2024-03-03T14:10:00Z"/>
              </w:rPr>
            </w:pPr>
            <w:del w:id="5629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5CDA9F66" w14:textId="626075A9" w:rsidR="00451414" w:rsidRPr="00451414" w:rsidDel="008176CC" w:rsidRDefault="00451414" w:rsidP="00451414">
            <w:pPr>
              <w:rPr>
                <w:del w:id="5630" w:author="Tanuj Kumar" w:date="2024-03-03T14:10:00Z"/>
                <w:b/>
                <w:bCs/>
              </w:rPr>
            </w:pPr>
            <w:del w:id="5631" w:author="Tanuj Kumar" w:date="2024-03-03T14:10:00Z">
              <w:r w:rsidRPr="00451414" w:rsidDel="008176CC">
                <w:rPr>
                  <w:b/>
                  <w:bCs/>
                </w:rPr>
                <w:delText>0.89</w:delText>
              </w:r>
            </w:del>
          </w:p>
        </w:tc>
        <w:tc>
          <w:tcPr>
            <w:tcW w:w="678" w:type="dxa"/>
            <w:noWrap/>
            <w:hideMark/>
          </w:tcPr>
          <w:p w14:paraId="4A21FD92" w14:textId="6220C112" w:rsidR="00451414" w:rsidRPr="00451414" w:rsidDel="008176CC" w:rsidRDefault="00451414" w:rsidP="00451414">
            <w:pPr>
              <w:rPr>
                <w:del w:id="5632" w:author="Tanuj Kumar" w:date="2024-03-03T14:10:00Z"/>
                <w:b/>
                <w:bCs/>
              </w:rPr>
            </w:pPr>
            <w:del w:id="5633" w:author="Tanuj Kumar" w:date="2024-03-03T14:10:00Z">
              <w:r w:rsidRPr="00451414" w:rsidDel="008176CC">
                <w:rPr>
                  <w:b/>
                  <w:bCs/>
                </w:rPr>
                <w:delText xml:space="preserve">(0.84 - </w:delText>
              </w:r>
            </w:del>
          </w:p>
        </w:tc>
        <w:tc>
          <w:tcPr>
            <w:tcW w:w="678" w:type="dxa"/>
            <w:noWrap/>
            <w:hideMark/>
          </w:tcPr>
          <w:p w14:paraId="1509AB00" w14:textId="79AC29AA" w:rsidR="00451414" w:rsidRPr="00451414" w:rsidDel="008176CC" w:rsidRDefault="00451414">
            <w:pPr>
              <w:rPr>
                <w:del w:id="5634" w:author="Tanuj Kumar" w:date="2024-03-03T14:10:00Z"/>
                <w:b/>
                <w:bCs/>
              </w:rPr>
            </w:pPr>
            <w:del w:id="5635" w:author="Tanuj Kumar" w:date="2024-03-03T14:10:00Z">
              <w:r w:rsidRPr="00451414" w:rsidDel="008176CC">
                <w:rPr>
                  <w:b/>
                  <w:bCs/>
                </w:rPr>
                <w:delText>0.96)</w:delText>
              </w:r>
            </w:del>
          </w:p>
        </w:tc>
        <w:tc>
          <w:tcPr>
            <w:tcW w:w="610" w:type="dxa"/>
            <w:noWrap/>
            <w:hideMark/>
          </w:tcPr>
          <w:p w14:paraId="2EF1D420" w14:textId="64C43572" w:rsidR="00451414" w:rsidRPr="00451414" w:rsidDel="008176CC" w:rsidRDefault="00451414" w:rsidP="00451414">
            <w:pPr>
              <w:rPr>
                <w:del w:id="5636" w:author="Tanuj Kumar" w:date="2024-03-03T14:10:00Z"/>
              </w:rPr>
            </w:pPr>
            <w:del w:id="5637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0E63A126" w14:textId="6AC45D9A" w:rsidR="00451414" w:rsidRPr="00451414" w:rsidDel="008176CC" w:rsidRDefault="00451414" w:rsidP="00451414">
            <w:pPr>
              <w:rPr>
                <w:del w:id="5638" w:author="Tanuj Kumar" w:date="2024-03-03T14:10:00Z"/>
              </w:rPr>
            </w:pPr>
            <w:del w:id="5639" w:author="Tanuj Kumar" w:date="2024-03-03T14:10:00Z">
              <w:r w:rsidRPr="00451414" w:rsidDel="008176CC">
                <w:delText xml:space="preserve">(0.93 - </w:delText>
              </w:r>
            </w:del>
          </w:p>
        </w:tc>
        <w:tc>
          <w:tcPr>
            <w:tcW w:w="678" w:type="dxa"/>
            <w:noWrap/>
            <w:hideMark/>
          </w:tcPr>
          <w:p w14:paraId="1F29FA43" w14:textId="7FA30781" w:rsidR="00451414" w:rsidRPr="00451414" w:rsidDel="008176CC" w:rsidRDefault="00451414">
            <w:pPr>
              <w:rPr>
                <w:del w:id="5640" w:author="Tanuj Kumar" w:date="2024-03-03T14:10:00Z"/>
              </w:rPr>
            </w:pPr>
            <w:del w:id="5641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28728C72" w14:textId="0B5EC2F8" w:rsidR="00451414" w:rsidRPr="00451414" w:rsidDel="008176CC" w:rsidRDefault="00451414" w:rsidP="00451414">
            <w:pPr>
              <w:rPr>
                <w:del w:id="5642" w:author="Tanuj Kumar" w:date="2024-03-03T14:10:00Z"/>
              </w:rPr>
            </w:pPr>
            <w:del w:id="5643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4D82BC6B" w14:textId="02A2F9BE" w:rsidR="00451414" w:rsidRPr="00451414" w:rsidDel="008176CC" w:rsidRDefault="00451414" w:rsidP="00451414">
            <w:pPr>
              <w:rPr>
                <w:del w:id="5644" w:author="Tanuj Kumar" w:date="2024-03-03T14:10:00Z"/>
              </w:rPr>
            </w:pPr>
            <w:del w:id="5645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2B8327E5" w14:textId="4047DE99" w:rsidR="00451414" w:rsidRPr="00451414" w:rsidDel="008176CC" w:rsidRDefault="00451414">
            <w:pPr>
              <w:rPr>
                <w:del w:id="5646" w:author="Tanuj Kumar" w:date="2024-03-03T14:10:00Z"/>
              </w:rPr>
            </w:pPr>
            <w:del w:id="5647" w:author="Tanuj Kumar" w:date="2024-03-03T14:10:00Z">
              <w:r w:rsidRPr="00451414" w:rsidDel="008176CC">
                <w:delText>1.04)</w:delText>
              </w:r>
            </w:del>
          </w:p>
        </w:tc>
      </w:tr>
      <w:tr w:rsidR="00451414" w:rsidRPr="00451414" w:rsidDel="008176CC" w14:paraId="64EE8128" w14:textId="37A43DC1" w:rsidTr="00451414">
        <w:trPr>
          <w:trHeight w:val="345"/>
          <w:del w:id="5648" w:author="Tanuj Kumar" w:date="2024-03-03T14:10:00Z"/>
        </w:trPr>
        <w:tc>
          <w:tcPr>
            <w:tcW w:w="3955" w:type="dxa"/>
            <w:noWrap/>
            <w:hideMark/>
          </w:tcPr>
          <w:p w14:paraId="0E12F3BA" w14:textId="5F81C6DB" w:rsidR="00451414" w:rsidRPr="00451414" w:rsidDel="008176CC" w:rsidRDefault="00451414">
            <w:pPr>
              <w:rPr>
                <w:del w:id="5649" w:author="Tanuj Kumar" w:date="2024-03-03T14:10:00Z"/>
                <w:b/>
                <w:bCs/>
              </w:rPr>
            </w:pPr>
            <w:del w:id="5650" w:author="Tanuj Kumar" w:date="2024-03-03T14:10:00Z">
              <w:r w:rsidRPr="00451414" w:rsidDel="008176CC">
                <w:rPr>
                  <w:b/>
                  <w:bCs/>
                </w:rPr>
                <w:delText>Presence of Neighborhood Amenities</w:delText>
              </w:r>
              <w:r w:rsidRPr="00451414" w:rsidDel="008176CC">
                <w:rPr>
                  <w:vertAlign w:val="superscript"/>
                </w:rPr>
                <w:delText>§</w:delText>
              </w:r>
            </w:del>
          </w:p>
        </w:tc>
        <w:tc>
          <w:tcPr>
            <w:tcW w:w="1170" w:type="dxa"/>
            <w:noWrap/>
            <w:hideMark/>
          </w:tcPr>
          <w:p w14:paraId="081CD2B5" w14:textId="10B6B234" w:rsidR="00451414" w:rsidRPr="00451414" w:rsidDel="008176CC" w:rsidRDefault="00451414">
            <w:pPr>
              <w:rPr>
                <w:del w:id="5651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54CC1CB4" w14:textId="4BDF3062" w:rsidR="00451414" w:rsidRPr="00451414" w:rsidDel="008176CC" w:rsidRDefault="00451414" w:rsidP="00451414">
            <w:pPr>
              <w:rPr>
                <w:del w:id="565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5761303" w14:textId="3468E6FB" w:rsidR="00451414" w:rsidRPr="00451414" w:rsidDel="008176CC" w:rsidRDefault="00451414">
            <w:pPr>
              <w:rPr>
                <w:del w:id="5653" w:author="Tanuj Kumar" w:date="2024-03-03T14:10:00Z"/>
              </w:rPr>
            </w:pPr>
            <w:del w:id="565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0DC429F7" w14:textId="3771FB22" w:rsidR="00451414" w:rsidRPr="00451414" w:rsidDel="008176CC" w:rsidRDefault="00451414">
            <w:pPr>
              <w:rPr>
                <w:del w:id="5655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398AB455" w14:textId="2ABC19ED" w:rsidR="00451414" w:rsidRPr="00451414" w:rsidDel="008176CC" w:rsidRDefault="00451414" w:rsidP="00451414">
            <w:pPr>
              <w:rPr>
                <w:del w:id="565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19350549" w14:textId="37ECA9F4" w:rsidR="00451414" w:rsidRPr="00451414" w:rsidDel="008176CC" w:rsidRDefault="00451414">
            <w:pPr>
              <w:rPr>
                <w:del w:id="5657" w:author="Tanuj Kumar" w:date="2024-03-03T14:10:00Z"/>
              </w:rPr>
            </w:pPr>
            <w:del w:id="565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22188448" w14:textId="0D40C5E4" w:rsidR="00451414" w:rsidRPr="00451414" w:rsidDel="008176CC" w:rsidRDefault="00451414">
            <w:pPr>
              <w:rPr>
                <w:del w:id="565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19791EE" w14:textId="08F483EA" w:rsidR="00451414" w:rsidRPr="00451414" w:rsidDel="008176CC" w:rsidRDefault="00451414" w:rsidP="00451414">
            <w:pPr>
              <w:rPr>
                <w:del w:id="566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C60DC9" w14:textId="5AC2470C" w:rsidR="00451414" w:rsidRPr="00451414" w:rsidDel="008176CC" w:rsidRDefault="00451414">
            <w:pPr>
              <w:rPr>
                <w:del w:id="5661" w:author="Tanuj Kumar" w:date="2024-03-03T14:10:00Z"/>
              </w:rPr>
            </w:pPr>
            <w:del w:id="566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F0BA5F3" w14:textId="6A2C7FE2" w:rsidR="00451414" w:rsidRPr="00451414" w:rsidDel="008176CC" w:rsidRDefault="00451414">
            <w:pPr>
              <w:rPr>
                <w:del w:id="566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CEA0B29" w14:textId="4832E9DA" w:rsidR="00451414" w:rsidRPr="00451414" w:rsidDel="008176CC" w:rsidRDefault="00451414" w:rsidP="00451414">
            <w:pPr>
              <w:rPr>
                <w:del w:id="566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9BAD9FE" w14:textId="58F1B156" w:rsidR="00451414" w:rsidRPr="00451414" w:rsidDel="008176CC" w:rsidRDefault="00451414">
            <w:pPr>
              <w:rPr>
                <w:del w:id="5665" w:author="Tanuj Kumar" w:date="2024-03-03T14:10:00Z"/>
              </w:rPr>
            </w:pPr>
            <w:del w:id="566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049C4A8" w14:textId="4B2D22A8" w:rsidR="00451414" w:rsidRPr="00451414" w:rsidDel="008176CC" w:rsidRDefault="00451414">
            <w:pPr>
              <w:rPr>
                <w:del w:id="566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90A43A3" w14:textId="1D976EE2" w:rsidR="00451414" w:rsidRPr="00451414" w:rsidDel="008176CC" w:rsidRDefault="00451414" w:rsidP="00451414">
            <w:pPr>
              <w:rPr>
                <w:del w:id="566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9D19F8D" w14:textId="03049886" w:rsidR="00451414" w:rsidRPr="00451414" w:rsidDel="008176CC" w:rsidRDefault="00451414">
            <w:pPr>
              <w:rPr>
                <w:del w:id="5669" w:author="Tanuj Kumar" w:date="2024-03-03T14:10:00Z"/>
              </w:rPr>
            </w:pPr>
            <w:del w:id="567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9E2CE2B" w14:textId="625BEDDF" w:rsidR="00451414" w:rsidRPr="00451414" w:rsidDel="008176CC" w:rsidRDefault="00451414">
            <w:pPr>
              <w:rPr>
                <w:del w:id="56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D0C41D5" w14:textId="7BC16FC2" w:rsidR="00451414" w:rsidRPr="00451414" w:rsidDel="008176CC" w:rsidRDefault="00451414">
            <w:pPr>
              <w:rPr>
                <w:del w:id="567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4645BF" w14:textId="01C68335" w:rsidR="00451414" w:rsidRPr="00451414" w:rsidDel="008176CC" w:rsidRDefault="00451414">
            <w:pPr>
              <w:rPr>
                <w:del w:id="5673" w:author="Tanuj Kumar" w:date="2024-03-03T14:10:00Z"/>
              </w:rPr>
            </w:pPr>
            <w:del w:id="567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CD89E89" w14:textId="42FB3F92" w:rsidTr="00451414">
        <w:trPr>
          <w:trHeight w:val="300"/>
          <w:del w:id="5675" w:author="Tanuj Kumar" w:date="2024-03-03T14:10:00Z"/>
        </w:trPr>
        <w:tc>
          <w:tcPr>
            <w:tcW w:w="3955" w:type="dxa"/>
            <w:hideMark/>
          </w:tcPr>
          <w:p w14:paraId="2CDDD464" w14:textId="1ED2C3C0" w:rsidR="00451414" w:rsidRPr="00451414" w:rsidDel="008176CC" w:rsidRDefault="00451414" w:rsidP="00451414">
            <w:pPr>
              <w:rPr>
                <w:del w:id="5676" w:author="Tanuj Kumar" w:date="2024-03-03T14:10:00Z"/>
              </w:rPr>
            </w:pPr>
            <w:del w:id="5677" w:author="Tanuj Kumar" w:date="2024-03-03T14:10:00Z">
              <w:r w:rsidRPr="00451414" w:rsidDel="008176CC">
                <w:delText>0-2 Amenities</w:delText>
              </w:r>
            </w:del>
          </w:p>
        </w:tc>
        <w:tc>
          <w:tcPr>
            <w:tcW w:w="1170" w:type="dxa"/>
            <w:noWrap/>
            <w:hideMark/>
          </w:tcPr>
          <w:p w14:paraId="5529D9A4" w14:textId="6FB902C2" w:rsidR="00451414" w:rsidRPr="00451414" w:rsidDel="008176CC" w:rsidRDefault="00451414" w:rsidP="00451414">
            <w:pPr>
              <w:rPr>
                <w:del w:id="5678" w:author="Tanuj Kumar" w:date="2024-03-03T14:10:00Z"/>
              </w:rPr>
            </w:pPr>
            <w:del w:id="567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418F5633" w14:textId="27ABD1DA" w:rsidR="00451414" w:rsidRPr="00451414" w:rsidDel="008176CC" w:rsidRDefault="00451414" w:rsidP="00451414">
            <w:pPr>
              <w:rPr>
                <w:del w:id="5680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2EAB267" w14:textId="26A141F3" w:rsidR="00451414" w:rsidRPr="00451414" w:rsidDel="008176CC" w:rsidRDefault="00451414">
            <w:pPr>
              <w:rPr>
                <w:del w:id="5681" w:author="Tanuj Kumar" w:date="2024-03-03T14:10:00Z"/>
              </w:rPr>
            </w:pPr>
            <w:del w:id="568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70CAE505" w14:textId="290A7737" w:rsidR="00451414" w:rsidRPr="00451414" w:rsidDel="008176CC" w:rsidRDefault="00451414" w:rsidP="00451414">
            <w:pPr>
              <w:rPr>
                <w:del w:id="5683" w:author="Tanuj Kumar" w:date="2024-03-03T14:10:00Z"/>
              </w:rPr>
            </w:pPr>
            <w:del w:id="568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32C0D539" w14:textId="118C42A3" w:rsidR="00451414" w:rsidRPr="00451414" w:rsidDel="008176CC" w:rsidRDefault="00451414" w:rsidP="00451414">
            <w:pPr>
              <w:rPr>
                <w:del w:id="568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2AC0AE78" w14:textId="0F6B4560" w:rsidR="00451414" w:rsidRPr="00451414" w:rsidDel="008176CC" w:rsidRDefault="00451414">
            <w:pPr>
              <w:rPr>
                <w:del w:id="5686" w:author="Tanuj Kumar" w:date="2024-03-03T14:10:00Z"/>
              </w:rPr>
            </w:pPr>
            <w:del w:id="568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3CF2055D" w14:textId="44C0B271" w:rsidR="00451414" w:rsidRPr="00451414" w:rsidDel="008176CC" w:rsidRDefault="00451414" w:rsidP="00451414">
            <w:pPr>
              <w:rPr>
                <w:del w:id="5688" w:author="Tanuj Kumar" w:date="2024-03-03T14:10:00Z"/>
              </w:rPr>
            </w:pPr>
            <w:del w:id="568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BC49D79" w14:textId="2F8A65A1" w:rsidR="00451414" w:rsidRPr="00451414" w:rsidDel="008176CC" w:rsidRDefault="00451414" w:rsidP="00451414">
            <w:pPr>
              <w:rPr>
                <w:del w:id="569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0D9F8E2" w14:textId="4DC7DF3E" w:rsidR="00451414" w:rsidRPr="00451414" w:rsidDel="008176CC" w:rsidRDefault="00451414">
            <w:pPr>
              <w:rPr>
                <w:del w:id="5691" w:author="Tanuj Kumar" w:date="2024-03-03T14:10:00Z"/>
              </w:rPr>
            </w:pPr>
            <w:del w:id="569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52DCC58" w14:textId="3DE0EE87" w:rsidR="00451414" w:rsidRPr="00451414" w:rsidDel="008176CC" w:rsidRDefault="00451414" w:rsidP="00451414">
            <w:pPr>
              <w:rPr>
                <w:del w:id="5693" w:author="Tanuj Kumar" w:date="2024-03-03T14:10:00Z"/>
              </w:rPr>
            </w:pPr>
            <w:del w:id="569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905286E" w14:textId="792B7FA4" w:rsidR="00451414" w:rsidRPr="00451414" w:rsidDel="008176CC" w:rsidRDefault="00451414" w:rsidP="00451414">
            <w:pPr>
              <w:rPr>
                <w:del w:id="569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5ECE359" w14:textId="09E966B9" w:rsidR="00451414" w:rsidRPr="00451414" w:rsidDel="008176CC" w:rsidRDefault="00451414">
            <w:pPr>
              <w:rPr>
                <w:del w:id="5696" w:author="Tanuj Kumar" w:date="2024-03-03T14:10:00Z"/>
              </w:rPr>
            </w:pPr>
            <w:del w:id="569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BDA8993" w14:textId="2CC36DDC" w:rsidR="00451414" w:rsidRPr="00451414" w:rsidDel="008176CC" w:rsidRDefault="00451414" w:rsidP="00451414">
            <w:pPr>
              <w:rPr>
                <w:del w:id="5698" w:author="Tanuj Kumar" w:date="2024-03-03T14:10:00Z"/>
              </w:rPr>
            </w:pPr>
            <w:del w:id="569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9DCA7BD" w14:textId="605A4C43" w:rsidR="00451414" w:rsidRPr="00451414" w:rsidDel="008176CC" w:rsidRDefault="00451414" w:rsidP="00451414">
            <w:pPr>
              <w:rPr>
                <w:del w:id="570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11BE79C" w14:textId="622EFD7A" w:rsidR="00451414" w:rsidRPr="00451414" w:rsidDel="008176CC" w:rsidRDefault="00451414">
            <w:pPr>
              <w:rPr>
                <w:del w:id="5701" w:author="Tanuj Kumar" w:date="2024-03-03T14:10:00Z"/>
              </w:rPr>
            </w:pPr>
            <w:del w:id="570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6911F5F" w14:textId="23439CB9" w:rsidR="00451414" w:rsidRPr="00451414" w:rsidDel="008176CC" w:rsidRDefault="00451414" w:rsidP="00451414">
            <w:pPr>
              <w:rPr>
                <w:del w:id="5703" w:author="Tanuj Kumar" w:date="2024-03-03T14:10:00Z"/>
              </w:rPr>
            </w:pPr>
            <w:del w:id="570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86D2EDE" w14:textId="73E018E8" w:rsidR="00451414" w:rsidRPr="00451414" w:rsidDel="008176CC" w:rsidRDefault="00451414" w:rsidP="00451414">
            <w:pPr>
              <w:rPr>
                <w:del w:id="570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FABCCB1" w14:textId="63655F05" w:rsidR="00451414" w:rsidRPr="00451414" w:rsidDel="008176CC" w:rsidRDefault="00451414">
            <w:pPr>
              <w:rPr>
                <w:del w:id="5706" w:author="Tanuj Kumar" w:date="2024-03-03T14:10:00Z"/>
              </w:rPr>
            </w:pPr>
            <w:del w:id="570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797BF07" w14:textId="06720925" w:rsidTr="00451414">
        <w:trPr>
          <w:trHeight w:val="300"/>
          <w:del w:id="5708" w:author="Tanuj Kumar" w:date="2024-03-03T14:10:00Z"/>
        </w:trPr>
        <w:tc>
          <w:tcPr>
            <w:tcW w:w="3955" w:type="dxa"/>
            <w:hideMark/>
          </w:tcPr>
          <w:p w14:paraId="0D46A78B" w14:textId="36AAD5D4" w:rsidR="00451414" w:rsidRPr="00451414" w:rsidDel="008176CC" w:rsidRDefault="00451414" w:rsidP="00451414">
            <w:pPr>
              <w:rPr>
                <w:del w:id="5709" w:author="Tanuj Kumar" w:date="2024-03-03T14:10:00Z"/>
              </w:rPr>
            </w:pPr>
            <w:del w:id="5710" w:author="Tanuj Kumar" w:date="2024-03-03T14:10:00Z">
              <w:r w:rsidRPr="00451414" w:rsidDel="008176CC">
                <w:delText>3-4 Amenities</w:delText>
              </w:r>
            </w:del>
          </w:p>
        </w:tc>
        <w:tc>
          <w:tcPr>
            <w:tcW w:w="1170" w:type="dxa"/>
            <w:noWrap/>
            <w:hideMark/>
          </w:tcPr>
          <w:p w14:paraId="6A9634B1" w14:textId="11A655CF" w:rsidR="00451414" w:rsidRPr="00451414" w:rsidDel="008176CC" w:rsidRDefault="00451414" w:rsidP="00451414">
            <w:pPr>
              <w:rPr>
                <w:del w:id="5711" w:author="Tanuj Kumar" w:date="2024-03-03T14:10:00Z"/>
                <w:b/>
                <w:bCs/>
              </w:rPr>
            </w:pPr>
            <w:del w:id="5712" w:author="Tanuj Kumar" w:date="2024-03-03T14:10:00Z">
              <w:r w:rsidRPr="00451414" w:rsidDel="008176CC">
                <w:rPr>
                  <w:b/>
                  <w:bCs/>
                </w:rPr>
                <w:delText>1.08</w:delText>
              </w:r>
            </w:del>
          </w:p>
        </w:tc>
        <w:tc>
          <w:tcPr>
            <w:tcW w:w="912" w:type="dxa"/>
            <w:noWrap/>
            <w:hideMark/>
          </w:tcPr>
          <w:p w14:paraId="1F706928" w14:textId="0CAF1CA2" w:rsidR="00451414" w:rsidRPr="00451414" w:rsidDel="008176CC" w:rsidRDefault="00451414" w:rsidP="00451414">
            <w:pPr>
              <w:rPr>
                <w:del w:id="5713" w:author="Tanuj Kumar" w:date="2024-03-03T14:10:00Z"/>
                <w:b/>
                <w:bCs/>
              </w:rPr>
            </w:pPr>
            <w:del w:id="5714" w:author="Tanuj Kumar" w:date="2024-03-03T14:10:00Z">
              <w:r w:rsidRPr="00451414" w:rsidDel="008176CC">
                <w:rPr>
                  <w:b/>
                  <w:bCs/>
                </w:rPr>
                <w:delText xml:space="preserve">(1.02 - </w:delText>
              </w:r>
            </w:del>
          </w:p>
        </w:tc>
        <w:tc>
          <w:tcPr>
            <w:tcW w:w="800" w:type="dxa"/>
            <w:noWrap/>
            <w:hideMark/>
          </w:tcPr>
          <w:p w14:paraId="367EEADD" w14:textId="15A7D7DF" w:rsidR="00451414" w:rsidRPr="00451414" w:rsidDel="008176CC" w:rsidRDefault="00451414">
            <w:pPr>
              <w:rPr>
                <w:del w:id="5715" w:author="Tanuj Kumar" w:date="2024-03-03T14:10:00Z"/>
                <w:b/>
                <w:bCs/>
              </w:rPr>
            </w:pPr>
            <w:del w:id="5716" w:author="Tanuj Kumar" w:date="2024-03-03T14:10:00Z">
              <w:r w:rsidRPr="00451414" w:rsidDel="008176CC">
                <w:rPr>
                  <w:b/>
                  <w:bCs/>
                </w:rPr>
                <w:delText>1.13)</w:delText>
              </w:r>
            </w:del>
          </w:p>
        </w:tc>
        <w:tc>
          <w:tcPr>
            <w:tcW w:w="756" w:type="dxa"/>
            <w:noWrap/>
            <w:hideMark/>
          </w:tcPr>
          <w:p w14:paraId="3E04F721" w14:textId="290D889B" w:rsidR="00451414" w:rsidRPr="00451414" w:rsidDel="008176CC" w:rsidRDefault="00451414" w:rsidP="00451414">
            <w:pPr>
              <w:rPr>
                <w:del w:id="5717" w:author="Tanuj Kumar" w:date="2024-03-03T14:10:00Z"/>
                <w:b/>
                <w:bCs/>
              </w:rPr>
            </w:pPr>
            <w:del w:id="5718" w:author="Tanuj Kumar" w:date="2024-03-03T14:10:00Z">
              <w:r w:rsidRPr="00451414" w:rsidDel="008176CC">
                <w:rPr>
                  <w:b/>
                  <w:bCs/>
                </w:rPr>
                <w:delText>1.05</w:delText>
              </w:r>
            </w:del>
          </w:p>
        </w:tc>
        <w:tc>
          <w:tcPr>
            <w:tcW w:w="762" w:type="dxa"/>
            <w:noWrap/>
            <w:hideMark/>
          </w:tcPr>
          <w:p w14:paraId="5F897478" w14:textId="022DBAFE" w:rsidR="00451414" w:rsidRPr="00451414" w:rsidDel="008176CC" w:rsidRDefault="00451414" w:rsidP="00451414">
            <w:pPr>
              <w:rPr>
                <w:del w:id="5719" w:author="Tanuj Kumar" w:date="2024-03-03T14:10:00Z"/>
                <w:b/>
                <w:bCs/>
              </w:rPr>
            </w:pPr>
            <w:del w:id="5720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899" w:type="dxa"/>
            <w:noWrap/>
            <w:hideMark/>
          </w:tcPr>
          <w:p w14:paraId="37460460" w14:textId="412D764C" w:rsidR="00451414" w:rsidRPr="00451414" w:rsidDel="008176CC" w:rsidRDefault="00451414">
            <w:pPr>
              <w:rPr>
                <w:del w:id="5721" w:author="Tanuj Kumar" w:date="2024-03-03T14:10:00Z"/>
                <w:b/>
                <w:bCs/>
              </w:rPr>
            </w:pPr>
            <w:del w:id="5722" w:author="Tanuj Kumar" w:date="2024-03-03T14:10:00Z">
              <w:r w:rsidRPr="00451414" w:rsidDel="008176CC">
                <w:rPr>
                  <w:b/>
                  <w:bCs/>
                </w:rPr>
                <w:delText>1.10)</w:delText>
              </w:r>
            </w:del>
          </w:p>
        </w:tc>
        <w:tc>
          <w:tcPr>
            <w:tcW w:w="762" w:type="dxa"/>
            <w:noWrap/>
            <w:hideMark/>
          </w:tcPr>
          <w:p w14:paraId="1422961E" w14:textId="551A01CF" w:rsidR="00451414" w:rsidRPr="00451414" w:rsidDel="008176CC" w:rsidRDefault="00451414" w:rsidP="00451414">
            <w:pPr>
              <w:rPr>
                <w:del w:id="5723" w:author="Tanuj Kumar" w:date="2024-03-03T14:10:00Z"/>
                <w:b/>
                <w:bCs/>
              </w:rPr>
            </w:pPr>
            <w:del w:id="5724" w:author="Tanuj Kumar" w:date="2024-03-03T14:10:00Z">
              <w:r w:rsidRPr="00451414" w:rsidDel="008176CC">
                <w:rPr>
                  <w:b/>
                  <w:bCs/>
                </w:rPr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0DE5BC11" w14:textId="3F71269E" w:rsidR="00451414" w:rsidRPr="00451414" w:rsidDel="008176CC" w:rsidRDefault="00451414" w:rsidP="00451414">
            <w:pPr>
              <w:rPr>
                <w:del w:id="5725" w:author="Tanuj Kumar" w:date="2024-03-03T14:10:00Z"/>
                <w:b/>
                <w:bCs/>
              </w:rPr>
            </w:pPr>
            <w:del w:id="5726" w:author="Tanuj Kumar" w:date="2024-03-03T14:10:00Z">
              <w:r w:rsidRPr="00451414" w:rsidDel="008176CC">
                <w:rPr>
                  <w:b/>
                  <w:bCs/>
                </w:rPr>
                <w:delText xml:space="preserve">(1.00 - </w:delText>
              </w:r>
            </w:del>
          </w:p>
        </w:tc>
        <w:tc>
          <w:tcPr>
            <w:tcW w:w="678" w:type="dxa"/>
            <w:noWrap/>
            <w:hideMark/>
          </w:tcPr>
          <w:p w14:paraId="416C905F" w14:textId="14B1A933" w:rsidR="00451414" w:rsidRPr="00451414" w:rsidDel="008176CC" w:rsidRDefault="00451414">
            <w:pPr>
              <w:rPr>
                <w:del w:id="5727" w:author="Tanuj Kumar" w:date="2024-03-03T14:10:00Z"/>
                <w:b/>
                <w:bCs/>
              </w:rPr>
            </w:pPr>
            <w:del w:id="5728" w:author="Tanuj Kumar" w:date="2024-03-03T14:10:00Z">
              <w:r w:rsidRPr="00451414" w:rsidDel="008176CC">
                <w:rPr>
                  <w:b/>
                  <w:bCs/>
                </w:rPr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7CEB6F30" w14:textId="782810FF" w:rsidR="00451414" w:rsidRPr="00451414" w:rsidDel="008176CC" w:rsidRDefault="00451414" w:rsidP="00451414">
            <w:pPr>
              <w:rPr>
                <w:del w:id="5729" w:author="Tanuj Kumar" w:date="2024-03-03T14:10:00Z"/>
              </w:rPr>
            </w:pPr>
            <w:del w:id="5730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6F158D1B" w14:textId="702D4D94" w:rsidR="00451414" w:rsidRPr="00451414" w:rsidDel="008176CC" w:rsidRDefault="00451414" w:rsidP="00451414">
            <w:pPr>
              <w:rPr>
                <w:del w:id="5731" w:author="Tanuj Kumar" w:date="2024-03-03T14:10:00Z"/>
              </w:rPr>
            </w:pPr>
            <w:del w:id="5732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28D32AA3" w14:textId="23911DC7" w:rsidR="00451414" w:rsidRPr="00451414" w:rsidDel="008176CC" w:rsidRDefault="00451414">
            <w:pPr>
              <w:rPr>
                <w:del w:id="5733" w:author="Tanuj Kumar" w:date="2024-03-03T14:10:00Z"/>
              </w:rPr>
            </w:pPr>
            <w:del w:id="5734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4817835C" w14:textId="7E28F0EA" w:rsidR="00451414" w:rsidRPr="00451414" w:rsidDel="008176CC" w:rsidRDefault="00451414" w:rsidP="00451414">
            <w:pPr>
              <w:rPr>
                <w:del w:id="5735" w:author="Tanuj Kumar" w:date="2024-03-03T14:10:00Z"/>
                <w:b/>
                <w:bCs/>
              </w:rPr>
            </w:pPr>
            <w:del w:id="5736" w:author="Tanuj Kumar" w:date="2024-03-03T14:10:00Z">
              <w:r w:rsidRPr="00451414" w:rsidDel="008176CC">
                <w:rPr>
                  <w:b/>
                  <w:bCs/>
                </w:rPr>
                <w:delText>1.07</w:delText>
              </w:r>
            </w:del>
          </w:p>
        </w:tc>
        <w:tc>
          <w:tcPr>
            <w:tcW w:w="678" w:type="dxa"/>
            <w:noWrap/>
            <w:hideMark/>
          </w:tcPr>
          <w:p w14:paraId="49173996" w14:textId="724F09DA" w:rsidR="00451414" w:rsidRPr="00451414" w:rsidDel="008176CC" w:rsidRDefault="00451414" w:rsidP="00451414">
            <w:pPr>
              <w:rPr>
                <w:del w:id="5737" w:author="Tanuj Kumar" w:date="2024-03-03T14:10:00Z"/>
                <w:b/>
                <w:bCs/>
              </w:rPr>
            </w:pPr>
            <w:del w:id="5738" w:author="Tanuj Kumar" w:date="2024-03-03T14:10:00Z">
              <w:r w:rsidRPr="00451414" w:rsidDel="008176CC">
                <w:rPr>
                  <w:b/>
                  <w:bCs/>
                </w:rPr>
                <w:delText xml:space="preserve">(1.02 - </w:delText>
              </w:r>
            </w:del>
          </w:p>
        </w:tc>
        <w:tc>
          <w:tcPr>
            <w:tcW w:w="678" w:type="dxa"/>
            <w:noWrap/>
            <w:hideMark/>
          </w:tcPr>
          <w:p w14:paraId="1B090F2E" w14:textId="10138A0C" w:rsidR="00451414" w:rsidRPr="00451414" w:rsidDel="008176CC" w:rsidRDefault="00451414">
            <w:pPr>
              <w:rPr>
                <w:del w:id="5739" w:author="Tanuj Kumar" w:date="2024-03-03T14:10:00Z"/>
                <w:b/>
                <w:bCs/>
              </w:rPr>
            </w:pPr>
            <w:del w:id="5740" w:author="Tanuj Kumar" w:date="2024-03-03T14:10:00Z">
              <w:r w:rsidRPr="00451414" w:rsidDel="008176CC">
                <w:rPr>
                  <w:b/>
                  <w:bCs/>
                </w:rPr>
                <w:delText>1.13)</w:delText>
              </w:r>
            </w:del>
          </w:p>
        </w:tc>
        <w:tc>
          <w:tcPr>
            <w:tcW w:w="610" w:type="dxa"/>
            <w:noWrap/>
            <w:hideMark/>
          </w:tcPr>
          <w:p w14:paraId="45980977" w14:textId="19E5F082" w:rsidR="00451414" w:rsidRPr="00451414" w:rsidDel="008176CC" w:rsidRDefault="00451414" w:rsidP="00451414">
            <w:pPr>
              <w:rPr>
                <w:del w:id="5741" w:author="Tanuj Kumar" w:date="2024-03-03T14:10:00Z"/>
                <w:b/>
                <w:bCs/>
              </w:rPr>
            </w:pPr>
            <w:del w:id="5742" w:author="Tanuj Kumar" w:date="2024-03-03T14:10:00Z">
              <w:r w:rsidRPr="00451414" w:rsidDel="008176CC">
                <w:rPr>
                  <w:b/>
                  <w:bCs/>
                </w:rPr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74AFE515" w14:textId="68DB1DB8" w:rsidR="00451414" w:rsidRPr="00451414" w:rsidDel="008176CC" w:rsidRDefault="00451414" w:rsidP="00451414">
            <w:pPr>
              <w:rPr>
                <w:del w:id="5743" w:author="Tanuj Kumar" w:date="2024-03-03T14:10:00Z"/>
                <w:b/>
                <w:bCs/>
              </w:rPr>
            </w:pPr>
            <w:del w:id="5744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678" w:type="dxa"/>
            <w:noWrap/>
            <w:hideMark/>
          </w:tcPr>
          <w:p w14:paraId="1AF44214" w14:textId="3648159D" w:rsidR="00451414" w:rsidRPr="00451414" w:rsidDel="008176CC" w:rsidRDefault="00451414">
            <w:pPr>
              <w:rPr>
                <w:del w:id="5745" w:author="Tanuj Kumar" w:date="2024-03-03T14:10:00Z"/>
                <w:b/>
                <w:bCs/>
              </w:rPr>
            </w:pPr>
            <w:del w:id="5746" w:author="Tanuj Kumar" w:date="2024-03-03T14:10:00Z">
              <w:r w:rsidRPr="00451414" w:rsidDel="008176CC">
                <w:rPr>
                  <w:b/>
                  <w:bCs/>
                </w:rPr>
                <w:delText>1.07)</w:delText>
              </w:r>
            </w:del>
          </w:p>
        </w:tc>
      </w:tr>
      <w:tr w:rsidR="00451414" w:rsidRPr="00451414" w:rsidDel="008176CC" w14:paraId="7D4CCDC6" w14:textId="3B125CA9" w:rsidTr="00451414">
        <w:trPr>
          <w:trHeight w:val="300"/>
          <w:del w:id="5747" w:author="Tanuj Kumar" w:date="2024-03-03T14:10:00Z"/>
        </w:trPr>
        <w:tc>
          <w:tcPr>
            <w:tcW w:w="3955" w:type="dxa"/>
            <w:noWrap/>
            <w:hideMark/>
          </w:tcPr>
          <w:p w14:paraId="03882725" w14:textId="1F888525" w:rsidR="00451414" w:rsidRPr="00451414" w:rsidDel="008176CC" w:rsidRDefault="00451414">
            <w:pPr>
              <w:rPr>
                <w:del w:id="5748" w:author="Tanuj Kumar" w:date="2024-03-03T14:10:00Z"/>
                <w:b/>
                <w:bCs/>
              </w:rPr>
            </w:pPr>
            <w:del w:id="5749" w:author="Tanuj Kumar" w:date="2024-03-03T14:10:00Z">
              <w:r w:rsidRPr="00451414" w:rsidDel="008176CC">
                <w:rPr>
                  <w:b/>
                  <w:bCs/>
                </w:rPr>
                <w:delText>Medical Home</w:delText>
              </w:r>
            </w:del>
          </w:p>
        </w:tc>
        <w:tc>
          <w:tcPr>
            <w:tcW w:w="1170" w:type="dxa"/>
            <w:noWrap/>
            <w:hideMark/>
          </w:tcPr>
          <w:p w14:paraId="19526161" w14:textId="5368A8A5" w:rsidR="00451414" w:rsidRPr="00451414" w:rsidDel="008176CC" w:rsidRDefault="00451414">
            <w:pPr>
              <w:rPr>
                <w:del w:id="5750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086E7CCA" w14:textId="711A915D" w:rsidR="00451414" w:rsidRPr="00451414" w:rsidDel="008176CC" w:rsidRDefault="00451414" w:rsidP="00451414">
            <w:pPr>
              <w:rPr>
                <w:del w:id="575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1B60DDA" w14:textId="0AB8062E" w:rsidR="00451414" w:rsidRPr="00451414" w:rsidDel="008176CC" w:rsidRDefault="00451414">
            <w:pPr>
              <w:rPr>
                <w:del w:id="5752" w:author="Tanuj Kumar" w:date="2024-03-03T14:10:00Z"/>
                <w:b/>
                <w:bCs/>
              </w:rPr>
            </w:pPr>
            <w:del w:id="5753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103E2E14" w14:textId="50D1DA31" w:rsidR="00451414" w:rsidRPr="00451414" w:rsidDel="008176CC" w:rsidRDefault="00451414">
            <w:pPr>
              <w:rPr>
                <w:del w:id="5754" w:author="Tanuj Kumar" w:date="2024-03-03T14:10:00Z"/>
                <w:b/>
                <w:bCs/>
              </w:rPr>
            </w:pPr>
          </w:p>
        </w:tc>
        <w:tc>
          <w:tcPr>
            <w:tcW w:w="762" w:type="dxa"/>
            <w:noWrap/>
            <w:hideMark/>
          </w:tcPr>
          <w:p w14:paraId="3C7A6C7D" w14:textId="1DAC6E95" w:rsidR="00451414" w:rsidRPr="00451414" w:rsidDel="008176CC" w:rsidRDefault="00451414" w:rsidP="00451414">
            <w:pPr>
              <w:rPr>
                <w:del w:id="575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FA0CC3B" w14:textId="574340AD" w:rsidR="00451414" w:rsidRPr="00451414" w:rsidDel="008176CC" w:rsidRDefault="00451414">
            <w:pPr>
              <w:rPr>
                <w:del w:id="5756" w:author="Tanuj Kumar" w:date="2024-03-03T14:10:00Z"/>
                <w:b/>
                <w:bCs/>
              </w:rPr>
            </w:pPr>
            <w:del w:id="5757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6C7BE97" w14:textId="4A150B7B" w:rsidR="00451414" w:rsidRPr="00451414" w:rsidDel="008176CC" w:rsidRDefault="00451414">
            <w:pPr>
              <w:rPr>
                <w:del w:id="5758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07E76174" w14:textId="24665756" w:rsidR="00451414" w:rsidRPr="00451414" w:rsidDel="008176CC" w:rsidRDefault="00451414" w:rsidP="00451414">
            <w:pPr>
              <w:rPr>
                <w:del w:id="575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2925444" w14:textId="4BF3EA04" w:rsidR="00451414" w:rsidRPr="00451414" w:rsidDel="008176CC" w:rsidRDefault="00451414">
            <w:pPr>
              <w:rPr>
                <w:del w:id="5760" w:author="Tanuj Kumar" w:date="2024-03-03T14:10:00Z"/>
              </w:rPr>
            </w:pPr>
            <w:del w:id="576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2B78639" w14:textId="67656C00" w:rsidR="00451414" w:rsidRPr="00451414" w:rsidDel="008176CC" w:rsidRDefault="00451414">
            <w:pPr>
              <w:rPr>
                <w:del w:id="57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A52A85" w14:textId="38ED1FF5" w:rsidR="00451414" w:rsidRPr="00451414" w:rsidDel="008176CC" w:rsidRDefault="00451414" w:rsidP="00451414">
            <w:pPr>
              <w:rPr>
                <w:del w:id="576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C5D2D27" w14:textId="36A544EC" w:rsidR="00451414" w:rsidRPr="00451414" w:rsidDel="008176CC" w:rsidRDefault="00451414">
            <w:pPr>
              <w:rPr>
                <w:del w:id="5764" w:author="Tanuj Kumar" w:date="2024-03-03T14:10:00Z"/>
              </w:rPr>
            </w:pPr>
            <w:del w:id="576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D99D5CE" w14:textId="7D51EC2B" w:rsidR="00451414" w:rsidRPr="00451414" w:rsidDel="008176CC" w:rsidRDefault="00451414">
            <w:pPr>
              <w:rPr>
                <w:del w:id="576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1AC3938" w14:textId="4ADE370A" w:rsidR="00451414" w:rsidRPr="00451414" w:rsidDel="008176CC" w:rsidRDefault="00451414" w:rsidP="00451414">
            <w:pPr>
              <w:rPr>
                <w:del w:id="576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1BFD14" w14:textId="7162EED5" w:rsidR="00451414" w:rsidRPr="00451414" w:rsidDel="008176CC" w:rsidRDefault="00451414">
            <w:pPr>
              <w:rPr>
                <w:del w:id="5768" w:author="Tanuj Kumar" w:date="2024-03-03T14:10:00Z"/>
              </w:rPr>
            </w:pPr>
            <w:del w:id="576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7C892AD" w14:textId="7B715571" w:rsidR="00451414" w:rsidRPr="00451414" w:rsidDel="008176CC" w:rsidRDefault="00451414">
            <w:pPr>
              <w:rPr>
                <w:del w:id="577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4AFC958" w14:textId="45E7B7D4" w:rsidR="00451414" w:rsidRPr="00451414" w:rsidDel="008176CC" w:rsidRDefault="00451414">
            <w:pPr>
              <w:rPr>
                <w:del w:id="577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6CC0E49" w14:textId="156E146D" w:rsidR="00451414" w:rsidRPr="00451414" w:rsidDel="008176CC" w:rsidRDefault="00451414">
            <w:pPr>
              <w:rPr>
                <w:del w:id="5772" w:author="Tanuj Kumar" w:date="2024-03-03T14:10:00Z"/>
              </w:rPr>
            </w:pPr>
            <w:del w:id="5773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5FA854AD" w14:textId="5BFDC173" w:rsidTr="00451414">
        <w:trPr>
          <w:trHeight w:val="300"/>
          <w:del w:id="5774" w:author="Tanuj Kumar" w:date="2024-03-03T14:10:00Z"/>
        </w:trPr>
        <w:tc>
          <w:tcPr>
            <w:tcW w:w="3955" w:type="dxa"/>
            <w:noWrap/>
            <w:hideMark/>
          </w:tcPr>
          <w:p w14:paraId="067F1B2C" w14:textId="337D210D" w:rsidR="00451414" w:rsidRPr="00451414" w:rsidDel="008176CC" w:rsidRDefault="00451414">
            <w:pPr>
              <w:rPr>
                <w:del w:id="5775" w:author="Tanuj Kumar" w:date="2024-03-03T14:10:00Z"/>
              </w:rPr>
            </w:pPr>
            <w:del w:id="5776" w:author="Tanuj Kumar" w:date="2024-03-03T14:10:00Z">
              <w:r w:rsidRPr="00451414" w:rsidDel="008176CC">
                <w:lastRenderedPageBreak/>
                <w:delText xml:space="preserve">  Yes</w:delText>
              </w:r>
            </w:del>
          </w:p>
        </w:tc>
        <w:tc>
          <w:tcPr>
            <w:tcW w:w="1170" w:type="dxa"/>
            <w:noWrap/>
            <w:hideMark/>
          </w:tcPr>
          <w:p w14:paraId="55420C5F" w14:textId="0DD6DCF7" w:rsidR="00451414" w:rsidRPr="00451414" w:rsidDel="008176CC" w:rsidRDefault="00451414" w:rsidP="00451414">
            <w:pPr>
              <w:rPr>
                <w:del w:id="5777" w:author="Tanuj Kumar" w:date="2024-03-03T14:10:00Z"/>
                <w:b/>
                <w:bCs/>
              </w:rPr>
            </w:pPr>
            <w:del w:id="5778" w:author="Tanuj Kumar" w:date="2024-03-03T14:10:00Z">
              <w:r w:rsidRPr="00451414" w:rsidDel="008176CC">
                <w:rPr>
                  <w:b/>
                  <w:bCs/>
                </w:rPr>
                <w:delText>1.08</w:delText>
              </w:r>
            </w:del>
          </w:p>
        </w:tc>
        <w:tc>
          <w:tcPr>
            <w:tcW w:w="912" w:type="dxa"/>
            <w:noWrap/>
            <w:hideMark/>
          </w:tcPr>
          <w:p w14:paraId="61E18ADA" w14:textId="7EF71F39" w:rsidR="00451414" w:rsidRPr="00451414" w:rsidDel="008176CC" w:rsidRDefault="00451414" w:rsidP="00451414">
            <w:pPr>
              <w:rPr>
                <w:del w:id="5779" w:author="Tanuj Kumar" w:date="2024-03-03T14:10:00Z"/>
                <w:b/>
                <w:bCs/>
              </w:rPr>
            </w:pPr>
            <w:del w:id="5780" w:author="Tanuj Kumar" w:date="2024-03-03T14:10:00Z">
              <w:r w:rsidRPr="00451414" w:rsidDel="008176CC">
                <w:rPr>
                  <w:b/>
                  <w:bCs/>
                </w:rPr>
                <w:delText xml:space="preserve">(1.03 - </w:delText>
              </w:r>
            </w:del>
          </w:p>
        </w:tc>
        <w:tc>
          <w:tcPr>
            <w:tcW w:w="800" w:type="dxa"/>
            <w:noWrap/>
            <w:hideMark/>
          </w:tcPr>
          <w:p w14:paraId="2498AE14" w14:textId="69AAFB52" w:rsidR="00451414" w:rsidRPr="00451414" w:rsidDel="008176CC" w:rsidRDefault="00451414">
            <w:pPr>
              <w:rPr>
                <w:del w:id="5781" w:author="Tanuj Kumar" w:date="2024-03-03T14:10:00Z"/>
                <w:b/>
                <w:bCs/>
              </w:rPr>
            </w:pPr>
            <w:del w:id="5782" w:author="Tanuj Kumar" w:date="2024-03-03T14:10:00Z">
              <w:r w:rsidRPr="00451414" w:rsidDel="008176CC">
                <w:rPr>
                  <w:b/>
                  <w:bCs/>
                </w:rPr>
                <w:delText>1.14)</w:delText>
              </w:r>
            </w:del>
          </w:p>
        </w:tc>
        <w:tc>
          <w:tcPr>
            <w:tcW w:w="756" w:type="dxa"/>
            <w:noWrap/>
            <w:hideMark/>
          </w:tcPr>
          <w:p w14:paraId="105B09CA" w14:textId="284E41E9" w:rsidR="00451414" w:rsidRPr="00451414" w:rsidDel="008176CC" w:rsidRDefault="00451414" w:rsidP="00451414">
            <w:pPr>
              <w:rPr>
                <w:del w:id="5783" w:author="Tanuj Kumar" w:date="2024-03-03T14:10:00Z"/>
                <w:b/>
                <w:bCs/>
              </w:rPr>
            </w:pPr>
            <w:del w:id="5784" w:author="Tanuj Kumar" w:date="2024-03-03T14:10:00Z">
              <w:r w:rsidRPr="00451414" w:rsidDel="008176CC">
                <w:rPr>
                  <w:b/>
                  <w:bCs/>
                </w:rPr>
                <w:delText>1.06</w:delText>
              </w:r>
            </w:del>
          </w:p>
        </w:tc>
        <w:tc>
          <w:tcPr>
            <w:tcW w:w="762" w:type="dxa"/>
            <w:noWrap/>
            <w:hideMark/>
          </w:tcPr>
          <w:p w14:paraId="0F9339AA" w14:textId="784B39E7" w:rsidR="00451414" w:rsidRPr="00451414" w:rsidDel="008176CC" w:rsidRDefault="00451414" w:rsidP="00451414">
            <w:pPr>
              <w:rPr>
                <w:del w:id="5785" w:author="Tanuj Kumar" w:date="2024-03-03T14:10:00Z"/>
                <w:b/>
                <w:bCs/>
              </w:rPr>
            </w:pPr>
            <w:del w:id="5786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899" w:type="dxa"/>
            <w:noWrap/>
            <w:hideMark/>
          </w:tcPr>
          <w:p w14:paraId="1E17F9D7" w14:textId="0FF3BE37" w:rsidR="00451414" w:rsidRPr="00451414" w:rsidDel="008176CC" w:rsidRDefault="00451414">
            <w:pPr>
              <w:rPr>
                <w:del w:id="5787" w:author="Tanuj Kumar" w:date="2024-03-03T14:10:00Z"/>
                <w:b/>
                <w:bCs/>
              </w:rPr>
            </w:pPr>
            <w:del w:id="5788" w:author="Tanuj Kumar" w:date="2024-03-03T14:10:00Z">
              <w:r w:rsidRPr="00451414" w:rsidDel="008176CC">
                <w:rPr>
                  <w:b/>
                  <w:bCs/>
                </w:rPr>
                <w:delText>1.11)</w:delText>
              </w:r>
            </w:del>
          </w:p>
        </w:tc>
        <w:tc>
          <w:tcPr>
            <w:tcW w:w="762" w:type="dxa"/>
            <w:noWrap/>
            <w:hideMark/>
          </w:tcPr>
          <w:p w14:paraId="18D860BC" w14:textId="4BCC76A8" w:rsidR="00451414" w:rsidRPr="00451414" w:rsidDel="008176CC" w:rsidRDefault="00451414" w:rsidP="00451414">
            <w:pPr>
              <w:rPr>
                <w:del w:id="5789" w:author="Tanuj Kumar" w:date="2024-03-03T14:10:00Z"/>
              </w:rPr>
            </w:pPr>
            <w:del w:id="5790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4003C58B" w14:textId="1B7268BE" w:rsidR="00451414" w:rsidRPr="00451414" w:rsidDel="008176CC" w:rsidRDefault="00451414" w:rsidP="00451414">
            <w:pPr>
              <w:rPr>
                <w:del w:id="5791" w:author="Tanuj Kumar" w:date="2024-03-03T14:10:00Z"/>
              </w:rPr>
            </w:pPr>
            <w:del w:id="5792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6BBE36A4" w14:textId="310AA63E" w:rsidR="00451414" w:rsidRPr="00451414" w:rsidDel="008176CC" w:rsidRDefault="00451414">
            <w:pPr>
              <w:rPr>
                <w:del w:id="5793" w:author="Tanuj Kumar" w:date="2024-03-03T14:10:00Z"/>
              </w:rPr>
            </w:pPr>
            <w:del w:id="5794" w:author="Tanuj Kumar" w:date="2024-03-03T14:10:00Z">
              <w:r w:rsidRPr="00451414" w:rsidDel="008176CC">
                <w:delText>1.05)</w:delText>
              </w:r>
            </w:del>
          </w:p>
        </w:tc>
        <w:tc>
          <w:tcPr>
            <w:tcW w:w="610" w:type="dxa"/>
            <w:noWrap/>
            <w:hideMark/>
          </w:tcPr>
          <w:p w14:paraId="7B4326EA" w14:textId="71B8FEDA" w:rsidR="00451414" w:rsidRPr="00451414" w:rsidDel="008176CC" w:rsidRDefault="00451414" w:rsidP="00451414">
            <w:pPr>
              <w:rPr>
                <w:del w:id="5795" w:author="Tanuj Kumar" w:date="2024-03-03T14:10:00Z"/>
                <w:b/>
                <w:bCs/>
              </w:rPr>
            </w:pPr>
            <w:del w:id="5796" w:author="Tanuj Kumar" w:date="2024-03-03T14:10:00Z">
              <w:r w:rsidRPr="00451414" w:rsidDel="008176CC">
                <w:rPr>
                  <w:b/>
                  <w:bCs/>
                </w:rPr>
                <w:delText>1.09</w:delText>
              </w:r>
            </w:del>
          </w:p>
        </w:tc>
        <w:tc>
          <w:tcPr>
            <w:tcW w:w="678" w:type="dxa"/>
            <w:noWrap/>
            <w:hideMark/>
          </w:tcPr>
          <w:p w14:paraId="5A38CA3B" w14:textId="22702C9E" w:rsidR="00451414" w:rsidRPr="00451414" w:rsidDel="008176CC" w:rsidRDefault="00451414" w:rsidP="00451414">
            <w:pPr>
              <w:rPr>
                <w:del w:id="5797" w:author="Tanuj Kumar" w:date="2024-03-03T14:10:00Z"/>
                <w:b/>
                <w:bCs/>
              </w:rPr>
            </w:pPr>
            <w:del w:id="5798" w:author="Tanuj Kumar" w:date="2024-03-03T14:10:00Z">
              <w:r w:rsidRPr="00451414" w:rsidDel="008176CC">
                <w:rPr>
                  <w:b/>
                  <w:bCs/>
                </w:rPr>
                <w:delText xml:space="preserve">(1.04 - </w:delText>
              </w:r>
            </w:del>
          </w:p>
        </w:tc>
        <w:tc>
          <w:tcPr>
            <w:tcW w:w="678" w:type="dxa"/>
            <w:noWrap/>
            <w:hideMark/>
          </w:tcPr>
          <w:p w14:paraId="4FB31093" w14:textId="0F670A31" w:rsidR="00451414" w:rsidRPr="00451414" w:rsidDel="008176CC" w:rsidRDefault="00451414">
            <w:pPr>
              <w:rPr>
                <w:del w:id="5799" w:author="Tanuj Kumar" w:date="2024-03-03T14:10:00Z"/>
                <w:b/>
                <w:bCs/>
              </w:rPr>
            </w:pPr>
            <w:del w:id="5800" w:author="Tanuj Kumar" w:date="2024-03-03T14:10:00Z">
              <w:r w:rsidRPr="00451414" w:rsidDel="008176CC">
                <w:rPr>
                  <w:b/>
                  <w:bCs/>
                </w:rPr>
                <w:delText>1.14)</w:delText>
              </w:r>
            </w:del>
          </w:p>
        </w:tc>
        <w:tc>
          <w:tcPr>
            <w:tcW w:w="610" w:type="dxa"/>
            <w:noWrap/>
            <w:hideMark/>
          </w:tcPr>
          <w:p w14:paraId="238FBAC2" w14:textId="0D6F55C4" w:rsidR="00451414" w:rsidRPr="00451414" w:rsidDel="008176CC" w:rsidRDefault="00451414" w:rsidP="00451414">
            <w:pPr>
              <w:rPr>
                <w:del w:id="5801" w:author="Tanuj Kumar" w:date="2024-03-03T14:10:00Z"/>
              </w:rPr>
            </w:pPr>
            <w:del w:id="5802" w:author="Tanuj Kumar" w:date="2024-03-03T14:10:00Z">
              <w:r w:rsidRPr="00451414" w:rsidDel="008176CC">
                <w:delText>1.01</w:delText>
              </w:r>
            </w:del>
          </w:p>
        </w:tc>
        <w:tc>
          <w:tcPr>
            <w:tcW w:w="678" w:type="dxa"/>
            <w:noWrap/>
            <w:hideMark/>
          </w:tcPr>
          <w:p w14:paraId="5BFC78C5" w14:textId="63FDCC96" w:rsidR="00451414" w:rsidRPr="00451414" w:rsidDel="008176CC" w:rsidRDefault="00451414" w:rsidP="00451414">
            <w:pPr>
              <w:rPr>
                <w:del w:id="5803" w:author="Tanuj Kumar" w:date="2024-03-03T14:10:00Z"/>
              </w:rPr>
            </w:pPr>
            <w:del w:id="5804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678" w:type="dxa"/>
            <w:noWrap/>
            <w:hideMark/>
          </w:tcPr>
          <w:p w14:paraId="7FB204AA" w14:textId="4B3CD612" w:rsidR="00451414" w:rsidRPr="00451414" w:rsidDel="008176CC" w:rsidRDefault="00451414">
            <w:pPr>
              <w:rPr>
                <w:del w:id="5805" w:author="Tanuj Kumar" w:date="2024-03-03T14:10:00Z"/>
              </w:rPr>
            </w:pPr>
            <w:del w:id="5806" w:author="Tanuj Kumar" w:date="2024-03-03T14:10:00Z">
              <w:r w:rsidRPr="00451414" w:rsidDel="008176CC">
                <w:delText>1.06)</w:delText>
              </w:r>
            </w:del>
          </w:p>
        </w:tc>
        <w:tc>
          <w:tcPr>
            <w:tcW w:w="610" w:type="dxa"/>
            <w:noWrap/>
            <w:hideMark/>
          </w:tcPr>
          <w:p w14:paraId="6B69EB8F" w14:textId="665690E1" w:rsidR="00451414" w:rsidRPr="00451414" w:rsidDel="008176CC" w:rsidRDefault="00451414" w:rsidP="00451414">
            <w:pPr>
              <w:rPr>
                <w:del w:id="5807" w:author="Tanuj Kumar" w:date="2024-03-03T14:10:00Z"/>
              </w:rPr>
            </w:pPr>
            <w:del w:id="5808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597ECC40" w14:textId="1C9A7A3A" w:rsidR="00451414" w:rsidRPr="00451414" w:rsidDel="008176CC" w:rsidRDefault="00451414" w:rsidP="00451414">
            <w:pPr>
              <w:rPr>
                <w:del w:id="5809" w:author="Tanuj Kumar" w:date="2024-03-03T14:10:00Z"/>
              </w:rPr>
            </w:pPr>
            <w:del w:id="5810" w:author="Tanuj Kumar" w:date="2024-03-03T14:10:00Z">
              <w:r w:rsidRPr="00451414" w:rsidDel="008176CC">
                <w:delText xml:space="preserve">(1.00 - </w:delText>
              </w:r>
            </w:del>
          </w:p>
        </w:tc>
        <w:tc>
          <w:tcPr>
            <w:tcW w:w="678" w:type="dxa"/>
            <w:noWrap/>
            <w:hideMark/>
          </w:tcPr>
          <w:p w14:paraId="706EA477" w14:textId="2609AB4F" w:rsidR="00451414" w:rsidRPr="00451414" w:rsidDel="008176CC" w:rsidRDefault="00451414">
            <w:pPr>
              <w:rPr>
                <w:del w:id="5811" w:author="Tanuj Kumar" w:date="2024-03-03T14:10:00Z"/>
              </w:rPr>
            </w:pPr>
            <w:del w:id="5812" w:author="Tanuj Kumar" w:date="2024-03-03T14:10:00Z">
              <w:r w:rsidRPr="00451414" w:rsidDel="008176CC">
                <w:delText>1.05)</w:delText>
              </w:r>
            </w:del>
          </w:p>
        </w:tc>
      </w:tr>
      <w:tr w:rsidR="00451414" w:rsidRPr="00451414" w:rsidDel="008176CC" w14:paraId="3C06F35B" w14:textId="4BAD192E" w:rsidTr="00451414">
        <w:trPr>
          <w:trHeight w:val="300"/>
          <w:del w:id="5813" w:author="Tanuj Kumar" w:date="2024-03-03T14:10:00Z"/>
        </w:trPr>
        <w:tc>
          <w:tcPr>
            <w:tcW w:w="3955" w:type="dxa"/>
            <w:noWrap/>
            <w:hideMark/>
          </w:tcPr>
          <w:p w14:paraId="57C55CF8" w14:textId="00959EC9" w:rsidR="00451414" w:rsidRPr="00451414" w:rsidDel="008176CC" w:rsidRDefault="00451414">
            <w:pPr>
              <w:rPr>
                <w:del w:id="5814" w:author="Tanuj Kumar" w:date="2024-03-03T14:10:00Z"/>
              </w:rPr>
            </w:pPr>
            <w:del w:id="5815" w:author="Tanuj Kumar" w:date="2024-03-03T14:10:00Z">
              <w:r w:rsidRPr="00451414" w:rsidDel="008176CC">
                <w:delText xml:space="preserve">  No</w:delText>
              </w:r>
            </w:del>
          </w:p>
        </w:tc>
        <w:tc>
          <w:tcPr>
            <w:tcW w:w="1170" w:type="dxa"/>
            <w:noWrap/>
            <w:hideMark/>
          </w:tcPr>
          <w:p w14:paraId="498C740E" w14:textId="212D1AFE" w:rsidR="00451414" w:rsidRPr="00451414" w:rsidDel="008176CC" w:rsidRDefault="00451414" w:rsidP="00451414">
            <w:pPr>
              <w:rPr>
                <w:del w:id="5816" w:author="Tanuj Kumar" w:date="2024-03-03T14:10:00Z"/>
              </w:rPr>
            </w:pPr>
            <w:del w:id="581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2C4D0E62" w14:textId="5A7158DA" w:rsidR="00451414" w:rsidRPr="00451414" w:rsidDel="008176CC" w:rsidRDefault="00451414" w:rsidP="00451414">
            <w:pPr>
              <w:rPr>
                <w:del w:id="5818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32DA284" w14:textId="17834A71" w:rsidR="00451414" w:rsidRPr="00451414" w:rsidDel="008176CC" w:rsidRDefault="00451414">
            <w:pPr>
              <w:rPr>
                <w:del w:id="5819" w:author="Tanuj Kumar" w:date="2024-03-03T14:10:00Z"/>
              </w:rPr>
            </w:pPr>
            <w:del w:id="582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28C05E6C" w14:textId="73DEC9C4" w:rsidR="00451414" w:rsidRPr="00451414" w:rsidDel="008176CC" w:rsidRDefault="00451414" w:rsidP="00451414">
            <w:pPr>
              <w:rPr>
                <w:del w:id="5821" w:author="Tanuj Kumar" w:date="2024-03-03T14:10:00Z"/>
              </w:rPr>
            </w:pPr>
            <w:del w:id="582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76F31F1C" w14:textId="44EF5186" w:rsidR="00451414" w:rsidRPr="00451414" w:rsidDel="008176CC" w:rsidRDefault="00451414" w:rsidP="00451414">
            <w:pPr>
              <w:rPr>
                <w:del w:id="582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67FD791E" w14:textId="1735CDF5" w:rsidR="00451414" w:rsidRPr="00451414" w:rsidDel="008176CC" w:rsidRDefault="00451414">
            <w:pPr>
              <w:rPr>
                <w:del w:id="5824" w:author="Tanuj Kumar" w:date="2024-03-03T14:10:00Z"/>
              </w:rPr>
            </w:pPr>
            <w:del w:id="582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021C6F29" w14:textId="37236ED2" w:rsidR="00451414" w:rsidRPr="00451414" w:rsidDel="008176CC" w:rsidRDefault="00451414" w:rsidP="00451414">
            <w:pPr>
              <w:rPr>
                <w:del w:id="5826" w:author="Tanuj Kumar" w:date="2024-03-03T14:10:00Z"/>
              </w:rPr>
            </w:pPr>
            <w:del w:id="582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7E123A8" w14:textId="655F443B" w:rsidR="00451414" w:rsidRPr="00451414" w:rsidDel="008176CC" w:rsidRDefault="00451414" w:rsidP="00451414">
            <w:pPr>
              <w:rPr>
                <w:del w:id="582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219A82" w14:textId="55360978" w:rsidR="00451414" w:rsidRPr="00451414" w:rsidDel="008176CC" w:rsidRDefault="00451414">
            <w:pPr>
              <w:rPr>
                <w:del w:id="5829" w:author="Tanuj Kumar" w:date="2024-03-03T14:10:00Z"/>
              </w:rPr>
            </w:pPr>
            <w:del w:id="583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B3139BB" w14:textId="0D17B974" w:rsidR="00451414" w:rsidRPr="00451414" w:rsidDel="008176CC" w:rsidRDefault="00451414" w:rsidP="00451414">
            <w:pPr>
              <w:rPr>
                <w:del w:id="5831" w:author="Tanuj Kumar" w:date="2024-03-03T14:10:00Z"/>
              </w:rPr>
            </w:pPr>
            <w:del w:id="583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A807FDF" w14:textId="6232606B" w:rsidR="00451414" w:rsidRPr="00451414" w:rsidDel="008176CC" w:rsidRDefault="00451414" w:rsidP="00451414">
            <w:pPr>
              <w:rPr>
                <w:del w:id="583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B645AF" w14:textId="2C54271D" w:rsidR="00451414" w:rsidRPr="00451414" w:rsidDel="008176CC" w:rsidRDefault="00451414">
            <w:pPr>
              <w:rPr>
                <w:del w:id="5834" w:author="Tanuj Kumar" w:date="2024-03-03T14:10:00Z"/>
              </w:rPr>
            </w:pPr>
            <w:del w:id="583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19C22D7" w14:textId="02FD9C12" w:rsidR="00451414" w:rsidRPr="00451414" w:rsidDel="008176CC" w:rsidRDefault="00451414" w:rsidP="00451414">
            <w:pPr>
              <w:rPr>
                <w:del w:id="5836" w:author="Tanuj Kumar" w:date="2024-03-03T14:10:00Z"/>
              </w:rPr>
            </w:pPr>
            <w:del w:id="583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1DF16AE6" w14:textId="56591F0D" w:rsidR="00451414" w:rsidRPr="00451414" w:rsidDel="008176CC" w:rsidRDefault="00451414" w:rsidP="00451414">
            <w:pPr>
              <w:rPr>
                <w:del w:id="583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19EB665" w14:textId="5CE8B5FE" w:rsidR="00451414" w:rsidRPr="00451414" w:rsidDel="008176CC" w:rsidRDefault="00451414">
            <w:pPr>
              <w:rPr>
                <w:del w:id="5839" w:author="Tanuj Kumar" w:date="2024-03-03T14:10:00Z"/>
              </w:rPr>
            </w:pPr>
            <w:del w:id="584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0C82D69" w14:textId="578EFE9A" w:rsidR="00451414" w:rsidRPr="00451414" w:rsidDel="008176CC" w:rsidRDefault="00451414" w:rsidP="00451414">
            <w:pPr>
              <w:rPr>
                <w:del w:id="5841" w:author="Tanuj Kumar" w:date="2024-03-03T14:10:00Z"/>
              </w:rPr>
            </w:pPr>
            <w:del w:id="584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A83047D" w14:textId="23CA3AAE" w:rsidR="00451414" w:rsidRPr="00451414" w:rsidDel="008176CC" w:rsidRDefault="00451414" w:rsidP="00451414">
            <w:pPr>
              <w:rPr>
                <w:del w:id="584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F500619" w14:textId="6917A8A1" w:rsidR="00451414" w:rsidRPr="00451414" w:rsidDel="008176CC" w:rsidRDefault="00451414">
            <w:pPr>
              <w:rPr>
                <w:del w:id="5844" w:author="Tanuj Kumar" w:date="2024-03-03T14:10:00Z"/>
              </w:rPr>
            </w:pPr>
            <w:del w:id="584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60D226F" w14:textId="241D57DC" w:rsidTr="00451414">
        <w:trPr>
          <w:trHeight w:val="300"/>
          <w:del w:id="5846" w:author="Tanuj Kumar" w:date="2024-03-03T14:10:00Z"/>
        </w:trPr>
        <w:tc>
          <w:tcPr>
            <w:tcW w:w="3955" w:type="dxa"/>
            <w:noWrap/>
            <w:hideMark/>
          </w:tcPr>
          <w:p w14:paraId="71B2B0B7" w14:textId="3DF38D7B" w:rsidR="00451414" w:rsidRPr="00451414" w:rsidDel="008176CC" w:rsidRDefault="00451414">
            <w:pPr>
              <w:rPr>
                <w:del w:id="5847" w:author="Tanuj Kumar" w:date="2024-03-03T14:10:00Z"/>
                <w:b/>
                <w:bCs/>
              </w:rPr>
            </w:pPr>
            <w:del w:id="5848" w:author="Tanuj Kumar" w:date="2024-03-03T14:10:00Z">
              <w:r w:rsidRPr="00451414" w:rsidDel="008176CC">
                <w:rPr>
                  <w:b/>
                  <w:bCs/>
                </w:rPr>
                <w:delText>Rural Urban Residence</w:delText>
              </w:r>
            </w:del>
          </w:p>
        </w:tc>
        <w:tc>
          <w:tcPr>
            <w:tcW w:w="1170" w:type="dxa"/>
            <w:noWrap/>
            <w:hideMark/>
          </w:tcPr>
          <w:p w14:paraId="6F324155" w14:textId="43877516" w:rsidR="00451414" w:rsidRPr="00451414" w:rsidDel="008176CC" w:rsidRDefault="00451414">
            <w:pPr>
              <w:rPr>
                <w:del w:id="5849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76014699" w14:textId="3EA398D2" w:rsidR="00451414" w:rsidRPr="00451414" w:rsidDel="008176CC" w:rsidRDefault="00451414" w:rsidP="00451414">
            <w:pPr>
              <w:rPr>
                <w:del w:id="5850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29FE4B01" w14:textId="6AF9718E" w:rsidR="00451414" w:rsidRPr="00451414" w:rsidDel="008176CC" w:rsidRDefault="00451414">
            <w:pPr>
              <w:rPr>
                <w:del w:id="5851" w:author="Tanuj Kumar" w:date="2024-03-03T14:10:00Z"/>
              </w:rPr>
            </w:pPr>
            <w:del w:id="585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1B901CBD" w14:textId="7E864FD7" w:rsidR="00451414" w:rsidRPr="00451414" w:rsidDel="008176CC" w:rsidRDefault="00451414">
            <w:pPr>
              <w:rPr>
                <w:del w:id="5853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02AB3B0E" w14:textId="01B1E3AB" w:rsidR="00451414" w:rsidRPr="00451414" w:rsidDel="008176CC" w:rsidRDefault="00451414" w:rsidP="00451414">
            <w:pPr>
              <w:rPr>
                <w:del w:id="5854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7E054AFE" w14:textId="30254FEE" w:rsidR="00451414" w:rsidRPr="00451414" w:rsidDel="008176CC" w:rsidRDefault="00451414">
            <w:pPr>
              <w:rPr>
                <w:del w:id="5855" w:author="Tanuj Kumar" w:date="2024-03-03T14:10:00Z"/>
                <w:b/>
                <w:bCs/>
              </w:rPr>
            </w:pPr>
            <w:del w:id="5856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2C1AFA59" w14:textId="2278185B" w:rsidR="00451414" w:rsidRPr="00451414" w:rsidDel="008176CC" w:rsidRDefault="00451414">
            <w:pPr>
              <w:rPr>
                <w:del w:id="5857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2202ED7E" w14:textId="744B2C0E" w:rsidR="00451414" w:rsidRPr="00451414" w:rsidDel="008176CC" w:rsidRDefault="00451414" w:rsidP="00451414">
            <w:pPr>
              <w:rPr>
                <w:del w:id="585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5DC759" w14:textId="4C14145C" w:rsidR="00451414" w:rsidRPr="00451414" w:rsidDel="008176CC" w:rsidRDefault="00451414">
            <w:pPr>
              <w:rPr>
                <w:del w:id="5859" w:author="Tanuj Kumar" w:date="2024-03-03T14:10:00Z"/>
              </w:rPr>
            </w:pPr>
            <w:del w:id="586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9B59399" w14:textId="395DFC2B" w:rsidR="00451414" w:rsidRPr="00451414" w:rsidDel="008176CC" w:rsidRDefault="00451414">
            <w:pPr>
              <w:rPr>
                <w:del w:id="58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5EC2E7F" w14:textId="659FD9EE" w:rsidR="00451414" w:rsidRPr="00451414" w:rsidDel="008176CC" w:rsidRDefault="00451414" w:rsidP="00451414">
            <w:pPr>
              <w:rPr>
                <w:del w:id="586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0C096C6" w14:textId="68847CE9" w:rsidR="00451414" w:rsidRPr="00451414" w:rsidDel="008176CC" w:rsidRDefault="00451414">
            <w:pPr>
              <w:rPr>
                <w:del w:id="5863" w:author="Tanuj Kumar" w:date="2024-03-03T14:10:00Z"/>
              </w:rPr>
            </w:pPr>
            <w:del w:id="586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7652590" w14:textId="3DB8F799" w:rsidR="00451414" w:rsidRPr="00451414" w:rsidDel="008176CC" w:rsidRDefault="00451414">
            <w:pPr>
              <w:rPr>
                <w:del w:id="586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E5ED40F" w14:textId="7BFF7335" w:rsidR="00451414" w:rsidRPr="00451414" w:rsidDel="008176CC" w:rsidRDefault="00451414" w:rsidP="00451414">
            <w:pPr>
              <w:rPr>
                <w:del w:id="586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6FA3FFB" w14:textId="4D79B7F1" w:rsidR="00451414" w:rsidRPr="00451414" w:rsidDel="008176CC" w:rsidRDefault="00451414">
            <w:pPr>
              <w:rPr>
                <w:del w:id="5867" w:author="Tanuj Kumar" w:date="2024-03-03T14:10:00Z"/>
              </w:rPr>
            </w:pPr>
            <w:del w:id="586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97555D5" w14:textId="51926E6B" w:rsidR="00451414" w:rsidRPr="00451414" w:rsidDel="008176CC" w:rsidRDefault="00451414">
            <w:pPr>
              <w:rPr>
                <w:del w:id="586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56A7117" w14:textId="79A2DEDA" w:rsidR="00451414" w:rsidRPr="00451414" w:rsidDel="008176CC" w:rsidRDefault="00451414">
            <w:pPr>
              <w:rPr>
                <w:del w:id="587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F817FB6" w14:textId="2106FCCF" w:rsidR="00451414" w:rsidRPr="00451414" w:rsidDel="008176CC" w:rsidRDefault="00451414">
            <w:pPr>
              <w:rPr>
                <w:del w:id="5871" w:author="Tanuj Kumar" w:date="2024-03-03T14:10:00Z"/>
              </w:rPr>
            </w:pPr>
            <w:del w:id="5872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4FFAF084" w14:textId="300B8F98" w:rsidTr="00451414">
        <w:trPr>
          <w:trHeight w:val="300"/>
          <w:del w:id="5873" w:author="Tanuj Kumar" w:date="2024-03-03T14:10:00Z"/>
        </w:trPr>
        <w:tc>
          <w:tcPr>
            <w:tcW w:w="3955" w:type="dxa"/>
            <w:hideMark/>
          </w:tcPr>
          <w:p w14:paraId="70EEFACD" w14:textId="310015B8" w:rsidR="00451414" w:rsidRPr="00451414" w:rsidDel="008176CC" w:rsidRDefault="00451414" w:rsidP="00451414">
            <w:pPr>
              <w:rPr>
                <w:del w:id="5874" w:author="Tanuj Kumar" w:date="2024-03-03T14:10:00Z"/>
              </w:rPr>
            </w:pPr>
            <w:del w:id="5875" w:author="Tanuj Kumar" w:date="2024-03-03T14:10:00Z">
              <w:r w:rsidRPr="00451414" w:rsidDel="008176CC">
                <w:delText xml:space="preserve">Metropolitan or Urban </w:delText>
              </w:r>
            </w:del>
          </w:p>
        </w:tc>
        <w:tc>
          <w:tcPr>
            <w:tcW w:w="1170" w:type="dxa"/>
            <w:hideMark/>
          </w:tcPr>
          <w:p w14:paraId="1B187BB1" w14:textId="27D25967" w:rsidR="00451414" w:rsidRPr="00451414" w:rsidDel="008176CC" w:rsidRDefault="00451414" w:rsidP="00451414">
            <w:pPr>
              <w:rPr>
                <w:del w:id="5876" w:author="Tanuj Kumar" w:date="2024-03-03T14:10:00Z"/>
              </w:rPr>
            </w:pPr>
            <w:del w:id="587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hideMark/>
          </w:tcPr>
          <w:p w14:paraId="154DFA76" w14:textId="4BBC7D4A" w:rsidR="00451414" w:rsidRPr="00451414" w:rsidDel="008176CC" w:rsidRDefault="00451414" w:rsidP="00451414">
            <w:pPr>
              <w:rPr>
                <w:del w:id="5878" w:author="Tanuj Kumar" w:date="2024-03-03T14:10:00Z"/>
              </w:rPr>
            </w:pPr>
          </w:p>
        </w:tc>
        <w:tc>
          <w:tcPr>
            <w:tcW w:w="800" w:type="dxa"/>
            <w:hideMark/>
          </w:tcPr>
          <w:p w14:paraId="6B8E4D71" w14:textId="61FB88CD" w:rsidR="00451414" w:rsidRPr="00451414" w:rsidDel="008176CC" w:rsidRDefault="00451414">
            <w:pPr>
              <w:rPr>
                <w:del w:id="5879" w:author="Tanuj Kumar" w:date="2024-03-03T14:10:00Z"/>
              </w:rPr>
            </w:pPr>
            <w:del w:id="588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4D3DDA51" w14:textId="0DCBE63A" w:rsidR="00451414" w:rsidRPr="00451414" w:rsidDel="008176CC" w:rsidRDefault="00451414" w:rsidP="00451414">
            <w:pPr>
              <w:rPr>
                <w:del w:id="5881" w:author="Tanuj Kumar" w:date="2024-03-03T14:10:00Z"/>
              </w:rPr>
            </w:pPr>
            <w:del w:id="588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hideMark/>
          </w:tcPr>
          <w:p w14:paraId="58ED2F6A" w14:textId="624BF145" w:rsidR="00451414" w:rsidRPr="00451414" w:rsidDel="008176CC" w:rsidRDefault="00451414" w:rsidP="00451414">
            <w:pPr>
              <w:rPr>
                <w:del w:id="5883" w:author="Tanuj Kumar" w:date="2024-03-03T14:10:00Z"/>
              </w:rPr>
            </w:pPr>
          </w:p>
        </w:tc>
        <w:tc>
          <w:tcPr>
            <w:tcW w:w="899" w:type="dxa"/>
            <w:hideMark/>
          </w:tcPr>
          <w:p w14:paraId="1E40D51E" w14:textId="754E50A7" w:rsidR="00451414" w:rsidRPr="00451414" w:rsidDel="008176CC" w:rsidRDefault="00451414">
            <w:pPr>
              <w:rPr>
                <w:del w:id="5884" w:author="Tanuj Kumar" w:date="2024-03-03T14:10:00Z"/>
              </w:rPr>
            </w:pPr>
            <w:del w:id="588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383CB10C" w14:textId="35BD59CC" w:rsidR="00451414" w:rsidRPr="00451414" w:rsidDel="008176CC" w:rsidRDefault="00451414" w:rsidP="00451414">
            <w:pPr>
              <w:rPr>
                <w:del w:id="5886" w:author="Tanuj Kumar" w:date="2024-03-03T14:10:00Z"/>
              </w:rPr>
            </w:pPr>
            <w:del w:id="588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hideMark/>
          </w:tcPr>
          <w:p w14:paraId="0B60E856" w14:textId="3C2ABF13" w:rsidR="00451414" w:rsidRPr="00451414" w:rsidDel="008176CC" w:rsidRDefault="00451414" w:rsidP="00451414">
            <w:pPr>
              <w:rPr>
                <w:del w:id="5888" w:author="Tanuj Kumar" w:date="2024-03-03T14:10:00Z"/>
              </w:rPr>
            </w:pPr>
          </w:p>
        </w:tc>
        <w:tc>
          <w:tcPr>
            <w:tcW w:w="678" w:type="dxa"/>
            <w:hideMark/>
          </w:tcPr>
          <w:p w14:paraId="1FBDEFF4" w14:textId="13461B67" w:rsidR="00451414" w:rsidRPr="00451414" w:rsidDel="008176CC" w:rsidRDefault="00451414">
            <w:pPr>
              <w:rPr>
                <w:del w:id="5889" w:author="Tanuj Kumar" w:date="2024-03-03T14:10:00Z"/>
              </w:rPr>
            </w:pPr>
            <w:del w:id="589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4AB2CC5" w14:textId="2D0891DC" w:rsidR="00451414" w:rsidRPr="00451414" w:rsidDel="008176CC" w:rsidRDefault="00451414" w:rsidP="00451414">
            <w:pPr>
              <w:rPr>
                <w:del w:id="5891" w:author="Tanuj Kumar" w:date="2024-03-03T14:10:00Z"/>
              </w:rPr>
            </w:pPr>
            <w:del w:id="589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hideMark/>
          </w:tcPr>
          <w:p w14:paraId="45E16632" w14:textId="3CD0814F" w:rsidR="00451414" w:rsidRPr="00451414" w:rsidDel="008176CC" w:rsidRDefault="00451414" w:rsidP="00451414">
            <w:pPr>
              <w:rPr>
                <w:del w:id="5893" w:author="Tanuj Kumar" w:date="2024-03-03T14:10:00Z"/>
              </w:rPr>
            </w:pPr>
          </w:p>
        </w:tc>
        <w:tc>
          <w:tcPr>
            <w:tcW w:w="678" w:type="dxa"/>
            <w:hideMark/>
          </w:tcPr>
          <w:p w14:paraId="731A63D4" w14:textId="0AF51B44" w:rsidR="00451414" w:rsidRPr="00451414" w:rsidDel="008176CC" w:rsidRDefault="00451414">
            <w:pPr>
              <w:rPr>
                <w:del w:id="5894" w:author="Tanuj Kumar" w:date="2024-03-03T14:10:00Z"/>
              </w:rPr>
            </w:pPr>
            <w:del w:id="589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674A9C9" w14:textId="0CC8DB72" w:rsidR="00451414" w:rsidRPr="00451414" w:rsidDel="008176CC" w:rsidRDefault="00451414" w:rsidP="00451414">
            <w:pPr>
              <w:rPr>
                <w:del w:id="5896" w:author="Tanuj Kumar" w:date="2024-03-03T14:10:00Z"/>
              </w:rPr>
            </w:pPr>
            <w:del w:id="589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hideMark/>
          </w:tcPr>
          <w:p w14:paraId="54A261E7" w14:textId="1097666E" w:rsidR="00451414" w:rsidRPr="00451414" w:rsidDel="008176CC" w:rsidRDefault="00451414" w:rsidP="00451414">
            <w:pPr>
              <w:rPr>
                <w:del w:id="5898" w:author="Tanuj Kumar" w:date="2024-03-03T14:10:00Z"/>
              </w:rPr>
            </w:pPr>
          </w:p>
        </w:tc>
        <w:tc>
          <w:tcPr>
            <w:tcW w:w="678" w:type="dxa"/>
            <w:hideMark/>
          </w:tcPr>
          <w:p w14:paraId="7492CB9B" w14:textId="310421AE" w:rsidR="00451414" w:rsidRPr="00451414" w:rsidDel="008176CC" w:rsidRDefault="00451414">
            <w:pPr>
              <w:rPr>
                <w:del w:id="5899" w:author="Tanuj Kumar" w:date="2024-03-03T14:10:00Z"/>
              </w:rPr>
            </w:pPr>
            <w:del w:id="590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E9A00B4" w14:textId="64A3016C" w:rsidR="00451414" w:rsidRPr="00451414" w:rsidDel="008176CC" w:rsidRDefault="00451414" w:rsidP="00451414">
            <w:pPr>
              <w:rPr>
                <w:del w:id="5901" w:author="Tanuj Kumar" w:date="2024-03-03T14:10:00Z"/>
              </w:rPr>
            </w:pPr>
            <w:del w:id="590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519DBEC" w14:textId="5C7A76EE" w:rsidR="00451414" w:rsidRPr="00451414" w:rsidDel="008176CC" w:rsidRDefault="00451414" w:rsidP="00451414">
            <w:pPr>
              <w:rPr>
                <w:del w:id="590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C16C11B" w14:textId="425ACA31" w:rsidR="00451414" w:rsidRPr="00451414" w:rsidDel="008176CC" w:rsidRDefault="00451414">
            <w:pPr>
              <w:rPr>
                <w:del w:id="5904" w:author="Tanuj Kumar" w:date="2024-03-03T14:10:00Z"/>
              </w:rPr>
            </w:pPr>
            <w:del w:id="590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5ED15E8F" w14:textId="00E970B3" w:rsidTr="00451414">
        <w:trPr>
          <w:trHeight w:val="300"/>
          <w:del w:id="5906" w:author="Tanuj Kumar" w:date="2024-03-03T14:10:00Z"/>
        </w:trPr>
        <w:tc>
          <w:tcPr>
            <w:tcW w:w="3955" w:type="dxa"/>
            <w:hideMark/>
          </w:tcPr>
          <w:p w14:paraId="68E9CB45" w14:textId="336D368B" w:rsidR="00451414" w:rsidRPr="00451414" w:rsidDel="008176CC" w:rsidRDefault="00451414" w:rsidP="00451414">
            <w:pPr>
              <w:rPr>
                <w:del w:id="5907" w:author="Tanuj Kumar" w:date="2024-03-03T14:10:00Z"/>
              </w:rPr>
            </w:pPr>
            <w:del w:id="5908" w:author="Tanuj Kumar" w:date="2024-03-03T14:10:00Z">
              <w:r w:rsidRPr="00451414" w:rsidDel="008176CC">
                <w:delText>Non-Metropolitan or Rural</w:delText>
              </w:r>
            </w:del>
          </w:p>
        </w:tc>
        <w:tc>
          <w:tcPr>
            <w:tcW w:w="1170" w:type="dxa"/>
            <w:noWrap/>
            <w:hideMark/>
          </w:tcPr>
          <w:p w14:paraId="6C2815AB" w14:textId="42C165AA" w:rsidR="00451414" w:rsidRPr="00451414" w:rsidDel="008176CC" w:rsidRDefault="00451414" w:rsidP="00451414">
            <w:pPr>
              <w:rPr>
                <w:del w:id="5909" w:author="Tanuj Kumar" w:date="2024-03-03T14:10:00Z"/>
                <w:b/>
                <w:bCs/>
              </w:rPr>
            </w:pPr>
            <w:del w:id="5910" w:author="Tanuj Kumar" w:date="2024-03-03T14:10:00Z">
              <w:r w:rsidRPr="00451414" w:rsidDel="008176CC">
                <w:rPr>
                  <w:b/>
                  <w:bCs/>
                </w:rPr>
                <w:delText>0.91</w:delText>
              </w:r>
            </w:del>
          </w:p>
        </w:tc>
        <w:tc>
          <w:tcPr>
            <w:tcW w:w="912" w:type="dxa"/>
            <w:noWrap/>
            <w:hideMark/>
          </w:tcPr>
          <w:p w14:paraId="58D427C6" w14:textId="32C00ACB" w:rsidR="00451414" w:rsidRPr="00451414" w:rsidDel="008176CC" w:rsidRDefault="00451414" w:rsidP="00451414">
            <w:pPr>
              <w:rPr>
                <w:del w:id="5911" w:author="Tanuj Kumar" w:date="2024-03-03T14:10:00Z"/>
                <w:b/>
                <w:bCs/>
              </w:rPr>
            </w:pPr>
            <w:del w:id="5912" w:author="Tanuj Kumar" w:date="2024-03-03T14:10:00Z">
              <w:r w:rsidRPr="00451414" w:rsidDel="008176CC">
                <w:rPr>
                  <w:b/>
                  <w:bCs/>
                </w:rPr>
                <w:delText xml:space="preserve">(0.84 - </w:delText>
              </w:r>
            </w:del>
          </w:p>
        </w:tc>
        <w:tc>
          <w:tcPr>
            <w:tcW w:w="800" w:type="dxa"/>
            <w:noWrap/>
            <w:hideMark/>
          </w:tcPr>
          <w:p w14:paraId="5E06AB13" w14:textId="799CD5AF" w:rsidR="00451414" w:rsidRPr="00451414" w:rsidDel="008176CC" w:rsidRDefault="00451414">
            <w:pPr>
              <w:rPr>
                <w:del w:id="5913" w:author="Tanuj Kumar" w:date="2024-03-03T14:10:00Z"/>
                <w:b/>
                <w:bCs/>
              </w:rPr>
            </w:pPr>
            <w:del w:id="5914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56" w:type="dxa"/>
            <w:noWrap/>
            <w:hideMark/>
          </w:tcPr>
          <w:p w14:paraId="40DDD111" w14:textId="777901C0" w:rsidR="00451414" w:rsidRPr="00451414" w:rsidDel="008176CC" w:rsidRDefault="00451414" w:rsidP="00451414">
            <w:pPr>
              <w:rPr>
                <w:del w:id="5915" w:author="Tanuj Kumar" w:date="2024-03-03T14:10:00Z"/>
                <w:b/>
                <w:bCs/>
              </w:rPr>
            </w:pPr>
            <w:del w:id="5916" w:author="Tanuj Kumar" w:date="2024-03-03T14:10:00Z">
              <w:r w:rsidRPr="00451414" w:rsidDel="008176CC">
                <w:rPr>
                  <w:b/>
                  <w:bCs/>
                </w:rPr>
                <w:delText>0.91</w:delText>
              </w:r>
            </w:del>
          </w:p>
        </w:tc>
        <w:tc>
          <w:tcPr>
            <w:tcW w:w="762" w:type="dxa"/>
            <w:noWrap/>
            <w:hideMark/>
          </w:tcPr>
          <w:p w14:paraId="18AA58DD" w14:textId="0C5B3ED9" w:rsidR="00451414" w:rsidRPr="00451414" w:rsidDel="008176CC" w:rsidRDefault="00451414" w:rsidP="00451414">
            <w:pPr>
              <w:rPr>
                <w:del w:id="5917" w:author="Tanuj Kumar" w:date="2024-03-03T14:10:00Z"/>
                <w:b/>
                <w:bCs/>
              </w:rPr>
            </w:pPr>
            <w:del w:id="5918" w:author="Tanuj Kumar" w:date="2024-03-03T14:10:00Z">
              <w:r w:rsidRPr="00451414" w:rsidDel="008176CC">
                <w:rPr>
                  <w:b/>
                  <w:bCs/>
                </w:rPr>
                <w:delText xml:space="preserve">(0.85 - </w:delText>
              </w:r>
            </w:del>
          </w:p>
        </w:tc>
        <w:tc>
          <w:tcPr>
            <w:tcW w:w="899" w:type="dxa"/>
            <w:noWrap/>
            <w:hideMark/>
          </w:tcPr>
          <w:p w14:paraId="5A1FC809" w14:textId="015CC41A" w:rsidR="00451414" w:rsidRPr="00451414" w:rsidDel="008176CC" w:rsidRDefault="00451414">
            <w:pPr>
              <w:rPr>
                <w:del w:id="5919" w:author="Tanuj Kumar" w:date="2024-03-03T14:10:00Z"/>
                <w:b/>
                <w:bCs/>
              </w:rPr>
            </w:pPr>
            <w:del w:id="5920" w:author="Tanuj Kumar" w:date="2024-03-03T14:10:00Z">
              <w:r w:rsidRPr="00451414" w:rsidDel="008176CC">
                <w:rPr>
                  <w:b/>
                  <w:bCs/>
                </w:rPr>
                <w:delText>0.98)</w:delText>
              </w:r>
            </w:del>
          </w:p>
        </w:tc>
        <w:tc>
          <w:tcPr>
            <w:tcW w:w="762" w:type="dxa"/>
            <w:noWrap/>
            <w:hideMark/>
          </w:tcPr>
          <w:p w14:paraId="1049F27D" w14:textId="31850915" w:rsidR="00451414" w:rsidRPr="00451414" w:rsidDel="008176CC" w:rsidRDefault="00451414" w:rsidP="00451414">
            <w:pPr>
              <w:rPr>
                <w:del w:id="5921" w:author="Tanuj Kumar" w:date="2024-03-03T14:10:00Z"/>
              </w:rPr>
            </w:pPr>
            <w:del w:id="5922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7FE86A7E" w14:textId="1C2A0C13" w:rsidR="00451414" w:rsidRPr="00451414" w:rsidDel="008176CC" w:rsidRDefault="00451414" w:rsidP="00451414">
            <w:pPr>
              <w:rPr>
                <w:del w:id="5923" w:author="Tanuj Kumar" w:date="2024-03-03T14:10:00Z"/>
              </w:rPr>
            </w:pPr>
            <w:del w:id="5924" w:author="Tanuj Kumar" w:date="2024-03-03T14:10:00Z">
              <w:r w:rsidRPr="00451414" w:rsidDel="008176CC">
                <w:delText xml:space="preserve">(0.89 - </w:delText>
              </w:r>
            </w:del>
          </w:p>
        </w:tc>
        <w:tc>
          <w:tcPr>
            <w:tcW w:w="678" w:type="dxa"/>
            <w:noWrap/>
            <w:hideMark/>
          </w:tcPr>
          <w:p w14:paraId="124A4FC0" w14:textId="5D8A9ED4" w:rsidR="00451414" w:rsidRPr="00451414" w:rsidDel="008176CC" w:rsidRDefault="00451414">
            <w:pPr>
              <w:rPr>
                <w:del w:id="5925" w:author="Tanuj Kumar" w:date="2024-03-03T14:10:00Z"/>
              </w:rPr>
            </w:pPr>
            <w:del w:id="5926" w:author="Tanuj Kumar" w:date="2024-03-03T14:10:00Z">
              <w:r w:rsidRPr="00451414" w:rsidDel="008176CC">
                <w:delText>1.02)</w:delText>
              </w:r>
            </w:del>
          </w:p>
        </w:tc>
        <w:tc>
          <w:tcPr>
            <w:tcW w:w="610" w:type="dxa"/>
            <w:noWrap/>
            <w:hideMark/>
          </w:tcPr>
          <w:p w14:paraId="47E2227C" w14:textId="446CF611" w:rsidR="00451414" w:rsidRPr="00451414" w:rsidDel="008176CC" w:rsidRDefault="00451414" w:rsidP="00451414">
            <w:pPr>
              <w:rPr>
                <w:del w:id="5927" w:author="Tanuj Kumar" w:date="2024-03-03T14:10:00Z"/>
              </w:rPr>
            </w:pPr>
            <w:del w:id="5928" w:author="Tanuj Kumar" w:date="2024-03-03T14:10:00Z">
              <w:r w:rsidRPr="00451414" w:rsidDel="008176CC">
                <w:delText>0.97</w:delText>
              </w:r>
            </w:del>
          </w:p>
        </w:tc>
        <w:tc>
          <w:tcPr>
            <w:tcW w:w="678" w:type="dxa"/>
            <w:noWrap/>
            <w:hideMark/>
          </w:tcPr>
          <w:p w14:paraId="4951CF8E" w14:textId="6E143DB3" w:rsidR="00451414" w:rsidRPr="00451414" w:rsidDel="008176CC" w:rsidRDefault="00451414" w:rsidP="00451414">
            <w:pPr>
              <w:rPr>
                <w:del w:id="5929" w:author="Tanuj Kumar" w:date="2024-03-03T14:10:00Z"/>
              </w:rPr>
            </w:pPr>
            <w:del w:id="5930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629452A0" w14:textId="42AFA1E9" w:rsidR="00451414" w:rsidRPr="00451414" w:rsidDel="008176CC" w:rsidRDefault="00451414">
            <w:pPr>
              <w:rPr>
                <w:del w:id="5931" w:author="Tanuj Kumar" w:date="2024-03-03T14:10:00Z"/>
              </w:rPr>
            </w:pPr>
            <w:del w:id="5932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610" w:type="dxa"/>
            <w:noWrap/>
            <w:hideMark/>
          </w:tcPr>
          <w:p w14:paraId="6F32AE5F" w14:textId="35293CAE" w:rsidR="00451414" w:rsidRPr="00451414" w:rsidDel="008176CC" w:rsidRDefault="00451414" w:rsidP="00451414">
            <w:pPr>
              <w:rPr>
                <w:del w:id="5933" w:author="Tanuj Kumar" w:date="2024-03-03T14:10:00Z"/>
              </w:rPr>
            </w:pPr>
            <w:del w:id="5934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678" w:type="dxa"/>
            <w:noWrap/>
            <w:hideMark/>
          </w:tcPr>
          <w:p w14:paraId="06586215" w14:textId="3071EBE4" w:rsidR="00451414" w:rsidRPr="00451414" w:rsidDel="008176CC" w:rsidRDefault="00451414" w:rsidP="00451414">
            <w:pPr>
              <w:rPr>
                <w:del w:id="5935" w:author="Tanuj Kumar" w:date="2024-03-03T14:10:00Z"/>
              </w:rPr>
            </w:pPr>
            <w:del w:id="5936" w:author="Tanuj Kumar" w:date="2024-03-03T14:10:00Z">
              <w:r w:rsidRPr="00451414" w:rsidDel="008176CC">
                <w:delText xml:space="preserve">(0.92 - </w:delText>
              </w:r>
            </w:del>
          </w:p>
        </w:tc>
        <w:tc>
          <w:tcPr>
            <w:tcW w:w="678" w:type="dxa"/>
            <w:noWrap/>
            <w:hideMark/>
          </w:tcPr>
          <w:p w14:paraId="07B784F1" w14:textId="6B0633DB" w:rsidR="00451414" w:rsidRPr="00451414" w:rsidDel="008176CC" w:rsidRDefault="00451414">
            <w:pPr>
              <w:rPr>
                <w:del w:id="5937" w:author="Tanuj Kumar" w:date="2024-03-03T14:10:00Z"/>
              </w:rPr>
            </w:pPr>
            <w:del w:id="5938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2673C5B4" w14:textId="6EF8726B" w:rsidR="00451414" w:rsidRPr="00451414" w:rsidDel="008176CC" w:rsidRDefault="00451414" w:rsidP="00451414">
            <w:pPr>
              <w:rPr>
                <w:del w:id="5939" w:author="Tanuj Kumar" w:date="2024-03-03T14:10:00Z"/>
              </w:rPr>
            </w:pPr>
            <w:del w:id="5940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42744E0D" w14:textId="5A95C69E" w:rsidR="00451414" w:rsidRPr="00451414" w:rsidDel="008176CC" w:rsidRDefault="00451414" w:rsidP="00451414">
            <w:pPr>
              <w:rPr>
                <w:del w:id="5941" w:author="Tanuj Kumar" w:date="2024-03-03T14:10:00Z"/>
              </w:rPr>
            </w:pPr>
            <w:del w:id="5942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02E32364" w14:textId="51D203D2" w:rsidR="00451414" w:rsidRPr="00451414" w:rsidDel="008176CC" w:rsidRDefault="00451414">
            <w:pPr>
              <w:rPr>
                <w:del w:id="5943" w:author="Tanuj Kumar" w:date="2024-03-03T14:10:00Z"/>
              </w:rPr>
            </w:pPr>
            <w:del w:id="5944" w:author="Tanuj Kumar" w:date="2024-03-03T14:10:00Z">
              <w:r w:rsidRPr="00451414" w:rsidDel="008176CC">
                <w:delText>1.04)</w:delText>
              </w:r>
            </w:del>
          </w:p>
        </w:tc>
      </w:tr>
      <w:tr w:rsidR="00451414" w:rsidRPr="00451414" w:rsidDel="008176CC" w14:paraId="65A5E962" w14:textId="3627CA35" w:rsidTr="00451414">
        <w:trPr>
          <w:trHeight w:val="300"/>
          <w:del w:id="5945" w:author="Tanuj Kumar" w:date="2024-03-03T14:10:00Z"/>
        </w:trPr>
        <w:tc>
          <w:tcPr>
            <w:tcW w:w="3955" w:type="dxa"/>
            <w:noWrap/>
            <w:hideMark/>
          </w:tcPr>
          <w:p w14:paraId="21258CBD" w14:textId="761C3BBD" w:rsidR="00451414" w:rsidRPr="00451414" w:rsidDel="008176CC" w:rsidRDefault="00451414">
            <w:pPr>
              <w:rPr>
                <w:del w:id="5946" w:author="Tanuj Kumar" w:date="2024-03-03T14:10:00Z"/>
                <w:b/>
                <w:bCs/>
              </w:rPr>
            </w:pPr>
            <w:del w:id="5947" w:author="Tanuj Kumar" w:date="2024-03-03T14:10:00Z">
              <w:r w:rsidRPr="00451414" w:rsidDel="008176CC">
                <w:rPr>
                  <w:b/>
                  <w:bCs/>
                </w:rPr>
                <w:delText>BEHAVIORAL CHARACTERISTCS</w:delText>
              </w:r>
            </w:del>
          </w:p>
        </w:tc>
        <w:tc>
          <w:tcPr>
            <w:tcW w:w="1170" w:type="dxa"/>
            <w:noWrap/>
            <w:hideMark/>
          </w:tcPr>
          <w:p w14:paraId="3894F1A6" w14:textId="342CC13A" w:rsidR="00451414" w:rsidRPr="00451414" w:rsidDel="008176CC" w:rsidRDefault="00451414">
            <w:pPr>
              <w:rPr>
                <w:del w:id="5948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45072F9E" w14:textId="33FD9E2B" w:rsidR="00451414" w:rsidRPr="00451414" w:rsidDel="008176CC" w:rsidRDefault="00451414" w:rsidP="00451414">
            <w:pPr>
              <w:rPr>
                <w:del w:id="5949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3FBA90B9" w14:textId="4109A207" w:rsidR="00451414" w:rsidRPr="00451414" w:rsidDel="008176CC" w:rsidRDefault="00451414">
            <w:pPr>
              <w:rPr>
                <w:del w:id="5950" w:author="Tanuj Kumar" w:date="2024-03-03T14:10:00Z"/>
              </w:rPr>
            </w:pPr>
            <w:del w:id="595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734ED841" w14:textId="2999D0CB" w:rsidR="00451414" w:rsidRPr="00451414" w:rsidDel="008176CC" w:rsidRDefault="00451414">
            <w:pPr>
              <w:rPr>
                <w:del w:id="5952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32CB27A8" w14:textId="0CEBC4F4" w:rsidR="00451414" w:rsidRPr="00451414" w:rsidDel="008176CC" w:rsidRDefault="00451414" w:rsidP="00451414">
            <w:pPr>
              <w:rPr>
                <w:del w:id="595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6BD1D31" w14:textId="3F8929EC" w:rsidR="00451414" w:rsidRPr="00451414" w:rsidDel="008176CC" w:rsidRDefault="00451414">
            <w:pPr>
              <w:rPr>
                <w:del w:id="5954" w:author="Tanuj Kumar" w:date="2024-03-03T14:10:00Z"/>
              </w:rPr>
            </w:pPr>
            <w:del w:id="595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015AD61" w14:textId="0C1A0A85" w:rsidR="00451414" w:rsidRPr="00451414" w:rsidDel="008176CC" w:rsidRDefault="00451414">
            <w:pPr>
              <w:rPr>
                <w:del w:id="595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A92E24" w14:textId="5E12443D" w:rsidR="00451414" w:rsidRPr="00451414" w:rsidDel="008176CC" w:rsidRDefault="00451414" w:rsidP="00451414">
            <w:pPr>
              <w:rPr>
                <w:del w:id="595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75BF4FE" w14:textId="4F54219B" w:rsidR="00451414" w:rsidRPr="00451414" w:rsidDel="008176CC" w:rsidRDefault="00451414">
            <w:pPr>
              <w:rPr>
                <w:del w:id="5958" w:author="Tanuj Kumar" w:date="2024-03-03T14:10:00Z"/>
              </w:rPr>
            </w:pPr>
            <w:del w:id="595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DD28CEA" w14:textId="699A07DB" w:rsidR="00451414" w:rsidRPr="00451414" w:rsidDel="008176CC" w:rsidRDefault="00451414">
            <w:pPr>
              <w:rPr>
                <w:del w:id="596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174C246" w14:textId="552C4083" w:rsidR="00451414" w:rsidRPr="00451414" w:rsidDel="008176CC" w:rsidRDefault="00451414" w:rsidP="00451414">
            <w:pPr>
              <w:rPr>
                <w:del w:id="596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74DEC65" w14:textId="14F06834" w:rsidR="00451414" w:rsidRPr="00451414" w:rsidDel="008176CC" w:rsidRDefault="00451414">
            <w:pPr>
              <w:rPr>
                <w:del w:id="5962" w:author="Tanuj Kumar" w:date="2024-03-03T14:10:00Z"/>
              </w:rPr>
            </w:pPr>
            <w:del w:id="596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372A6FF" w14:textId="65DA46F7" w:rsidR="00451414" w:rsidRPr="00451414" w:rsidDel="008176CC" w:rsidRDefault="00451414">
            <w:pPr>
              <w:rPr>
                <w:del w:id="596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07D6958" w14:textId="01E154CA" w:rsidR="00451414" w:rsidRPr="00451414" w:rsidDel="008176CC" w:rsidRDefault="00451414" w:rsidP="00451414">
            <w:pPr>
              <w:rPr>
                <w:del w:id="596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63F0D3E" w14:textId="5C468D0F" w:rsidR="00451414" w:rsidRPr="00451414" w:rsidDel="008176CC" w:rsidRDefault="00451414">
            <w:pPr>
              <w:rPr>
                <w:del w:id="5966" w:author="Tanuj Kumar" w:date="2024-03-03T14:10:00Z"/>
                <w:b/>
                <w:bCs/>
              </w:rPr>
            </w:pPr>
            <w:del w:id="5967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BEBC6D0" w14:textId="199E6566" w:rsidR="00451414" w:rsidRPr="00451414" w:rsidDel="008176CC" w:rsidRDefault="00451414">
            <w:pPr>
              <w:rPr>
                <w:del w:id="5968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0F36D163" w14:textId="6CA4B193" w:rsidR="00451414" w:rsidRPr="00451414" w:rsidDel="008176CC" w:rsidRDefault="00451414">
            <w:pPr>
              <w:rPr>
                <w:del w:id="596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50B82CE" w14:textId="1A908AC1" w:rsidR="00451414" w:rsidRPr="00451414" w:rsidDel="008176CC" w:rsidRDefault="00451414">
            <w:pPr>
              <w:rPr>
                <w:del w:id="5970" w:author="Tanuj Kumar" w:date="2024-03-03T14:10:00Z"/>
              </w:rPr>
            </w:pPr>
            <w:del w:id="597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34D480C" w14:textId="19C57E00" w:rsidTr="00451414">
        <w:trPr>
          <w:trHeight w:val="345"/>
          <w:del w:id="5972" w:author="Tanuj Kumar" w:date="2024-03-03T14:10:00Z"/>
        </w:trPr>
        <w:tc>
          <w:tcPr>
            <w:tcW w:w="3955" w:type="dxa"/>
            <w:hideMark/>
          </w:tcPr>
          <w:p w14:paraId="28F7388F" w14:textId="12EF02DF" w:rsidR="00451414" w:rsidRPr="00451414" w:rsidDel="008176CC" w:rsidRDefault="00451414">
            <w:pPr>
              <w:rPr>
                <w:del w:id="5973" w:author="Tanuj Kumar" w:date="2024-03-03T14:10:00Z"/>
                <w:b/>
                <w:bCs/>
              </w:rPr>
            </w:pPr>
            <w:del w:id="5974" w:author="Tanuj Kumar" w:date="2024-03-03T14:10:00Z">
              <w:r w:rsidRPr="00451414" w:rsidDel="008176CC">
                <w:rPr>
                  <w:b/>
                  <w:bCs/>
                </w:rPr>
                <w:delText>Screen Time (avg. weekday)</w:delText>
              </w:r>
              <w:r w:rsidRPr="00451414" w:rsidDel="008176CC">
                <w:rPr>
                  <w:vertAlign w:val="superscript"/>
                </w:rPr>
                <w:delText>‡</w:delText>
              </w:r>
            </w:del>
          </w:p>
        </w:tc>
        <w:tc>
          <w:tcPr>
            <w:tcW w:w="1170" w:type="dxa"/>
            <w:noWrap/>
            <w:hideMark/>
          </w:tcPr>
          <w:p w14:paraId="2F418544" w14:textId="764DDB68" w:rsidR="00451414" w:rsidRPr="00451414" w:rsidDel="008176CC" w:rsidRDefault="00451414">
            <w:pPr>
              <w:rPr>
                <w:del w:id="5975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7FA247D5" w14:textId="23E7200A" w:rsidR="00451414" w:rsidRPr="00451414" w:rsidDel="008176CC" w:rsidRDefault="00451414" w:rsidP="00451414">
            <w:pPr>
              <w:rPr>
                <w:del w:id="5976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0FAAB72F" w14:textId="427E35D2" w:rsidR="00451414" w:rsidRPr="00451414" w:rsidDel="008176CC" w:rsidRDefault="00451414">
            <w:pPr>
              <w:rPr>
                <w:del w:id="5977" w:author="Tanuj Kumar" w:date="2024-03-03T14:10:00Z"/>
              </w:rPr>
            </w:pPr>
            <w:del w:id="597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234242D8" w14:textId="7EE39107" w:rsidR="00451414" w:rsidRPr="00451414" w:rsidDel="008176CC" w:rsidRDefault="00451414">
            <w:pPr>
              <w:rPr>
                <w:del w:id="5979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400B17DC" w14:textId="7B3FAE47" w:rsidR="00451414" w:rsidRPr="00451414" w:rsidDel="008176CC" w:rsidRDefault="00451414" w:rsidP="00451414">
            <w:pPr>
              <w:rPr>
                <w:del w:id="5980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49F2007" w14:textId="0F70DD63" w:rsidR="00451414" w:rsidRPr="00451414" w:rsidDel="008176CC" w:rsidRDefault="00451414">
            <w:pPr>
              <w:rPr>
                <w:del w:id="5981" w:author="Tanuj Kumar" w:date="2024-03-03T14:10:00Z"/>
                <w:b/>
                <w:bCs/>
              </w:rPr>
            </w:pPr>
            <w:del w:id="5982" w:author="Tanuj Kumar" w:date="2024-03-03T14:10:00Z">
              <w:r w:rsidRPr="00451414" w:rsidDel="008176CC">
                <w:rPr>
                  <w:b/>
                  <w:bCs/>
                </w:rPr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679C5C7F" w14:textId="77E9D8F5" w:rsidR="00451414" w:rsidRPr="00451414" w:rsidDel="008176CC" w:rsidRDefault="00451414">
            <w:pPr>
              <w:rPr>
                <w:del w:id="5983" w:author="Tanuj Kumar" w:date="2024-03-03T14:10:00Z"/>
                <w:b/>
                <w:bCs/>
              </w:rPr>
            </w:pPr>
          </w:p>
        </w:tc>
        <w:tc>
          <w:tcPr>
            <w:tcW w:w="678" w:type="dxa"/>
            <w:noWrap/>
            <w:hideMark/>
          </w:tcPr>
          <w:p w14:paraId="74955790" w14:textId="61351F78" w:rsidR="00451414" w:rsidRPr="00451414" w:rsidDel="008176CC" w:rsidRDefault="00451414" w:rsidP="00451414">
            <w:pPr>
              <w:rPr>
                <w:del w:id="598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04D30F1" w14:textId="383BC152" w:rsidR="00451414" w:rsidRPr="00451414" w:rsidDel="008176CC" w:rsidRDefault="00451414">
            <w:pPr>
              <w:rPr>
                <w:del w:id="5985" w:author="Tanuj Kumar" w:date="2024-03-03T14:10:00Z"/>
              </w:rPr>
            </w:pPr>
            <w:del w:id="598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C5B4A51" w14:textId="67742EF1" w:rsidR="00451414" w:rsidRPr="00451414" w:rsidDel="008176CC" w:rsidRDefault="00451414">
            <w:pPr>
              <w:rPr>
                <w:del w:id="598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3EEB2D" w14:textId="6F39D0AE" w:rsidR="00451414" w:rsidRPr="00451414" w:rsidDel="008176CC" w:rsidRDefault="00451414" w:rsidP="00451414">
            <w:pPr>
              <w:rPr>
                <w:del w:id="598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9D110D0" w14:textId="744956F7" w:rsidR="00451414" w:rsidRPr="00451414" w:rsidDel="008176CC" w:rsidRDefault="00451414">
            <w:pPr>
              <w:rPr>
                <w:del w:id="5989" w:author="Tanuj Kumar" w:date="2024-03-03T14:10:00Z"/>
              </w:rPr>
            </w:pPr>
            <w:del w:id="599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47ED1E2" w14:textId="3C9A2DED" w:rsidR="00451414" w:rsidRPr="00451414" w:rsidDel="008176CC" w:rsidRDefault="00451414">
            <w:pPr>
              <w:rPr>
                <w:del w:id="599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046882B" w14:textId="01E0C208" w:rsidR="00451414" w:rsidRPr="00451414" w:rsidDel="008176CC" w:rsidRDefault="00451414" w:rsidP="00451414">
            <w:pPr>
              <w:rPr>
                <w:del w:id="599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CE2B4E3" w14:textId="24189722" w:rsidR="00451414" w:rsidRPr="00451414" w:rsidDel="008176CC" w:rsidRDefault="00451414">
            <w:pPr>
              <w:rPr>
                <w:del w:id="5993" w:author="Tanuj Kumar" w:date="2024-03-03T14:10:00Z"/>
              </w:rPr>
            </w:pPr>
            <w:del w:id="599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0422515" w14:textId="5E6AC34C" w:rsidR="00451414" w:rsidRPr="00451414" w:rsidDel="008176CC" w:rsidRDefault="00451414">
            <w:pPr>
              <w:rPr>
                <w:del w:id="599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4956E72" w14:textId="40D3338B" w:rsidR="00451414" w:rsidRPr="00451414" w:rsidDel="008176CC" w:rsidRDefault="00451414">
            <w:pPr>
              <w:rPr>
                <w:del w:id="599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BAE0C2" w14:textId="569B2ACA" w:rsidR="00451414" w:rsidRPr="00451414" w:rsidDel="008176CC" w:rsidRDefault="00451414">
            <w:pPr>
              <w:rPr>
                <w:del w:id="5997" w:author="Tanuj Kumar" w:date="2024-03-03T14:10:00Z"/>
              </w:rPr>
            </w:pPr>
            <w:del w:id="5998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5EF00634" w14:textId="1804AA21" w:rsidTr="00451414">
        <w:trPr>
          <w:trHeight w:val="300"/>
          <w:del w:id="5999" w:author="Tanuj Kumar" w:date="2024-03-03T14:10:00Z"/>
        </w:trPr>
        <w:tc>
          <w:tcPr>
            <w:tcW w:w="3955" w:type="dxa"/>
            <w:hideMark/>
          </w:tcPr>
          <w:p w14:paraId="66D1B878" w14:textId="5C7299DB" w:rsidR="00451414" w:rsidRPr="00451414" w:rsidDel="008176CC" w:rsidRDefault="00451414" w:rsidP="00451414">
            <w:pPr>
              <w:rPr>
                <w:del w:id="6000" w:author="Tanuj Kumar" w:date="2024-03-03T14:10:00Z"/>
              </w:rPr>
            </w:pPr>
            <w:del w:id="6001" w:author="Tanuj Kumar" w:date="2024-03-03T14:10:00Z">
              <w:r w:rsidRPr="00451414" w:rsidDel="008176CC">
                <w:delText>≤1 hour</w:delText>
              </w:r>
            </w:del>
          </w:p>
        </w:tc>
        <w:tc>
          <w:tcPr>
            <w:tcW w:w="1170" w:type="dxa"/>
            <w:noWrap/>
            <w:hideMark/>
          </w:tcPr>
          <w:p w14:paraId="169EB1B5" w14:textId="1A1599F4" w:rsidR="00451414" w:rsidRPr="00451414" w:rsidDel="008176CC" w:rsidRDefault="00451414" w:rsidP="00451414">
            <w:pPr>
              <w:rPr>
                <w:del w:id="6002" w:author="Tanuj Kumar" w:date="2024-03-03T14:10:00Z"/>
              </w:rPr>
            </w:pPr>
            <w:del w:id="600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6114259F" w14:textId="49BFE64E" w:rsidR="00451414" w:rsidRPr="00451414" w:rsidDel="008176CC" w:rsidRDefault="00451414" w:rsidP="00451414">
            <w:pPr>
              <w:rPr>
                <w:del w:id="6004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5CF43FCB" w14:textId="448BF82F" w:rsidR="00451414" w:rsidRPr="00451414" w:rsidDel="008176CC" w:rsidRDefault="00451414">
            <w:pPr>
              <w:rPr>
                <w:del w:id="6005" w:author="Tanuj Kumar" w:date="2024-03-03T14:10:00Z"/>
              </w:rPr>
            </w:pPr>
            <w:del w:id="600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21403254" w14:textId="17A3B323" w:rsidR="00451414" w:rsidRPr="00451414" w:rsidDel="008176CC" w:rsidRDefault="00451414" w:rsidP="00451414">
            <w:pPr>
              <w:rPr>
                <w:del w:id="6007" w:author="Tanuj Kumar" w:date="2024-03-03T14:10:00Z"/>
              </w:rPr>
            </w:pPr>
            <w:del w:id="600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36D7835A" w14:textId="7E1BFD4F" w:rsidR="00451414" w:rsidRPr="00451414" w:rsidDel="008176CC" w:rsidRDefault="00451414" w:rsidP="00451414">
            <w:pPr>
              <w:rPr>
                <w:del w:id="600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4D6EE70" w14:textId="12742169" w:rsidR="00451414" w:rsidRPr="00451414" w:rsidDel="008176CC" w:rsidRDefault="00451414">
            <w:pPr>
              <w:rPr>
                <w:del w:id="6010" w:author="Tanuj Kumar" w:date="2024-03-03T14:10:00Z"/>
              </w:rPr>
            </w:pPr>
            <w:del w:id="601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4485F0E4" w14:textId="07E225E4" w:rsidR="00451414" w:rsidRPr="00451414" w:rsidDel="008176CC" w:rsidRDefault="00451414" w:rsidP="00451414">
            <w:pPr>
              <w:rPr>
                <w:del w:id="6012" w:author="Tanuj Kumar" w:date="2024-03-03T14:10:00Z"/>
              </w:rPr>
            </w:pPr>
            <w:del w:id="601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1772920" w14:textId="09D4536E" w:rsidR="00451414" w:rsidRPr="00451414" w:rsidDel="008176CC" w:rsidRDefault="00451414" w:rsidP="00451414">
            <w:pPr>
              <w:rPr>
                <w:del w:id="601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71A9B6" w14:textId="2E66271B" w:rsidR="00451414" w:rsidRPr="00451414" w:rsidDel="008176CC" w:rsidRDefault="00451414">
            <w:pPr>
              <w:rPr>
                <w:del w:id="6015" w:author="Tanuj Kumar" w:date="2024-03-03T14:10:00Z"/>
              </w:rPr>
            </w:pPr>
            <w:del w:id="601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A8872FA" w14:textId="5FDFB4AC" w:rsidR="00451414" w:rsidRPr="00451414" w:rsidDel="008176CC" w:rsidRDefault="00451414" w:rsidP="00451414">
            <w:pPr>
              <w:rPr>
                <w:del w:id="6017" w:author="Tanuj Kumar" w:date="2024-03-03T14:10:00Z"/>
              </w:rPr>
            </w:pPr>
            <w:del w:id="601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FAF9BB7" w14:textId="24230812" w:rsidR="00451414" w:rsidRPr="00451414" w:rsidDel="008176CC" w:rsidRDefault="00451414" w:rsidP="00451414">
            <w:pPr>
              <w:rPr>
                <w:del w:id="601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EF58C7B" w14:textId="7231E792" w:rsidR="00451414" w:rsidRPr="00451414" w:rsidDel="008176CC" w:rsidRDefault="00451414">
            <w:pPr>
              <w:rPr>
                <w:del w:id="6020" w:author="Tanuj Kumar" w:date="2024-03-03T14:10:00Z"/>
              </w:rPr>
            </w:pPr>
            <w:del w:id="602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D1B0BB9" w14:textId="7EF52BDA" w:rsidR="00451414" w:rsidRPr="00451414" w:rsidDel="008176CC" w:rsidRDefault="00451414" w:rsidP="00451414">
            <w:pPr>
              <w:rPr>
                <w:del w:id="6022" w:author="Tanuj Kumar" w:date="2024-03-03T14:10:00Z"/>
              </w:rPr>
            </w:pPr>
            <w:del w:id="6023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219D8529" w14:textId="1EA04501" w:rsidR="00451414" w:rsidRPr="00451414" w:rsidDel="008176CC" w:rsidRDefault="00451414" w:rsidP="00451414">
            <w:pPr>
              <w:rPr>
                <w:del w:id="602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0A3E47" w14:textId="34EB5CB4" w:rsidR="00451414" w:rsidRPr="00451414" w:rsidDel="008176CC" w:rsidRDefault="00451414">
            <w:pPr>
              <w:rPr>
                <w:del w:id="6025" w:author="Tanuj Kumar" w:date="2024-03-03T14:10:00Z"/>
              </w:rPr>
            </w:pPr>
            <w:del w:id="602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2B03EF1A" w14:textId="54EFD39B" w:rsidR="00451414" w:rsidRPr="00451414" w:rsidDel="008176CC" w:rsidRDefault="00451414" w:rsidP="00451414">
            <w:pPr>
              <w:rPr>
                <w:del w:id="6027" w:author="Tanuj Kumar" w:date="2024-03-03T14:10:00Z"/>
              </w:rPr>
            </w:pPr>
            <w:del w:id="6028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0F892F5" w14:textId="0F95C38B" w:rsidR="00451414" w:rsidRPr="00451414" w:rsidDel="008176CC" w:rsidRDefault="00451414" w:rsidP="00451414">
            <w:pPr>
              <w:rPr>
                <w:del w:id="602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B2AAB06" w14:textId="3BB7DF77" w:rsidR="00451414" w:rsidRPr="00451414" w:rsidDel="008176CC" w:rsidRDefault="00451414">
            <w:pPr>
              <w:rPr>
                <w:del w:id="6030" w:author="Tanuj Kumar" w:date="2024-03-03T14:10:00Z"/>
              </w:rPr>
            </w:pPr>
            <w:del w:id="6031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293DA3E" w14:textId="02545F99" w:rsidTr="00451414">
        <w:trPr>
          <w:trHeight w:val="300"/>
          <w:del w:id="6032" w:author="Tanuj Kumar" w:date="2024-03-03T14:10:00Z"/>
        </w:trPr>
        <w:tc>
          <w:tcPr>
            <w:tcW w:w="3955" w:type="dxa"/>
            <w:hideMark/>
          </w:tcPr>
          <w:p w14:paraId="392AF100" w14:textId="3541CE99" w:rsidR="00451414" w:rsidRPr="00451414" w:rsidDel="008176CC" w:rsidRDefault="00451414" w:rsidP="00451414">
            <w:pPr>
              <w:rPr>
                <w:del w:id="6033" w:author="Tanuj Kumar" w:date="2024-03-03T14:10:00Z"/>
              </w:rPr>
            </w:pPr>
            <w:del w:id="6034" w:author="Tanuj Kumar" w:date="2024-03-03T14:10:00Z">
              <w:r w:rsidRPr="00451414" w:rsidDel="008176CC">
                <w:delText>2+ hours</w:delText>
              </w:r>
            </w:del>
          </w:p>
        </w:tc>
        <w:tc>
          <w:tcPr>
            <w:tcW w:w="1170" w:type="dxa"/>
            <w:noWrap/>
            <w:hideMark/>
          </w:tcPr>
          <w:p w14:paraId="3F6C6D5C" w14:textId="5C75C047" w:rsidR="00451414" w:rsidRPr="00451414" w:rsidDel="008176CC" w:rsidRDefault="00451414" w:rsidP="00451414">
            <w:pPr>
              <w:rPr>
                <w:del w:id="6035" w:author="Tanuj Kumar" w:date="2024-03-03T14:10:00Z"/>
              </w:rPr>
            </w:pPr>
            <w:del w:id="6036" w:author="Tanuj Kumar" w:date="2024-03-03T14:10:00Z">
              <w:r w:rsidRPr="00451414" w:rsidDel="008176CC">
                <w:delText>0.96</w:delText>
              </w:r>
            </w:del>
          </w:p>
        </w:tc>
        <w:tc>
          <w:tcPr>
            <w:tcW w:w="912" w:type="dxa"/>
            <w:noWrap/>
            <w:hideMark/>
          </w:tcPr>
          <w:p w14:paraId="3DAC2C87" w14:textId="39B97BA2" w:rsidR="00451414" w:rsidRPr="00451414" w:rsidDel="008176CC" w:rsidRDefault="00451414" w:rsidP="00451414">
            <w:pPr>
              <w:rPr>
                <w:del w:id="6037" w:author="Tanuj Kumar" w:date="2024-03-03T14:10:00Z"/>
              </w:rPr>
            </w:pPr>
            <w:del w:id="6038" w:author="Tanuj Kumar" w:date="2024-03-03T14:10:00Z">
              <w:r w:rsidRPr="00451414" w:rsidDel="008176CC">
                <w:delText xml:space="preserve">(0.91 - </w:delText>
              </w:r>
            </w:del>
          </w:p>
        </w:tc>
        <w:tc>
          <w:tcPr>
            <w:tcW w:w="800" w:type="dxa"/>
            <w:noWrap/>
            <w:hideMark/>
          </w:tcPr>
          <w:p w14:paraId="1135032C" w14:textId="7F08CB2C" w:rsidR="00451414" w:rsidRPr="00451414" w:rsidDel="008176CC" w:rsidRDefault="00451414">
            <w:pPr>
              <w:rPr>
                <w:del w:id="6039" w:author="Tanuj Kumar" w:date="2024-03-03T14:10:00Z"/>
              </w:rPr>
            </w:pPr>
            <w:del w:id="6040" w:author="Tanuj Kumar" w:date="2024-03-03T14:10:00Z">
              <w:r w:rsidRPr="00451414" w:rsidDel="008176CC">
                <w:delText>1.01)</w:delText>
              </w:r>
            </w:del>
          </w:p>
        </w:tc>
        <w:tc>
          <w:tcPr>
            <w:tcW w:w="756" w:type="dxa"/>
            <w:noWrap/>
            <w:hideMark/>
          </w:tcPr>
          <w:p w14:paraId="39C77771" w14:textId="09048F92" w:rsidR="00451414" w:rsidRPr="00451414" w:rsidDel="008176CC" w:rsidRDefault="00451414" w:rsidP="00451414">
            <w:pPr>
              <w:rPr>
                <w:del w:id="6041" w:author="Tanuj Kumar" w:date="2024-03-03T14:10:00Z"/>
                <w:b/>
                <w:bCs/>
              </w:rPr>
            </w:pPr>
            <w:del w:id="6042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762" w:type="dxa"/>
            <w:noWrap/>
            <w:hideMark/>
          </w:tcPr>
          <w:p w14:paraId="343DF654" w14:textId="3EA1242A" w:rsidR="00451414" w:rsidRPr="00451414" w:rsidDel="008176CC" w:rsidRDefault="00451414" w:rsidP="00451414">
            <w:pPr>
              <w:rPr>
                <w:del w:id="6043" w:author="Tanuj Kumar" w:date="2024-03-03T14:10:00Z"/>
                <w:b/>
                <w:bCs/>
              </w:rPr>
            </w:pPr>
            <w:del w:id="6044" w:author="Tanuj Kumar" w:date="2024-03-03T14:10:00Z">
              <w:r w:rsidRPr="00451414" w:rsidDel="008176CC">
                <w:rPr>
                  <w:b/>
                  <w:bCs/>
                </w:rPr>
                <w:delText xml:space="preserve">(0.91 - </w:delText>
              </w:r>
            </w:del>
          </w:p>
        </w:tc>
        <w:tc>
          <w:tcPr>
            <w:tcW w:w="899" w:type="dxa"/>
            <w:noWrap/>
            <w:hideMark/>
          </w:tcPr>
          <w:p w14:paraId="481FCAE8" w14:textId="48C1A413" w:rsidR="00451414" w:rsidRPr="00451414" w:rsidDel="008176CC" w:rsidRDefault="00451414">
            <w:pPr>
              <w:rPr>
                <w:del w:id="6045" w:author="Tanuj Kumar" w:date="2024-03-03T14:10:00Z"/>
                <w:b/>
                <w:bCs/>
              </w:rPr>
            </w:pPr>
            <w:del w:id="6046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762" w:type="dxa"/>
            <w:noWrap/>
            <w:hideMark/>
          </w:tcPr>
          <w:p w14:paraId="06B810AF" w14:textId="340DF3BA" w:rsidR="00451414" w:rsidRPr="00451414" w:rsidDel="008176CC" w:rsidRDefault="00451414" w:rsidP="00451414">
            <w:pPr>
              <w:rPr>
                <w:del w:id="6047" w:author="Tanuj Kumar" w:date="2024-03-03T14:10:00Z"/>
              </w:rPr>
            </w:pPr>
            <w:del w:id="6048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5E64BA5A" w14:textId="797F92EE" w:rsidR="00451414" w:rsidRPr="00451414" w:rsidDel="008176CC" w:rsidRDefault="00451414" w:rsidP="00451414">
            <w:pPr>
              <w:rPr>
                <w:del w:id="6049" w:author="Tanuj Kumar" w:date="2024-03-03T14:10:00Z"/>
              </w:rPr>
            </w:pPr>
            <w:del w:id="6050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594DF20D" w14:textId="35F85B9C" w:rsidR="00451414" w:rsidRPr="00451414" w:rsidDel="008176CC" w:rsidRDefault="00451414">
            <w:pPr>
              <w:rPr>
                <w:del w:id="6051" w:author="Tanuj Kumar" w:date="2024-03-03T14:10:00Z"/>
              </w:rPr>
            </w:pPr>
            <w:del w:id="6052" w:author="Tanuj Kumar" w:date="2024-03-03T14:10:00Z">
              <w:r w:rsidRPr="00451414" w:rsidDel="008176CC">
                <w:delText>1.03)</w:delText>
              </w:r>
            </w:del>
          </w:p>
        </w:tc>
        <w:tc>
          <w:tcPr>
            <w:tcW w:w="610" w:type="dxa"/>
            <w:noWrap/>
            <w:hideMark/>
          </w:tcPr>
          <w:p w14:paraId="1E4BB105" w14:textId="744B43D7" w:rsidR="00451414" w:rsidRPr="00451414" w:rsidDel="008176CC" w:rsidRDefault="00451414" w:rsidP="00451414">
            <w:pPr>
              <w:rPr>
                <w:del w:id="6053" w:author="Tanuj Kumar" w:date="2024-03-03T14:10:00Z"/>
              </w:rPr>
            </w:pPr>
            <w:del w:id="6054" w:author="Tanuj Kumar" w:date="2024-03-03T14:10:00Z">
              <w:r w:rsidRPr="00451414" w:rsidDel="008176CC">
                <w:delText>0.98</w:delText>
              </w:r>
            </w:del>
          </w:p>
        </w:tc>
        <w:tc>
          <w:tcPr>
            <w:tcW w:w="678" w:type="dxa"/>
            <w:noWrap/>
            <w:hideMark/>
          </w:tcPr>
          <w:p w14:paraId="58D2CD8E" w14:textId="0E7B6ED4" w:rsidR="00451414" w:rsidRPr="00451414" w:rsidDel="008176CC" w:rsidRDefault="00451414" w:rsidP="00451414">
            <w:pPr>
              <w:rPr>
                <w:del w:id="6055" w:author="Tanuj Kumar" w:date="2024-03-03T14:10:00Z"/>
              </w:rPr>
            </w:pPr>
            <w:del w:id="6056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678" w:type="dxa"/>
            <w:noWrap/>
            <w:hideMark/>
          </w:tcPr>
          <w:p w14:paraId="2A249807" w14:textId="287B23D0" w:rsidR="00451414" w:rsidRPr="00451414" w:rsidDel="008176CC" w:rsidRDefault="00451414">
            <w:pPr>
              <w:rPr>
                <w:del w:id="6057" w:author="Tanuj Kumar" w:date="2024-03-03T14:10:00Z"/>
              </w:rPr>
            </w:pPr>
            <w:del w:id="6058" w:author="Tanuj Kumar" w:date="2024-03-03T14:10:00Z">
              <w:r w:rsidRPr="00451414" w:rsidDel="008176CC">
                <w:delText>1.03)</w:delText>
              </w:r>
            </w:del>
          </w:p>
        </w:tc>
        <w:tc>
          <w:tcPr>
            <w:tcW w:w="610" w:type="dxa"/>
            <w:noWrap/>
            <w:hideMark/>
          </w:tcPr>
          <w:p w14:paraId="58E91D68" w14:textId="4FCDFF11" w:rsidR="00451414" w:rsidRPr="00451414" w:rsidDel="008176CC" w:rsidRDefault="00451414" w:rsidP="00451414">
            <w:pPr>
              <w:rPr>
                <w:del w:id="6059" w:author="Tanuj Kumar" w:date="2024-03-03T14:10:00Z"/>
                <w:b/>
                <w:bCs/>
              </w:rPr>
            </w:pPr>
            <w:del w:id="6060" w:author="Tanuj Kumar" w:date="2024-03-03T14:10:00Z">
              <w:r w:rsidRPr="00451414" w:rsidDel="008176CC">
                <w:rPr>
                  <w:b/>
                  <w:bCs/>
                </w:rPr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021A08F5" w14:textId="3753D56E" w:rsidR="00451414" w:rsidRPr="00451414" w:rsidDel="008176CC" w:rsidRDefault="00451414" w:rsidP="00451414">
            <w:pPr>
              <w:rPr>
                <w:del w:id="6061" w:author="Tanuj Kumar" w:date="2024-03-03T14:10:00Z"/>
                <w:b/>
                <w:bCs/>
              </w:rPr>
            </w:pPr>
            <w:del w:id="6062" w:author="Tanuj Kumar" w:date="2024-03-03T14:10:00Z">
              <w:r w:rsidRPr="00451414" w:rsidDel="008176CC">
                <w:rPr>
                  <w:b/>
                  <w:bCs/>
                </w:rPr>
                <w:delText xml:space="preserve">(0.91 - </w:delText>
              </w:r>
            </w:del>
          </w:p>
        </w:tc>
        <w:tc>
          <w:tcPr>
            <w:tcW w:w="678" w:type="dxa"/>
            <w:noWrap/>
            <w:hideMark/>
          </w:tcPr>
          <w:p w14:paraId="3BD6613E" w14:textId="0C06B05E" w:rsidR="00451414" w:rsidRPr="00451414" w:rsidDel="008176CC" w:rsidRDefault="00451414">
            <w:pPr>
              <w:rPr>
                <w:del w:id="6063" w:author="Tanuj Kumar" w:date="2024-03-03T14:10:00Z"/>
                <w:b/>
                <w:bCs/>
              </w:rPr>
            </w:pPr>
            <w:del w:id="6064" w:author="Tanuj Kumar" w:date="2024-03-03T14:10:00Z">
              <w:r w:rsidRPr="00451414" w:rsidDel="008176CC">
                <w:rPr>
                  <w:b/>
                  <w:bCs/>
                </w:rPr>
                <w:delText>0.99)</w:delText>
              </w:r>
            </w:del>
          </w:p>
        </w:tc>
        <w:tc>
          <w:tcPr>
            <w:tcW w:w="610" w:type="dxa"/>
            <w:noWrap/>
            <w:hideMark/>
          </w:tcPr>
          <w:p w14:paraId="2A5D50E2" w14:textId="212D868C" w:rsidR="00451414" w:rsidRPr="00451414" w:rsidDel="008176CC" w:rsidRDefault="00451414" w:rsidP="00451414">
            <w:pPr>
              <w:rPr>
                <w:del w:id="6065" w:author="Tanuj Kumar" w:date="2024-03-03T14:10:00Z"/>
              </w:rPr>
            </w:pPr>
            <w:del w:id="6066" w:author="Tanuj Kumar" w:date="2024-03-03T14:10:00Z">
              <w:r w:rsidRPr="00451414" w:rsidDel="008176CC">
                <w:delText>1.00</w:delText>
              </w:r>
            </w:del>
          </w:p>
        </w:tc>
        <w:tc>
          <w:tcPr>
            <w:tcW w:w="678" w:type="dxa"/>
            <w:noWrap/>
            <w:hideMark/>
          </w:tcPr>
          <w:p w14:paraId="58F4B1E9" w14:textId="19E454C3" w:rsidR="00451414" w:rsidRPr="00451414" w:rsidDel="008176CC" w:rsidRDefault="00451414" w:rsidP="00451414">
            <w:pPr>
              <w:rPr>
                <w:del w:id="6067" w:author="Tanuj Kumar" w:date="2024-03-03T14:10:00Z"/>
              </w:rPr>
            </w:pPr>
            <w:del w:id="6068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3E5A203F" w14:textId="4404AC57" w:rsidR="00451414" w:rsidRPr="00451414" w:rsidDel="008176CC" w:rsidRDefault="00451414">
            <w:pPr>
              <w:rPr>
                <w:del w:id="6069" w:author="Tanuj Kumar" w:date="2024-03-03T14:10:00Z"/>
              </w:rPr>
            </w:pPr>
            <w:del w:id="6070" w:author="Tanuj Kumar" w:date="2024-03-03T14:10:00Z">
              <w:r w:rsidRPr="00451414" w:rsidDel="008176CC">
                <w:delText>1.03)</w:delText>
              </w:r>
            </w:del>
          </w:p>
        </w:tc>
      </w:tr>
      <w:tr w:rsidR="00451414" w:rsidRPr="00451414" w:rsidDel="008176CC" w14:paraId="595910FA" w14:textId="2D5FD3A5" w:rsidTr="00451414">
        <w:trPr>
          <w:trHeight w:val="300"/>
          <w:del w:id="6071" w:author="Tanuj Kumar" w:date="2024-03-03T14:10:00Z"/>
        </w:trPr>
        <w:tc>
          <w:tcPr>
            <w:tcW w:w="3955" w:type="dxa"/>
            <w:noWrap/>
            <w:hideMark/>
          </w:tcPr>
          <w:p w14:paraId="1D284FB2" w14:textId="61913FCD" w:rsidR="00451414" w:rsidRPr="00451414" w:rsidDel="008176CC" w:rsidRDefault="00451414">
            <w:pPr>
              <w:rPr>
                <w:del w:id="6072" w:author="Tanuj Kumar" w:date="2024-03-03T14:10:00Z"/>
                <w:b/>
                <w:bCs/>
              </w:rPr>
            </w:pPr>
            <w:del w:id="6073" w:author="Tanuj Kumar" w:date="2024-03-03T14:10:00Z">
              <w:r w:rsidRPr="00451414" w:rsidDel="008176CC">
                <w:rPr>
                  <w:b/>
                  <w:bCs/>
                </w:rPr>
                <w:delText xml:space="preserve">Hours of sleep (avg. </w:delText>
              </w:r>
              <w:r w:rsidR="00E74AF0" w:rsidDel="008176CC">
                <w:rPr>
                  <w:b/>
                  <w:bCs/>
                </w:rPr>
                <w:delText>day in past week</w:delText>
              </w:r>
              <w:r w:rsidRPr="00451414" w:rsidDel="008176CC">
                <w:rPr>
                  <w:b/>
                  <w:bCs/>
                </w:rPr>
                <w:delText>)</w:delText>
              </w:r>
            </w:del>
          </w:p>
        </w:tc>
        <w:tc>
          <w:tcPr>
            <w:tcW w:w="1170" w:type="dxa"/>
            <w:hideMark/>
          </w:tcPr>
          <w:p w14:paraId="2E862AF8" w14:textId="1C498BCB" w:rsidR="00451414" w:rsidRPr="00451414" w:rsidDel="008176CC" w:rsidRDefault="00451414">
            <w:pPr>
              <w:rPr>
                <w:del w:id="6074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6C2B349F" w14:textId="4C84A8F0" w:rsidR="00451414" w:rsidRPr="00451414" w:rsidDel="008176CC" w:rsidRDefault="00451414" w:rsidP="00451414">
            <w:pPr>
              <w:rPr>
                <w:del w:id="6075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508EB15F" w14:textId="15A102FF" w:rsidR="00451414" w:rsidRPr="00451414" w:rsidDel="008176CC" w:rsidRDefault="00451414">
            <w:pPr>
              <w:rPr>
                <w:del w:id="6076" w:author="Tanuj Kumar" w:date="2024-03-03T14:10:00Z"/>
              </w:rPr>
            </w:pPr>
            <w:del w:id="607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hideMark/>
          </w:tcPr>
          <w:p w14:paraId="0D375BDD" w14:textId="5CFCA7B5" w:rsidR="00451414" w:rsidRPr="00451414" w:rsidDel="008176CC" w:rsidRDefault="00451414">
            <w:pPr>
              <w:rPr>
                <w:del w:id="6078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1FCBD24D" w14:textId="63BAB7FF" w:rsidR="00451414" w:rsidRPr="00451414" w:rsidDel="008176CC" w:rsidRDefault="00451414" w:rsidP="00451414">
            <w:pPr>
              <w:rPr>
                <w:del w:id="6079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694FA378" w14:textId="458921E6" w:rsidR="00451414" w:rsidRPr="00451414" w:rsidDel="008176CC" w:rsidRDefault="00451414">
            <w:pPr>
              <w:rPr>
                <w:del w:id="6080" w:author="Tanuj Kumar" w:date="2024-03-03T14:10:00Z"/>
              </w:rPr>
            </w:pPr>
            <w:del w:id="608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2F3F2815" w14:textId="38E65716" w:rsidR="00451414" w:rsidRPr="00451414" w:rsidDel="008176CC" w:rsidRDefault="00451414">
            <w:pPr>
              <w:rPr>
                <w:del w:id="608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4F18047" w14:textId="77A7BB5C" w:rsidR="00451414" w:rsidRPr="00451414" w:rsidDel="008176CC" w:rsidRDefault="00451414" w:rsidP="00451414">
            <w:pPr>
              <w:rPr>
                <w:del w:id="608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FD2E4AE" w14:textId="37BF032B" w:rsidR="00451414" w:rsidRPr="00451414" w:rsidDel="008176CC" w:rsidRDefault="00451414">
            <w:pPr>
              <w:rPr>
                <w:del w:id="6084" w:author="Tanuj Kumar" w:date="2024-03-03T14:10:00Z"/>
              </w:rPr>
            </w:pPr>
            <w:del w:id="608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89BCC97" w14:textId="35E968E8" w:rsidR="00451414" w:rsidRPr="00451414" w:rsidDel="008176CC" w:rsidRDefault="00451414">
            <w:pPr>
              <w:rPr>
                <w:del w:id="608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C048D7A" w14:textId="566A4F6A" w:rsidR="00451414" w:rsidRPr="00451414" w:rsidDel="008176CC" w:rsidRDefault="00451414" w:rsidP="00451414">
            <w:pPr>
              <w:rPr>
                <w:del w:id="608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5B46C3E" w14:textId="038D4959" w:rsidR="00451414" w:rsidRPr="00451414" w:rsidDel="008176CC" w:rsidRDefault="00451414">
            <w:pPr>
              <w:rPr>
                <w:del w:id="6088" w:author="Tanuj Kumar" w:date="2024-03-03T14:10:00Z"/>
              </w:rPr>
            </w:pPr>
            <w:del w:id="608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5A96814" w14:textId="5E4384C4" w:rsidR="00451414" w:rsidRPr="00451414" w:rsidDel="008176CC" w:rsidRDefault="00451414">
            <w:pPr>
              <w:rPr>
                <w:del w:id="609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F0AB423" w14:textId="5F493E33" w:rsidR="00451414" w:rsidRPr="00451414" w:rsidDel="008176CC" w:rsidRDefault="00451414" w:rsidP="00451414">
            <w:pPr>
              <w:rPr>
                <w:del w:id="609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8AD79A2" w14:textId="23BBC279" w:rsidR="00451414" w:rsidRPr="00451414" w:rsidDel="008176CC" w:rsidRDefault="00451414">
            <w:pPr>
              <w:rPr>
                <w:del w:id="6092" w:author="Tanuj Kumar" w:date="2024-03-03T14:10:00Z"/>
              </w:rPr>
            </w:pPr>
            <w:del w:id="609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72200A4C" w14:textId="7520733F" w:rsidR="00451414" w:rsidRPr="00451414" w:rsidDel="008176CC" w:rsidRDefault="00451414">
            <w:pPr>
              <w:rPr>
                <w:del w:id="609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2380CA1" w14:textId="78F2292D" w:rsidR="00451414" w:rsidRPr="00451414" w:rsidDel="008176CC" w:rsidRDefault="00451414" w:rsidP="00451414">
            <w:pPr>
              <w:rPr>
                <w:del w:id="609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B49629D" w14:textId="32D841C4" w:rsidR="00451414" w:rsidRPr="00451414" w:rsidDel="008176CC" w:rsidRDefault="00451414">
            <w:pPr>
              <w:rPr>
                <w:del w:id="6096" w:author="Tanuj Kumar" w:date="2024-03-03T14:10:00Z"/>
              </w:rPr>
            </w:pPr>
            <w:del w:id="609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8B85188" w14:textId="2A28576E" w:rsidTr="00451414">
        <w:trPr>
          <w:trHeight w:val="300"/>
          <w:del w:id="6098" w:author="Tanuj Kumar" w:date="2024-03-03T14:10:00Z"/>
        </w:trPr>
        <w:tc>
          <w:tcPr>
            <w:tcW w:w="3955" w:type="dxa"/>
            <w:hideMark/>
          </w:tcPr>
          <w:p w14:paraId="48ED2EE5" w14:textId="57817E02" w:rsidR="00451414" w:rsidRPr="00451414" w:rsidDel="008176CC" w:rsidRDefault="00451414" w:rsidP="00451414">
            <w:pPr>
              <w:rPr>
                <w:del w:id="6099" w:author="Tanuj Kumar" w:date="2024-03-03T14:10:00Z"/>
              </w:rPr>
            </w:pPr>
            <w:del w:id="6100" w:author="Tanuj Kumar" w:date="2024-03-03T14:10:00Z">
              <w:r w:rsidRPr="00451414" w:rsidDel="008176CC">
                <w:delText>≤9 hours</w:delText>
              </w:r>
            </w:del>
          </w:p>
        </w:tc>
        <w:tc>
          <w:tcPr>
            <w:tcW w:w="1170" w:type="dxa"/>
            <w:noWrap/>
            <w:hideMark/>
          </w:tcPr>
          <w:p w14:paraId="4E2CEC7E" w14:textId="35758EDF" w:rsidR="00451414" w:rsidRPr="00451414" w:rsidDel="008176CC" w:rsidRDefault="00451414" w:rsidP="00451414">
            <w:pPr>
              <w:rPr>
                <w:del w:id="6101" w:author="Tanuj Kumar" w:date="2024-03-03T14:10:00Z"/>
              </w:rPr>
            </w:pPr>
            <w:del w:id="610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2C798DCB" w14:textId="79F6D42E" w:rsidR="00451414" w:rsidRPr="00451414" w:rsidDel="008176CC" w:rsidRDefault="00451414" w:rsidP="00451414">
            <w:pPr>
              <w:rPr>
                <w:del w:id="6103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4E416D6D" w14:textId="0C6483D9" w:rsidR="00451414" w:rsidRPr="00451414" w:rsidDel="008176CC" w:rsidRDefault="00451414">
            <w:pPr>
              <w:rPr>
                <w:del w:id="6104" w:author="Tanuj Kumar" w:date="2024-03-03T14:10:00Z"/>
              </w:rPr>
            </w:pPr>
            <w:del w:id="610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F0FCFC8" w14:textId="5D863AB9" w:rsidR="00451414" w:rsidRPr="00451414" w:rsidDel="008176CC" w:rsidRDefault="00451414" w:rsidP="00451414">
            <w:pPr>
              <w:rPr>
                <w:del w:id="6106" w:author="Tanuj Kumar" w:date="2024-03-03T14:10:00Z"/>
              </w:rPr>
            </w:pPr>
            <w:del w:id="610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5CA2F5AF" w14:textId="0187B65C" w:rsidR="00451414" w:rsidRPr="00451414" w:rsidDel="008176CC" w:rsidRDefault="00451414" w:rsidP="00451414">
            <w:pPr>
              <w:rPr>
                <w:del w:id="6108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72B82618" w14:textId="0FAC8C0B" w:rsidR="00451414" w:rsidRPr="00451414" w:rsidDel="008176CC" w:rsidRDefault="00451414">
            <w:pPr>
              <w:rPr>
                <w:del w:id="6109" w:author="Tanuj Kumar" w:date="2024-03-03T14:10:00Z"/>
              </w:rPr>
            </w:pPr>
            <w:del w:id="611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D9A59A9" w14:textId="37D403F2" w:rsidR="00451414" w:rsidRPr="00451414" w:rsidDel="008176CC" w:rsidRDefault="00451414" w:rsidP="00451414">
            <w:pPr>
              <w:rPr>
                <w:del w:id="6111" w:author="Tanuj Kumar" w:date="2024-03-03T14:10:00Z"/>
              </w:rPr>
            </w:pPr>
            <w:del w:id="611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56E7472" w14:textId="5BA839C6" w:rsidR="00451414" w:rsidRPr="00451414" w:rsidDel="008176CC" w:rsidRDefault="00451414" w:rsidP="00451414">
            <w:pPr>
              <w:rPr>
                <w:del w:id="611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9762144" w14:textId="79452C15" w:rsidR="00451414" w:rsidRPr="00451414" w:rsidDel="008176CC" w:rsidRDefault="00451414">
            <w:pPr>
              <w:rPr>
                <w:del w:id="6114" w:author="Tanuj Kumar" w:date="2024-03-03T14:10:00Z"/>
              </w:rPr>
            </w:pPr>
            <w:del w:id="611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3E6FE1B" w14:textId="6E99650F" w:rsidR="00451414" w:rsidRPr="00451414" w:rsidDel="008176CC" w:rsidRDefault="00451414" w:rsidP="00451414">
            <w:pPr>
              <w:rPr>
                <w:del w:id="6116" w:author="Tanuj Kumar" w:date="2024-03-03T14:10:00Z"/>
              </w:rPr>
            </w:pPr>
            <w:del w:id="611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FAF0176" w14:textId="0DC6EA5C" w:rsidR="00451414" w:rsidRPr="00451414" w:rsidDel="008176CC" w:rsidRDefault="00451414" w:rsidP="00451414">
            <w:pPr>
              <w:rPr>
                <w:del w:id="611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D7F9CA" w14:textId="2733EC0D" w:rsidR="00451414" w:rsidRPr="00451414" w:rsidDel="008176CC" w:rsidRDefault="00451414">
            <w:pPr>
              <w:rPr>
                <w:del w:id="6119" w:author="Tanuj Kumar" w:date="2024-03-03T14:10:00Z"/>
              </w:rPr>
            </w:pPr>
            <w:del w:id="612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3967FC5" w14:textId="51779D3E" w:rsidR="00451414" w:rsidRPr="00451414" w:rsidDel="008176CC" w:rsidRDefault="00451414" w:rsidP="00451414">
            <w:pPr>
              <w:rPr>
                <w:del w:id="6121" w:author="Tanuj Kumar" w:date="2024-03-03T14:10:00Z"/>
              </w:rPr>
            </w:pPr>
            <w:del w:id="6122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FB063AF" w14:textId="74D846D6" w:rsidR="00451414" w:rsidRPr="00451414" w:rsidDel="008176CC" w:rsidRDefault="00451414" w:rsidP="00451414">
            <w:pPr>
              <w:rPr>
                <w:del w:id="612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CED1679" w14:textId="4BF576DE" w:rsidR="00451414" w:rsidRPr="00451414" w:rsidDel="008176CC" w:rsidRDefault="00451414">
            <w:pPr>
              <w:rPr>
                <w:del w:id="6124" w:author="Tanuj Kumar" w:date="2024-03-03T14:10:00Z"/>
              </w:rPr>
            </w:pPr>
            <w:del w:id="612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5E84215B" w14:textId="3B5C9FDD" w:rsidR="00451414" w:rsidRPr="00451414" w:rsidDel="008176CC" w:rsidRDefault="00451414" w:rsidP="00451414">
            <w:pPr>
              <w:rPr>
                <w:del w:id="6126" w:author="Tanuj Kumar" w:date="2024-03-03T14:10:00Z"/>
              </w:rPr>
            </w:pPr>
            <w:del w:id="6127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E009493" w14:textId="6B6DBCB2" w:rsidR="00451414" w:rsidRPr="00451414" w:rsidDel="008176CC" w:rsidRDefault="00451414" w:rsidP="00451414">
            <w:pPr>
              <w:rPr>
                <w:del w:id="612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7509030" w14:textId="7AC9C8C6" w:rsidR="00451414" w:rsidRPr="00451414" w:rsidDel="008176CC" w:rsidRDefault="00451414">
            <w:pPr>
              <w:rPr>
                <w:del w:id="6129" w:author="Tanuj Kumar" w:date="2024-03-03T14:10:00Z"/>
              </w:rPr>
            </w:pPr>
            <w:del w:id="6130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71DEB40B" w14:textId="7B10E473" w:rsidTr="00451414">
        <w:trPr>
          <w:trHeight w:val="285"/>
          <w:del w:id="6131" w:author="Tanuj Kumar" w:date="2024-03-03T14:10:00Z"/>
        </w:trPr>
        <w:tc>
          <w:tcPr>
            <w:tcW w:w="3955" w:type="dxa"/>
            <w:hideMark/>
          </w:tcPr>
          <w:p w14:paraId="521CD547" w14:textId="1916C8A2" w:rsidR="00451414" w:rsidRPr="00451414" w:rsidDel="008176CC" w:rsidRDefault="00451414" w:rsidP="00451414">
            <w:pPr>
              <w:rPr>
                <w:del w:id="6132" w:author="Tanuj Kumar" w:date="2024-03-03T14:10:00Z"/>
              </w:rPr>
            </w:pPr>
            <w:del w:id="6133" w:author="Tanuj Kumar" w:date="2024-03-03T14:10:00Z">
              <w:r w:rsidRPr="00451414" w:rsidDel="008176CC">
                <w:delText>10+ hours</w:delText>
              </w:r>
            </w:del>
          </w:p>
        </w:tc>
        <w:tc>
          <w:tcPr>
            <w:tcW w:w="1170" w:type="dxa"/>
            <w:noWrap/>
            <w:hideMark/>
          </w:tcPr>
          <w:p w14:paraId="372EDCD6" w14:textId="314C00E5" w:rsidR="00451414" w:rsidRPr="00451414" w:rsidDel="008176CC" w:rsidRDefault="00451414" w:rsidP="00451414">
            <w:pPr>
              <w:rPr>
                <w:del w:id="6134" w:author="Tanuj Kumar" w:date="2024-03-03T14:10:00Z"/>
              </w:rPr>
            </w:pPr>
            <w:del w:id="6135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912" w:type="dxa"/>
            <w:noWrap/>
            <w:hideMark/>
          </w:tcPr>
          <w:p w14:paraId="1BDAC1A1" w14:textId="4BC02945" w:rsidR="00451414" w:rsidRPr="00451414" w:rsidDel="008176CC" w:rsidRDefault="00451414" w:rsidP="00451414">
            <w:pPr>
              <w:rPr>
                <w:del w:id="6136" w:author="Tanuj Kumar" w:date="2024-03-03T14:10:00Z"/>
              </w:rPr>
            </w:pPr>
            <w:del w:id="6137" w:author="Tanuj Kumar" w:date="2024-03-03T14:10:00Z">
              <w:r w:rsidRPr="00451414" w:rsidDel="008176CC">
                <w:delText xml:space="preserve">(0.96 - </w:delText>
              </w:r>
            </w:del>
          </w:p>
        </w:tc>
        <w:tc>
          <w:tcPr>
            <w:tcW w:w="800" w:type="dxa"/>
            <w:noWrap/>
            <w:hideMark/>
          </w:tcPr>
          <w:p w14:paraId="324306B2" w14:textId="513D89D5" w:rsidR="00451414" w:rsidRPr="00451414" w:rsidDel="008176CC" w:rsidRDefault="00451414">
            <w:pPr>
              <w:rPr>
                <w:del w:id="6138" w:author="Tanuj Kumar" w:date="2024-03-03T14:10:00Z"/>
              </w:rPr>
            </w:pPr>
            <w:del w:id="6139" w:author="Tanuj Kumar" w:date="2024-03-03T14:10:00Z">
              <w:r w:rsidRPr="00451414" w:rsidDel="008176CC">
                <w:delText>1.08)</w:delText>
              </w:r>
            </w:del>
          </w:p>
        </w:tc>
        <w:tc>
          <w:tcPr>
            <w:tcW w:w="756" w:type="dxa"/>
            <w:noWrap/>
            <w:hideMark/>
          </w:tcPr>
          <w:p w14:paraId="50649FE6" w14:textId="11E92B88" w:rsidR="00451414" w:rsidRPr="00451414" w:rsidDel="008176CC" w:rsidRDefault="00451414" w:rsidP="00451414">
            <w:pPr>
              <w:rPr>
                <w:del w:id="6140" w:author="Tanuj Kumar" w:date="2024-03-03T14:10:00Z"/>
              </w:rPr>
            </w:pPr>
            <w:del w:id="6141" w:author="Tanuj Kumar" w:date="2024-03-03T14:10:00Z">
              <w:r w:rsidRPr="00451414" w:rsidDel="008176CC">
                <w:delText>0.99</w:delText>
              </w:r>
            </w:del>
          </w:p>
        </w:tc>
        <w:tc>
          <w:tcPr>
            <w:tcW w:w="762" w:type="dxa"/>
            <w:noWrap/>
            <w:hideMark/>
          </w:tcPr>
          <w:p w14:paraId="3F570E1A" w14:textId="29307472" w:rsidR="00451414" w:rsidRPr="00451414" w:rsidDel="008176CC" w:rsidRDefault="00451414" w:rsidP="00451414">
            <w:pPr>
              <w:rPr>
                <w:del w:id="6142" w:author="Tanuj Kumar" w:date="2024-03-03T14:10:00Z"/>
              </w:rPr>
            </w:pPr>
            <w:del w:id="6143" w:author="Tanuj Kumar" w:date="2024-03-03T14:10:00Z">
              <w:r w:rsidRPr="00451414" w:rsidDel="008176CC">
                <w:delText xml:space="preserve">(0.94 - </w:delText>
              </w:r>
            </w:del>
          </w:p>
        </w:tc>
        <w:tc>
          <w:tcPr>
            <w:tcW w:w="899" w:type="dxa"/>
            <w:noWrap/>
            <w:hideMark/>
          </w:tcPr>
          <w:p w14:paraId="09C4C33B" w14:textId="0F6FF2AB" w:rsidR="00451414" w:rsidRPr="00451414" w:rsidDel="008176CC" w:rsidRDefault="00451414">
            <w:pPr>
              <w:rPr>
                <w:del w:id="6144" w:author="Tanuj Kumar" w:date="2024-03-03T14:10:00Z"/>
              </w:rPr>
            </w:pPr>
            <w:del w:id="6145" w:author="Tanuj Kumar" w:date="2024-03-03T14:10:00Z">
              <w:r w:rsidRPr="00451414" w:rsidDel="008176CC">
                <w:delText>1.04)</w:delText>
              </w:r>
            </w:del>
          </w:p>
        </w:tc>
        <w:tc>
          <w:tcPr>
            <w:tcW w:w="762" w:type="dxa"/>
            <w:noWrap/>
            <w:hideMark/>
          </w:tcPr>
          <w:p w14:paraId="5C82625C" w14:textId="7AD4298B" w:rsidR="00451414" w:rsidRPr="00451414" w:rsidDel="008176CC" w:rsidRDefault="00451414" w:rsidP="00451414">
            <w:pPr>
              <w:rPr>
                <w:del w:id="6146" w:author="Tanuj Kumar" w:date="2024-03-03T14:10:00Z"/>
              </w:rPr>
            </w:pPr>
            <w:del w:id="6147" w:author="Tanuj Kumar" w:date="2024-03-03T14:10:00Z">
              <w:r w:rsidRPr="00451414" w:rsidDel="008176CC">
                <w:delText>1.03</w:delText>
              </w:r>
            </w:del>
          </w:p>
        </w:tc>
        <w:tc>
          <w:tcPr>
            <w:tcW w:w="678" w:type="dxa"/>
            <w:noWrap/>
            <w:hideMark/>
          </w:tcPr>
          <w:p w14:paraId="1104388B" w14:textId="261ED5A3" w:rsidR="00451414" w:rsidRPr="00451414" w:rsidDel="008176CC" w:rsidRDefault="00451414" w:rsidP="00451414">
            <w:pPr>
              <w:rPr>
                <w:del w:id="6148" w:author="Tanuj Kumar" w:date="2024-03-03T14:10:00Z"/>
              </w:rPr>
            </w:pPr>
            <w:del w:id="6149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69F9ED28" w14:textId="1B10247A" w:rsidR="00451414" w:rsidRPr="00451414" w:rsidDel="008176CC" w:rsidRDefault="00451414">
            <w:pPr>
              <w:rPr>
                <w:del w:id="6150" w:author="Tanuj Kumar" w:date="2024-03-03T14:10:00Z"/>
              </w:rPr>
            </w:pPr>
            <w:del w:id="6151" w:author="Tanuj Kumar" w:date="2024-03-03T14:10:00Z">
              <w:r w:rsidRPr="00451414" w:rsidDel="008176CC">
                <w:delText>1.07)</w:delText>
              </w:r>
            </w:del>
          </w:p>
        </w:tc>
        <w:tc>
          <w:tcPr>
            <w:tcW w:w="610" w:type="dxa"/>
            <w:noWrap/>
            <w:hideMark/>
          </w:tcPr>
          <w:p w14:paraId="340C0E5E" w14:textId="18FC8819" w:rsidR="00451414" w:rsidRPr="00451414" w:rsidDel="008176CC" w:rsidRDefault="00451414" w:rsidP="00451414">
            <w:pPr>
              <w:rPr>
                <w:del w:id="6152" w:author="Tanuj Kumar" w:date="2024-03-03T14:10:00Z"/>
              </w:rPr>
            </w:pPr>
            <w:del w:id="6153" w:author="Tanuj Kumar" w:date="2024-03-03T14:10:00Z">
              <w:r w:rsidRPr="00451414" w:rsidDel="008176CC">
                <w:delText>1.04</w:delText>
              </w:r>
            </w:del>
          </w:p>
        </w:tc>
        <w:tc>
          <w:tcPr>
            <w:tcW w:w="678" w:type="dxa"/>
            <w:noWrap/>
            <w:hideMark/>
          </w:tcPr>
          <w:p w14:paraId="4D900922" w14:textId="68EA03C8" w:rsidR="00451414" w:rsidRPr="00451414" w:rsidDel="008176CC" w:rsidRDefault="00451414" w:rsidP="00451414">
            <w:pPr>
              <w:rPr>
                <w:del w:id="6154" w:author="Tanuj Kumar" w:date="2024-03-03T14:10:00Z"/>
              </w:rPr>
            </w:pPr>
            <w:del w:id="6155" w:author="Tanuj Kumar" w:date="2024-03-03T14:10:00Z">
              <w:r w:rsidRPr="00451414" w:rsidDel="008176CC">
                <w:delText xml:space="preserve">(0.98 - </w:delText>
              </w:r>
            </w:del>
          </w:p>
        </w:tc>
        <w:tc>
          <w:tcPr>
            <w:tcW w:w="678" w:type="dxa"/>
            <w:noWrap/>
            <w:hideMark/>
          </w:tcPr>
          <w:p w14:paraId="29BB4727" w14:textId="38A4BE17" w:rsidR="00451414" w:rsidRPr="00451414" w:rsidDel="008176CC" w:rsidRDefault="00451414">
            <w:pPr>
              <w:rPr>
                <w:del w:id="6156" w:author="Tanuj Kumar" w:date="2024-03-03T14:10:00Z"/>
              </w:rPr>
            </w:pPr>
            <w:del w:id="6157" w:author="Tanuj Kumar" w:date="2024-03-03T14:10:00Z">
              <w:r w:rsidRPr="00451414" w:rsidDel="008176CC">
                <w:delText>1.09)</w:delText>
              </w:r>
            </w:del>
          </w:p>
        </w:tc>
        <w:tc>
          <w:tcPr>
            <w:tcW w:w="610" w:type="dxa"/>
            <w:noWrap/>
            <w:hideMark/>
          </w:tcPr>
          <w:p w14:paraId="10A568EE" w14:textId="35D32641" w:rsidR="00451414" w:rsidRPr="00451414" w:rsidDel="008176CC" w:rsidRDefault="00451414" w:rsidP="00451414">
            <w:pPr>
              <w:rPr>
                <w:del w:id="6158" w:author="Tanuj Kumar" w:date="2024-03-03T14:10:00Z"/>
              </w:rPr>
            </w:pPr>
            <w:del w:id="6159" w:author="Tanuj Kumar" w:date="2024-03-03T14:10:00Z">
              <w:r w:rsidRPr="00451414" w:rsidDel="008176CC">
                <w:delText>0.95</w:delText>
              </w:r>
            </w:del>
          </w:p>
        </w:tc>
        <w:tc>
          <w:tcPr>
            <w:tcW w:w="678" w:type="dxa"/>
            <w:noWrap/>
            <w:hideMark/>
          </w:tcPr>
          <w:p w14:paraId="34B72A0F" w14:textId="488ED31C" w:rsidR="00451414" w:rsidRPr="00451414" w:rsidDel="008176CC" w:rsidRDefault="00451414" w:rsidP="00451414">
            <w:pPr>
              <w:rPr>
                <w:del w:id="6160" w:author="Tanuj Kumar" w:date="2024-03-03T14:10:00Z"/>
              </w:rPr>
            </w:pPr>
            <w:del w:id="6161" w:author="Tanuj Kumar" w:date="2024-03-03T14:10:00Z">
              <w:r w:rsidRPr="00451414" w:rsidDel="008176CC">
                <w:delText xml:space="preserve">(0.90 - </w:delText>
              </w:r>
            </w:del>
          </w:p>
        </w:tc>
        <w:tc>
          <w:tcPr>
            <w:tcW w:w="678" w:type="dxa"/>
            <w:noWrap/>
            <w:hideMark/>
          </w:tcPr>
          <w:p w14:paraId="71D552BE" w14:textId="5180B9BD" w:rsidR="00451414" w:rsidRPr="00451414" w:rsidDel="008176CC" w:rsidRDefault="00451414">
            <w:pPr>
              <w:rPr>
                <w:del w:id="6162" w:author="Tanuj Kumar" w:date="2024-03-03T14:10:00Z"/>
              </w:rPr>
            </w:pPr>
            <w:del w:id="6163" w:author="Tanuj Kumar" w:date="2024-03-03T14:10:00Z">
              <w:r w:rsidRPr="00451414" w:rsidDel="008176CC">
                <w:delText>1.00)</w:delText>
              </w:r>
            </w:del>
          </w:p>
        </w:tc>
        <w:tc>
          <w:tcPr>
            <w:tcW w:w="610" w:type="dxa"/>
            <w:noWrap/>
            <w:hideMark/>
          </w:tcPr>
          <w:p w14:paraId="1FD4464D" w14:textId="24E9CA2A" w:rsidR="00451414" w:rsidRPr="00451414" w:rsidDel="008176CC" w:rsidRDefault="00451414" w:rsidP="00451414">
            <w:pPr>
              <w:rPr>
                <w:del w:id="6164" w:author="Tanuj Kumar" w:date="2024-03-03T14:10:00Z"/>
              </w:rPr>
            </w:pPr>
            <w:del w:id="6165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2D99B471" w14:textId="0F9730E9" w:rsidR="00451414" w:rsidRPr="00451414" w:rsidDel="008176CC" w:rsidRDefault="00451414" w:rsidP="00451414">
            <w:pPr>
              <w:rPr>
                <w:del w:id="6166" w:author="Tanuj Kumar" w:date="2024-03-03T14:10:00Z"/>
              </w:rPr>
            </w:pPr>
            <w:del w:id="6167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7CAC1CED" w14:textId="39C2A3C1" w:rsidR="00451414" w:rsidRPr="00451414" w:rsidDel="008176CC" w:rsidRDefault="00451414">
            <w:pPr>
              <w:rPr>
                <w:del w:id="6168" w:author="Tanuj Kumar" w:date="2024-03-03T14:10:00Z"/>
              </w:rPr>
            </w:pPr>
            <w:del w:id="6169" w:author="Tanuj Kumar" w:date="2024-03-03T14:10:00Z">
              <w:r w:rsidRPr="00451414" w:rsidDel="008176CC">
                <w:delText>1.05)</w:delText>
              </w:r>
            </w:del>
          </w:p>
        </w:tc>
      </w:tr>
      <w:tr w:rsidR="00451414" w:rsidRPr="00451414" w:rsidDel="008176CC" w14:paraId="6F66E65B" w14:textId="2B530353" w:rsidTr="00451414">
        <w:trPr>
          <w:trHeight w:val="300"/>
          <w:del w:id="6170" w:author="Tanuj Kumar" w:date="2024-03-03T14:10:00Z"/>
        </w:trPr>
        <w:tc>
          <w:tcPr>
            <w:tcW w:w="5125" w:type="dxa"/>
            <w:gridSpan w:val="2"/>
            <w:noWrap/>
            <w:hideMark/>
          </w:tcPr>
          <w:p w14:paraId="07AE0542" w14:textId="23060A48" w:rsidR="00451414" w:rsidRPr="00451414" w:rsidDel="008176CC" w:rsidRDefault="00451414">
            <w:pPr>
              <w:rPr>
                <w:del w:id="6171" w:author="Tanuj Kumar" w:date="2024-03-03T14:10:00Z"/>
                <w:b/>
                <w:bCs/>
              </w:rPr>
            </w:pPr>
            <w:del w:id="6172" w:author="Tanuj Kumar" w:date="2024-03-03T14:10:00Z">
              <w:r w:rsidRPr="00451414" w:rsidDel="008176CC">
                <w:rPr>
                  <w:b/>
                  <w:bCs/>
                </w:rPr>
                <w:delText>Number of days read to/sung to or told stories (past week)</w:delText>
              </w:r>
            </w:del>
          </w:p>
        </w:tc>
        <w:tc>
          <w:tcPr>
            <w:tcW w:w="912" w:type="dxa"/>
            <w:noWrap/>
            <w:hideMark/>
          </w:tcPr>
          <w:p w14:paraId="3A0C60CF" w14:textId="39C539EF" w:rsidR="00451414" w:rsidRPr="00451414" w:rsidDel="008176CC" w:rsidRDefault="00451414">
            <w:pPr>
              <w:rPr>
                <w:del w:id="6173" w:author="Tanuj Kumar" w:date="2024-03-03T14:10:00Z"/>
                <w:b/>
                <w:bCs/>
              </w:rPr>
            </w:pPr>
          </w:p>
        </w:tc>
        <w:tc>
          <w:tcPr>
            <w:tcW w:w="800" w:type="dxa"/>
            <w:noWrap/>
            <w:hideMark/>
          </w:tcPr>
          <w:p w14:paraId="07EAC902" w14:textId="305E2CB1" w:rsidR="00451414" w:rsidRPr="00451414" w:rsidDel="008176CC" w:rsidRDefault="00451414">
            <w:pPr>
              <w:rPr>
                <w:del w:id="6174" w:author="Tanuj Kumar" w:date="2024-03-03T14:10:00Z"/>
              </w:rPr>
            </w:pPr>
            <w:del w:id="6175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552E031A" w14:textId="27E560F0" w:rsidR="00451414" w:rsidRPr="00451414" w:rsidDel="008176CC" w:rsidRDefault="00451414">
            <w:pPr>
              <w:rPr>
                <w:del w:id="6176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6139F12F" w14:textId="25C49A7A" w:rsidR="00451414" w:rsidRPr="00451414" w:rsidDel="008176CC" w:rsidRDefault="00451414" w:rsidP="00451414">
            <w:pPr>
              <w:rPr>
                <w:del w:id="6177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6E671C4" w14:textId="42643548" w:rsidR="00451414" w:rsidRPr="00451414" w:rsidDel="008176CC" w:rsidRDefault="00451414">
            <w:pPr>
              <w:rPr>
                <w:del w:id="6178" w:author="Tanuj Kumar" w:date="2024-03-03T14:10:00Z"/>
              </w:rPr>
            </w:pPr>
            <w:del w:id="6179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51A72FF0" w14:textId="195CDBB6" w:rsidR="00451414" w:rsidRPr="00451414" w:rsidDel="008176CC" w:rsidRDefault="00451414">
            <w:pPr>
              <w:rPr>
                <w:del w:id="618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5E6EBD2" w14:textId="1A65835A" w:rsidR="00451414" w:rsidRPr="00451414" w:rsidDel="008176CC" w:rsidRDefault="00451414" w:rsidP="00451414">
            <w:pPr>
              <w:rPr>
                <w:del w:id="618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6F1A4C4" w14:textId="3F8C0FDF" w:rsidR="00451414" w:rsidRPr="00451414" w:rsidDel="008176CC" w:rsidRDefault="00451414">
            <w:pPr>
              <w:rPr>
                <w:del w:id="6182" w:author="Tanuj Kumar" w:date="2024-03-03T14:10:00Z"/>
              </w:rPr>
            </w:pPr>
            <w:del w:id="618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F4AC601" w14:textId="7B49B85F" w:rsidR="00451414" w:rsidRPr="00451414" w:rsidDel="008176CC" w:rsidRDefault="00451414">
            <w:pPr>
              <w:rPr>
                <w:del w:id="618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29ABCD3" w14:textId="563316F6" w:rsidR="00451414" w:rsidRPr="00451414" w:rsidDel="008176CC" w:rsidRDefault="00451414" w:rsidP="00451414">
            <w:pPr>
              <w:rPr>
                <w:del w:id="618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54AC7CA" w14:textId="2E073426" w:rsidR="00451414" w:rsidRPr="00451414" w:rsidDel="008176CC" w:rsidRDefault="00451414">
            <w:pPr>
              <w:rPr>
                <w:del w:id="6186" w:author="Tanuj Kumar" w:date="2024-03-03T14:10:00Z"/>
              </w:rPr>
            </w:pPr>
            <w:del w:id="618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0DF61C1" w14:textId="65686B26" w:rsidR="00451414" w:rsidRPr="00451414" w:rsidDel="008176CC" w:rsidRDefault="00451414">
            <w:pPr>
              <w:rPr>
                <w:del w:id="618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4B60CFD" w14:textId="71E371DF" w:rsidR="00451414" w:rsidRPr="00451414" w:rsidDel="008176CC" w:rsidRDefault="00451414" w:rsidP="00451414">
            <w:pPr>
              <w:rPr>
                <w:del w:id="618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1D4AFD" w14:textId="02C393F1" w:rsidR="00451414" w:rsidRPr="00451414" w:rsidDel="008176CC" w:rsidRDefault="00451414">
            <w:pPr>
              <w:rPr>
                <w:del w:id="6190" w:author="Tanuj Kumar" w:date="2024-03-03T14:10:00Z"/>
              </w:rPr>
            </w:pPr>
            <w:del w:id="6191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9D26FCE" w14:textId="240F3F72" w:rsidR="00451414" w:rsidRPr="00451414" w:rsidDel="008176CC" w:rsidRDefault="00451414">
            <w:pPr>
              <w:rPr>
                <w:del w:id="619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917E589" w14:textId="7801C969" w:rsidR="00451414" w:rsidRPr="00451414" w:rsidDel="008176CC" w:rsidRDefault="00451414">
            <w:pPr>
              <w:rPr>
                <w:del w:id="619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4CD9F58" w14:textId="39F9482F" w:rsidR="00451414" w:rsidRPr="00451414" w:rsidDel="008176CC" w:rsidRDefault="00451414">
            <w:pPr>
              <w:rPr>
                <w:del w:id="6194" w:author="Tanuj Kumar" w:date="2024-03-03T14:10:00Z"/>
              </w:rPr>
            </w:pPr>
            <w:del w:id="6195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3BC0BED7" w14:textId="5DB1E5D1" w:rsidTr="00451414">
        <w:trPr>
          <w:trHeight w:val="300"/>
          <w:del w:id="6196" w:author="Tanuj Kumar" w:date="2024-03-03T14:10:00Z"/>
        </w:trPr>
        <w:tc>
          <w:tcPr>
            <w:tcW w:w="3955" w:type="dxa"/>
            <w:noWrap/>
            <w:hideMark/>
          </w:tcPr>
          <w:p w14:paraId="59A026C5" w14:textId="3BF38099" w:rsidR="00451414" w:rsidRPr="00451414" w:rsidDel="008176CC" w:rsidRDefault="00451414" w:rsidP="00451414">
            <w:pPr>
              <w:rPr>
                <w:del w:id="6197" w:author="Tanuj Kumar" w:date="2024-03-03T14:10:00Z"/>
              </w:rPr>
            </w:pPr>
            <w:del w:id="6198" w:author="Tanuj Kumar" w:date="2024-03-03T14:10:00Z">
              <w:r w:rsidRPr="00451414" w:rsidDel="008176CC">
                <w:delText>Both 0-3 days</w:delText>
              </w:r>
            </w:del>
          </w:p>
        </w:tc>
        <w:tc>
          <w:tcPr>
            <w:tcW w:w="1170" w:type="dxa"/>
            <w:noWrap/>
            <w:hideMark/>
          </w:tcPr>
          <w:p w14:paraId="6FFC3B31" w14:textId="1B285082" w:rsidR="00451414" w:rsidRPr="00451414" w:rsidDel="008176CC" w:rsidRDefault="00451414" w:rsidP="00451414">
            <w:pPr>
              <w:rPr>
                <w:del w:id="6199" w:author="Tanuj Kumar" w:date="2024-03-03T14:10:00Z"/>
              </w:rPr>
            </w:pPr>
            <w:del w:id="620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3A77A8A8" w14:textId="74A54D9C" w:rsidR="00451414" w:rsidRPr="00451414" w:rsidDel="008176CC" w:rsidRDefault="00451414" w:rsidP="00451414">
            <w:pPr>
              <w:rPr>
                <w:del w:id="6201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B8E1791" w14:textId="6FE5FC84" w:rsidR="00451414" w:rsidRPr="00451414" w:rsidDel="008176CC" w:rsidRDefault="00451414">
            <w:pPr>
              <w:rPr>
                <w:del w:id="6202" w:author="Tanuj Kumar" w:date="2024-03-03T14:10:00Z"/>
              </w:rPr>
            </w:pPr>
            <w:del w:id="620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352AC3AF" w14:textId="7D44BFF8" w:rsidR="00451414" w:rsidRPr="00451414" w:rsidDel="008176CC" w:rsidRDefault="00451414" w:rsidP="00451414">
            <w:pPr>
              <w:rPr>
                <w:del w:id="6204" w:author="Tanuj Kumar" w:date="2024-03-03T14:10:00Z"/>
              </w:rPr>
            </w:pPr>
            <w:del w:id="620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44A1D848" w14:textId="5185843B" w:rsidR="00451414" w:rsidRPr="00451414" w:rsidDel="008176CC" w:rsidRDefault="00451414" w:rsidP="00451414">
            <w:pPr>
              <w:rPr>
                <w:del w:id="620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FF3157B" w14:textId="39734C84" w:rsidR="00451414" w:rsidRPr="00451414" w:rsidDel="008176CC" w:rsidRDefault="00451414">
            <w:pPr>
              <w:rPr>
                <w:del w:id="6207" w:author="Tanuj Kumar" w:date="2024-03-03T14:10:00Z"/>
              </w:rPr>
            </w:pPr>
            <w:del w:id="620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7B8BC28E" w14:textId="3E491281" w:rsidR="00451414" w:rsidRPr="00451414" w:rsidDel="008176CC" w:rsidRDefault="00451414" w:rsidP="00451414">
            <w:pPr>
              <w:rPr>
                <w:del w:id="6209" w:author="Tanuj Kumar" w:date="2024-03-03T14:10:00Z"/>
              </w:rPr>
            </w:pPr>
            <w:del w:id="621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BB3CE9A" w14:textId="1457A36D" w:rsidR="00451414" w:rsidRPr="00451414" w:rsidDel="008176CC" w:rsidRDefault="00451414" w:rsidP="00451414">
            <w:pPr>
              <w:rPr>
                <w:del w:id="621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C09BE16" w14:textId="0E3FFD42" w:rsidR="00451414" w:rsidRPr="00451414" w:rsidDel="008176CC" w:rsidRDefault="00451414">
            <w:pPr>
              <w:rPr>
                <w:del w:id="6212" w:author="Tanuj Kumar" w:date="2024-03-03T14:10:00Z"/>
              </w:rPr>
            </w:pPr>
            <w:del w:id="621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CCE5186" w14:textId="7D53A45B" w:rsidR="00451414" w:rsidRPr="00451414" w:rsidDel="008176CC" w:rsidRDefault="00451414" w:rsidP="00451414">
            <w:pPr>
              <w:rPr>
                <w:del w:id="6214" w:author="Tanuj Kumar" w:date="2024-03-03T14:10:00Z"/>
              </w:rPr>
            </w:pPr>
            <w:del w:id="621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321A3B27" w14:textId="0CD52668" w:rsidR="00451414" w:rsidRPr="00451414" w:rsidDel="008176CC" w:rsidRDefault="00451414" w:rsidP="00451414">
            <w:pPr>
              <w:rPr>
                <w:del w:id="621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35C06DC" w14:textId="712915D2" w:rsidR="00451414" w:rsidRPr="00451414" w:rsidDel="008176CC" w:rsidRDefault="00451414">
            <w:pPr>
              <w:rPr>
                <w:del w:id="6217" w:author="Tanuj Kumar" w:date="2024-03-03T14:10:00Z"/>
              </w:rPr>
            </w:pPr>
            <w:del w:id="621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C7FE888" w14:textId="68BDB7DA" w:rsidR="00451414" w:rsidRPr="00451414" w:rsidDel="008176CC" w:rsidRDefault="00451414" w:rsidP="00451414">
            <w:pPr>
              <w:rPr>
                <w:del w:id="6219" w:author="Tanuj Kumar" w:date="2024-03-03T14:10:00Z"/>
              </w:rPr>
            </w:pPr>
            <w:del w:id="6220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0208959B" w14:textId="514312B1" w:rsidR="00451414" w:rsidRPr="00451414" w:rsidDel="008176CC" w:rsidRDefault="00451414" w:rsidP="00451414">
            <w:pPr>
              <w:rPr>
                <w:del w:id="622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E6019E0" w14:textId="10AA37B8" w:rsidR="00451414" w:rsidRPr="00451414" w:rsidDel="008176CC" w:rsidRDefault="00451414">
            <w:pPr>
              <w:rPr>
                <w:del w:id="6222" w:author="Tanuj Kumar" w:date="2024-03-03T14:10:00Z"/>
              </w:rPr>
            </w:pPr>
            <w:del w:id="6223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7CD738D" w14:textId="3D1C6FED" w:rsidR="00451414" w:rsidRPr="00451414" w:rsidDel="008176CC" w:rsidRDefault="00451414" w:rsidP="00451414">
            <w:pPr>
              <w:rPr>
                <w:del w:id="6224" w:author="Tanuj Kumar" w:date="2024-03-03T14:10:00Z"/>
              </w:rPr>
            </w:pPr>
            <w:del w:id="6225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FD6DC83" w14:textId="06FEAD0B" w:rsidR="00451414" w:rsidRPr="00451414" w:rsidDel="008176CC" w:rsidRDefault="00451414" w:rsidP="00451414">
            <w:pPr>
              <w:rPr>
                <w:del w:id="622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0D663D6" w14:textId="29312700" w:rsidR="00451414" w:rsidRPr="00451414" w:rsidDel="008176CC" w:rsidRDefault="00451414">
            <w:pPr>
              <w:rPr>
                <w:del w:id="6227" w:author="Tanuj Kumar" w:date="2024-03-03T14:10:00Z"/>
              </w:rPr>
            </w:pPr>
            <w:del w:id="6228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6BE26B05" w14:textId="6F2AB1FC" w:rsidTr="00451414">
        <w:trPr>
          <w:trHeight w:val="300"/>
          <w:del w:id="6229" w:author="Tanuj Kumar" w:date="2024-03-03T14:10:00Z"/>
        </w:trPr>
        <w:tc>
          <w:tcPr>
            <w:tcW w:w="3955" w:type="dxa"/>
            <w:noWrap/>
            <w:hideMark/>
          </w:tcPr>
          <w:p w14:paraId="6C661D7D" w14:textId="4DB6D5F3" w:rsidR="00451414" w:rsidRPr="00451414" w:rsidDel="008176CC" w:rsidRDefault="00451414" w:rsidP="00451414">
            <w:pPr>
              <w:rPr>
                <w:del w:id="6230" w:author="Tanuj Kumar" w:date="2024-03-03T14:10:00Z"/>
              </w:rPr>
            </w:pPr>
            <w:del w:id="6231" w:author="Tanuj Kumar" w:date="2024-03-03T14:10:00Z">
              <w:r w:rsidRPr="00451414" w:rsidDel="008176CC">
                <w:delText>Either/Both 4-7 days</w:delText>
              </w:r>
            </w:del>
          </w:p>
        </w:tc>
        <w:tc>
          <w:tcPr>
            <w:tcW w:w="1170" w:type="dxa"/>
            <w:noWrap/>
            <w:hideMark/>
          </w:tcPr>
          <w:p w14:paraId="2486327B" w14:textId="34E07876" w:rsidR="00451414" w:rsidRPr="00451414" w:rsidDel="008176CC" w:rsidRDefault="00451414" w:rsidP="00451414">
            <w:pPr>
              <w:rPr>
                <w:del w:id="6232" w:author="Tanuj Kumar" w:date="2024-03-03T14:10:00Z"/>
                <w:b/>
                <w:bCs/>
              </w:rPr>
            </w:pPr>
            <w:del w:id="6233" w:author="Tanuj Kumar" w:date="2024-03-03T14:10:00Z">
              <w:r w:rsidRPr="00451414" w:rsidDel="008176CC">
                <w:rPr>
                  <w:b/>
                  <w:bCs/>
                </w:rPr>
                <w:delText>1.16</w:delText>
              </w:r>
            </w:del>
          </w:p>
        </w:tc>
        <w:tc>
          <w:tcPr>
            <w:tcW w:w="912" w:type="dxa"/>
            <w:noWrap/>
            <w:hideMark/>
          </w:tcPr>
          <w:p w14:paraId="4B4B6C14" w14:textId="424B512B" w:rsidR="00451414" w:rsidRPr="00451414" w:rsidDel="008176CC" w:rsidRDefault="00451414" w:rsidP="00451414">
            <w:pPr>
              <w:rPr>
                <w:del w:id="6234" w:author="Tanuj Kumar" w:date="2024-03-03T14:10:00Z"/>
                <w:b/>
                <w:bCs/>
              </w:rPr>
            </w:pPr>
            <w:del w:id="6235" w:author="Tanuj Kumar" w:date="2024-03-03T14:10:00Z">
              <w:r w:rsidRPr="00451414" w:rsidDel="008176CC">
                <w:rPr>
                  <w:b/>
                  <w:bCs/>
                </w:rPr>
                <w:delText xml:space="preserve">(1.08 - </w:delText>
              </w:r>
            </w:del>
          </w:p>
        </w:tc>
        <w:tc>
          <w:tcPr>
            <w:tcW w:w="800" w:type="dxa"/>
            <w:noWrap/>
            <w:hideMark/>
          </w:tcPr>
          <w:p w14:paraId="277E1B7A" w14:textId="63E4E78A" w:rsidR="00451414" w:rsidRPr="00451414" w:rsidDel="008176CC" w:rsidRDefault="00451414">
            <w:pPr>
              <w:rPr>
                <w:del w:id="6236" w:author="Tanuj Kumar" w:date="2024-03-03T14:10:00Z"/>
                <w:b/>
                <w:bCs/>
              </w:rPr>
            </w:pPr>
            <w:del w:id="6237" w:author="Tanuj Kumar" w:date="2024-03-03T14:10:00Z">
              <w:r w:rsidRPr="00451414" w:rsidDel="008176CC">
                <w:rPr>
                  <w:b/>
                  <w:bCs/>
                </w:rPr>
                <w:delText>1.24)</w:delText>
              </w:r>
            </w:del>
          </w:p>
        </w:tc>
        <w:tc>
          <w:tcPr>
            <w:tcW w:w="756" w:type="dxa"/>
            <w:noWrap/>
            <w:hideMark/>
          </w:tcPr>
          <w:p w14:paraId="2BF0D37D" w14:textId="3943AE62" w:rsidR="00451414" w:rsidRPr="00451414" w:rsidDel="008176CC" w:rsidRDefault="00451414" w:rsidP="00451414">
            <w:pPr>
              <w:rPr>
                <w:del w:id="6238" w:author="Tanuj Kumar" w:date="2024-03-03T14:10:00Z"/>
                <w:b/>
                <w:bCs/>
              </w:rPr>
            </w:pPr>
            <w:del w:id="6239" w:author="Tanuj Kumar" w:date="2024-03-03T14:10:00Z">
              <w:r w:rsidRPr="00451414" w:rsidDel="008176CC">
                <w:rPr>
                  <w:b/>
                  <w:bCs/>
                </w:rPr>
                <w:delText>1.15</w:delText>
              </w:r>
            </w:del>
          </w:p>
        </w:tc>
        <w:tc>
          <w:tcPr>
            <w:tcW w:w="762" w:type="dxa"/>
            <w:noWrap/>
            <w:hideMark/>
          </w:tcPr>
          <w:p w14:paraId="50EE36C7" w14:textId="4BAC1119" w:rsidR="00451414" w:rsidRPr="00451414" w:rsidDel="008176CC" w:rsidRDefault="00451414" w:rsidP="00451414">
            <w:pPr>
              <w:rPr>
                <w:del w:id="6240" w:author="Tanuj Kumar" w:date="2024-03-03T14:10:00Z"/>
                <w:b/>
                <w:bCs/>
              </w:rPr>
            </w:pPr>
            <w:del w:id="6241" w:author="Tanuj Kumar" w:date="2024-03-03T14:10:00Z">
              <w:r w:rsidRPr="00451414" w:rsidDel="008176CC">
                <w:rPr>
                  <w:b/>
                  <w:bCs/>
                </w:rPr>
                <w:delText xml:space="preserve">(1.09 - </w:delText>
              </w:r>
            </w:del>
          </w:p>
        </w:tc>
        <w:tc>
          <w:tcPr>
            <w:tcW w:w="899" w:type="dxa"/>
            <w:noWrap/>
            <w:hideMark/>
          </w:tcPr>
          <w:p w14:paraId="5DB85E5C" w14:textId="0B701DC0" w:rsidR="00451414" w:rsidRPr="00451414" w:rsidDel="008176CC" w:rsidRDefault="00451414">
            <w:pPr>
              <w:rPr>
                <w:del w:id="6242" w:author="Tanuj Kumar" w:date="2024-03-03T14:10:00Z"/>
                <w:b/>
                <w:bCs/>
              </w:rPr>
            </w:pPr>
            <w:del w:id="6243" w:author="Tanuj Kumar" w:date="2024-03-03T14:10:00Z">
              <w:r w:rsidRPr="00451414" w:rsidDel="008176CC">
                <w:rPr>
                  <w:b/>
                  <w:bCs/>
                </w:rPr>
                <w:delText>1.22)</w:delText>
              </w:r>
            </w:del>
          </w:p>
        </w:tc>
        <w:tc>
          <w:tcPr>
            <w:tcW w:w="762" w:type="dxa"/>
            <w:noWrap/>
            <w:hideMark/>
          </w:tcPr>
          <w:p w14:paraId="0508E91C" w14:textId="05B16F8E" w:rsidR="00451414" w:rsidRPr="00451414" w:rsidDel="008176CC" w:rsidRDefault="00451414" w:rsidP="00451414">
            <w:pPr>
              <w:rPr>
                <w:del w:id="6244" w:author="Tanuj Kumar" w:date="2024-03-03T14:10:00Z"/>
                <w:b/>
                <w:bCs/>
              </w:rPr>
            </w:pPr>
            <w:del w:id="6245" w:author="Tanuj Kumar" w:date="2024-03-03T14:10:00Z">
              <w:r w:rsidRPr="00451414" w:rsidDel="008176CC">
                <w:rPr>
                  <w:b/>
                  <w:bCs/>
                </w:rPr>
                <w:delText>1.09</w:delText>
              </w:r>
            </w:del>
          </w:p>
        </w:tc>
        <w:tc>
          <w:tcPr>
            <w:tcW w:w="678" w:type="dxa"/>
            <w:noWrap/>
            <w:hideMark/>
          </w:tcPr>
          <w:p w14:paraId="41E38A0C" w14:textId="4A1A8B6A" w:rsidR="00451414" w:rsidRPr="00451414" w:rsidDel="008176CC" w:rsidRDefault="00451414" w:rsidP="00451414">
            <w:pPr>
              <w:rPr>
                <w:del w:id="6246" w:author="Tanuj Kumar" w:date="2024-03-03T14:10:00Z"/>
                <w:b/>
                <w:bCs/>
              </w:rPr>
            </w:pPr>
            <w:del w:id="6247" w:author="Tanuj Kumar" w:date="2024-03-03T14:10:00Z">
              <w:r w:rsidRPr="00451414" w:rsidDel="008176CC">
                <w:rPr>
                  <w:b/>
                  <w:bCs/>
                </w:rPr>
                <w:delText xml:space="preserve">(1.04 - </w:delText>
              </w:r>
            </w:del>
          </w:p>
        </w:tc>
        <w:tc>
          <w:tcPr>
            <w:tcW w:w="678" w:type="dxa"/>
            <w:noWrap/>
            <w:hideMark/>
          </w:tcPr>
          <w:p w14:paraId="5133D503" w14:textId="36755C29" w:rsidR="00451414" w:rsidRPr="00451414" w:rsidDel="008176CC" w:rsidRDefault="00451414">
            <w:pPr>
              <w:rPr>
                <w:del w:id="6248" w:author="Tanuj Kumar" w:date="2024-03-03T14:10:00Z"/>
                <w:b/>
                <w:bCs/>
              </w:rPr>
            </w:pPr>
            <w:del w:id="6249" w:author="Tanuj Kumar" w:date="2024-03-03T14:10:00Z">
              <w:r w:rsidRPr="00451414" w:rsidDel="008176CC">
                <w:rPr>
                  <w:b/>
                  <w:bCs/>
                </w:rPr>
                <w:delText>1.14)</w:delText>
              </w:r>
            </w:del>
          </w:p>
        </w:tc>
        <w:tc>
          <w:tcPr>
            <w:tcW w:w="610" w:type="dxa"/>
            <w:noWrap/>
            <w:hideMark/>
          </w:tcPr>
          <w:p w14:paraId="4C7FA816" w14:textId="4D6D04A0" w:rsidR="00451414" w:rsidRPr="00451414" w:rsidDel="008176CC" w:rsidRDefault="00451414" w:rsidP="00451414">
            <w:pPr>
              <w:rPr>
                <w:del w:id="6250" w:author="Tanuj Kumar" w:date="2024-03-03T14:10:00Z"/>
              </w:rPr>
            </w:pPr>
            <w:del w:id="6251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58601F38" w14:textId="309BE9F9" w:rsidR="00451414" w:rsidRPr="00451414" w:rsidDel="008176CC" w:rsidRDefault="00451414" w:rsidP="00451414">
            <w:pPr>
              <w:rPr>
                <w:del w:id="6252" w:author="Tanuj Kumar" w:date="2024-03-03T14:10:00Z"/>
              </w:rPr>
            </w:pPr>
            <w:del w:id="6253" w:author="Tanuj Kumar" w:date="2024-03-03T14:10:00Z">
              <w:r w:rsidRPr="00451414" w:rsidDel="008176CC">
                <w:delText xml:space="preserve">(0.97 - </w:delText>
              </w:r>
            </w:del>
          </w:p>
        </w:tc>
        <w:tc>
          <w:tcPr>
            <w:tcW w:w="678" w:type="dxa"/>
            <w:noWrap/>
            <w:hideMark/>
          </w:tcPr>
          <w:p w14:paraId="7A9A8F44" w14:textId="0AA06C6C" w:rsidR="00451414" w:rsidRPr="00451414" w:rsidDel="008176CC" w:rsidRDefault="00451414">
            <w:pPr>
              <w:rPr>
                <w:del w:id="6254" w:author="Tanuj Kumar" w:date="2024-03-03T14:10:00Z"/>
              </w:rPr>
            </w:pPr>
            <w:del w:id="6255" w:author="Tanuj Kumar" w:date="2024-03-03T14:10:00Z">
              <w:r w:rsidRPr="00451414" w:rsidDel="008176CC">
                <w:delText>1.08)</w:delText>
              </w:r>
            </w:del>
          </w:p>
        </w:tc>
        <w:tc>
          <w:tcPr>
            <w:tcW w:w="610" w:type="dxa"/>
            <w:noWrap/>
            <w:hideMark/>
          </w:tcPr>
          <w:p w14:paraId="16772170" w14:textId="1C55A199" w:rsidR="00451414" w:rsidRPr="00451414" w:rsidDel="008176CC" w:rsidRDefault="00451414" w:rsidP="00451414">
            <w:pPr>
              <w:rPr>
                <w:del w:id="6256" w:author="Tanuj Kumar" w:date="2024-03-03T14:10:00Z"/>
                <w:b/>
                <w:bCs/>
              </w:rPr>
            </w:pPr>
            <w:del w:id="6257" w:author="Tanuj Kumar" w:date="2024-03-03T14:10:00Z">
              <w:r w:rsidRPr="00451414" w:rsidDel="008176CC">
                <w:rPr>
                  <w:b/>
                  <w:bCs/>
                </w:rPr>
                <w:delText>1.16</w:delText>
              </w:r>
            </w:del>
          </w:p>
        </w:tc>
        <w:tc>
          <w:tcPr>
            <w:tcW w:w="678" w:type="dxa"/>
            <w:noWrap/>
            <w:hideMark/>
          </w:tcPr>
          <w:p w14:paraId="734A715E" w14:textId="5A46515B" w:rsidR="00451414" w:rsidRPr="00451414" w:rsidDel="008176CC" w:rsidRDefault="00451414" w:rsidP="00451414">
            <w:pPr>
              <w:rPr>
                <w:del w:id="6258" w:author="Tanuj Kumar" w:date="2024-03-03T14:10:00Z"/>
                <w:b/>
                <w:bCs/>
              </w:rPr>
            </w:pPr>
            <w:del w:id="6259" w:author="Tanuj Kumar" w:date="2024-03-03T14:10:00Z">
              <w:r w:rsidRPr="00451414" w:rsidDel="008176CC">
                <w:rPr>
                  <w:b/>
                  <w:bCs/>
                </w:rPr>
                <w:delText xml:space="preserve">(1.08 - </w:delText>
              </w:r>
            </w:del>
          </w:p>
        </w:tc>
        <w:tc>
          <w:tcPr>
            <w:tcW w:w="678" w:type="dxa"/>
            <w:noWrap/>
            <w:hideMark/>
          </w:tcPr>
          <w:p w14:paraId="09EC1F62" w14:textId="1FCB051A" w:rsidR="00451414" w:rsidRPr="00451414" w:rsidDel="008176CC" w:rsidRDefault="00451414">
            <w:pPr>
              <w:rPr>
                <w:del w:id="6260" w:author="Tanuj Kumar" w:date="2024-03-03T14:10:00Z"/>
                <w:b/>
                <w:bCs/>
              </w:rPr>
            </w:pPr>
            <w:del w:id="6261" w:author="Tanuj Kumar" w:date="2024-03-03T14:10:00Z">
              <w:r w:rsidRPr="00451414" w:rsidDel="008176CC">
                <w:rPr>
                  <w:b/>
                  <w:bCs/>
                </w:rPr>
                <w:delText>1.24)</w:delText>
              </w:r>
            </w:del>
          </w:p>
        </w:tc>
        <w:tc>
          <w:tcPr>
            <w:tcW w:w="610" w:type="dxa"/>
            <w:noWrap/>
            <w:hideMark/>
          </w:tcPr>
          <w:p w14:paraId="427CAC5F" w14:textId="7FA21D92" w:rsidR="00451414" w:rsidRPr="00451414" w:rsidDel="008176CC" w:rsidRDefault="00451414" w:rsidP="00451414">
            <w:pPr>
              <w:rPr>
                <w:del w:id="6262" w:author="Tanuj Kumar" w:date="2024-03-03T14:10:00Z"/>
              </w:rPr>
            </w:pPr>
            <w:del w:id="6263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43ED9413" w14:textId="29A38342" w:rsidR="00451414" w:rsidRPr="00451414" w:rsidDel="008176CC" w:rsidRDefault="00451414" w:rsidP="00451414">
            <w:pPr>
              <w:rPr>
                <w:del w:id="6264" w:author="Tanuj Kumar" w:date="2024-03-03T14:10:00Z"/>
              </w:rPr>
            </w:pPr>
            <w:del w:id="6265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0C567565" w14:textId="77F78EB5" w:rsidR="00451414" w:rsidRPr="00451414" w:rsidDel="008176CC" w:rsidRDefault="00451414">
            <w:pPr>
              <w:rPr>
                <w:del w:id="6266" w:author="Tanuj Kumar" w:date="2024-03-03T14:10:00Z"/>
              </w:rPr>
            </w:pPr>
            <w:del w:id="6267" w:author="Tanuj Kumar" w:date="2024-03-03T14:10:00Z">
              <w:r w:rsidRPr="00451414" w:rsidDel="008176CC">
                <w:delText>1.05)</w:delText>
              </w:r>
            </w:del>
          </w:p>
        </w:tc>
      </w:tr>
      <w:tr w:rsidR="00451414" w:rsidRPr="00451414" w:rsidDel="008176CC" w14:paraId="7C2278DE" w14:textId="1217AFA2" w:rsidTr="00451414">
        <w:trPr>
          <w:trHeight w:val="300"/>
          <w:del w:id="6268" w:author="Tanuj Kumar" w:date="2024-03-03T14:10:00Z"/>
        </w:trPr>
        <w:tc>
          <w:tcPr>
            <w:tcW w:w="3955" w:type="dxa"/>
            <w:hideMark/>
          </w:tcPr>
          <w:p w14:paraId="68309C05" w14:textId="5EA50B30" w:rsidR="00451414" w:rsidRPr="00451414" w:rsidDel="008176CC" w:rsidRDefault="00451414">
            <w:pPr>
              <w:rPr>
                <w:del w:id="6269" w:author="Tanuj Kumar" w:date="2024-03-03T14:10:00Z"/>
                <w:b/>
                <w:bCs/>
              </w:rPr>
            </w:pPr>
            <w:del w:id="6270" w:author="Tanuj Kumar" w:date="2024-03-03T14:10:00Z">
              <w:r w:rsidRPr="00451414" w:rsidDel="008176CC">
                <w:rPr>
                  <w:b/>
                  <w:bCs/>
                </w:rPr>
                <w:delText>Outdoor Play (avg. weekday and weekend)</w:delText>
              </w:r>
            </w:del>
          </w:p>
        </w:tc>
        <w:tc>
          <w:tcPr>
            <w:tcW w:w="1170" w:type="dxa"/>
            <w:noWrap/>
            <w:hideMark/>
          </w:tcPr>
          <w:p w14:paraId="2BDE59BD" w14:textId="7CAB29AB" w:rsidR="00451414" w:rsidRPr="00451414" w:rsidDel="008176CC" w:rsidRDefault="00451414">
            <w:pPr>
              <w:rPr>
                <w:del w:id="6271" w:author="Tanuj Kumar" w:date="2024-03-03T14:10:00Z"/>
                <w:b/>
                <w:bCs/>
              </w:rPr>
            </w:pPr>
          </w:p>
        </w:tc>
        <w:tc>
          <w:tcPr>
            <w:tcW w:w="912" w:type="dxa"/>
            <w:noWrap/>
            <w:hideMark/>
          </w:tcPr>
          <w:p w14:paraId="0C256D0C" w14:textId="4D6A8147" w:rsidR="00451414" w:rsidRPr="00451414" w:rsidDel="008176CC" w:rsidRDefault="00451414" w:rsidP="00451414">
            <w:pPr>
              <w:rPr>
                <w:del w:id="6272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12D5207B" w14:textId="17FB0BD2" w:rsidR="00451414" w:rsidRPr="00451414" w:rsidDel="008176CC" w:rsidRDefault="00451414">
            <w:pPr>
              <w:rPr>
                <w:del w:id="6273" w:author="Tanuj Kumar" w:date="2024-03-03T14:10:00Z"/>
              </w:rPr>
            </w:pPr>
            <w:del w:id="6274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154BCE3A" w14:textId="15012D2A" w:rsidR="00451414" w:rsidRPr="00451414" w:rsidDel="008176CC" w:rsidRDefault="00451414">
            <w:pPr>
              <w:rPr>
                <w:del w:id="6275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18333BBF" w14:textId="692E6EBC" w:rsidR="00451414" w:rsidRPr="00451414" w:rsidDel="008176CC" w:rsidRDefault="00451414" w:rsidP="00451414">
            <w:pPr>
              <w:rPr>
                <w:del w:id="627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0087DC77" w14:textId="01B237EC" w:rsidR="00451414" w:rsidRPr="00451414" w:rsidDel="008176CC" w:rsidRDefault="00451414">
            <w:pPr>
              <w:rPr>
                <w:del w:id="6277" w:author="Tanuj Kumar" w:date="2024-03-03T14:10:00Z"/>
              </w:rPr>
            </w:pPr>
            <w:del w:id="6278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77217F0B" w14:textId="2D180086" w:rsidR="00451414" w:rsidRPr="00451414" w:rsidDel="008176CC" w:rsidRDefault="00451414">
            <w:pPr>
              <w:rPr>
                <w:del w:id="627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B13C394" w14:textId="0CD8D978" w:rsidR="00451414" w:rsidRPr="00451414" w:rsidDel="008176CC" w:rsidRDefault="00451414" w:rsidP="00451414">
            <w:pPr>
              <w:rPr>
                <w:del w:id="628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042F071" w14:textId="1AA34153" w:rsidR="00451414" w:rsidRPr="00451414" w:rsidDel="008176CC" w:rsidRDefault="00451414">
            <w:pPr>
              <w:rPr>
                <w:del w:id="6281" w:author="Tanuj Kumar" w:date="2024-03-03T14:10:00Z"/>
              </w:rPr>
            </w:pPr>
            <w:del w:id="628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430ED333" w14:textId="040DBFBC" w:rsidR="00451414" w:rsidRPr="00451414" w:rsidDel="008176CC" w:rsidRDefault="00451414">
            <w:pPr>
              <w:rPr>
                <w:del w:id="628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C9358D" w14:textId="1E8133B7" w:rsidR="00451414" w:rsidRPr="00451414" w:rsidDel="008176CC" w:rsidRDefault="00451414" w:rsidP="00451414">
            <w:pPr>
              <w:rPr>
                <w:del w:id="628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4183CE4" w14:textId="520F0450" w:rsidR="00451414" w:rsidRPr="00451414" w:rsidDel="008176CC" w:rsidRDefault="00451414">
            <w:pPr>
              <w:rPr>
                <w:del w:id="6285" w:author="Tanuj Kumar" w:date="2024-03-03T14:10:00Z"/>
              </w:rPr>
            </w:pPr>
            <w:del w:id="6286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30E4A210" w14:textId="252540B7" w:rsidR="00451414" w:rsidRPr="00451414" w:rsidDel="008176CC" w:rsidRDefault="00451414">
            <w:pPr>
              <w:rPr>
                <w:del w:id="6287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E2A123C" w14:textId="2130632E" w:rsidR="00451414" w:rsidRPr="00451414" w:rsidDel="008176CC" w:rsidRDefault="00451414" w:rsidP="00451414">
            <w:pPr>
              <w:rPr>
                <w:del w:id="628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F0A5A25" w14:textId="02468E8A" w:rsidR="00451414" w:rsidRPr="00451414" w:rsidDel="008176CC" w:rsidRDefault="00451414">
            <w:pPr>
              <w:rPr>
                <w:del w:id="6289" w:author="Tanuj Kumar" w:date="2024-03-03T14:10:00Z"/>
              </w:rPr>
            </w:pPr>
            <w:del w:id="6290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B3108D3" w14:textId="67D6FC1A" w:rsidR="00451414" w:rsidRPr="00451414" w:rsidDel="008176CC" w:rsidRDefault="00451414">
            <w:pPr>
              <w:rPr>
                <w:del w:id="629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32C2FC9" w14:textId="3D926596" w:rsidR="00451414" w:rsidRPr="00451414" w:rsidDel="008176CC" w:rsidRDefault="00451414" w:rsidP="00451414">
            <w:pPr>
              <w:rPr>
                <w:del w:id="629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1322783" w14:textId="7DBB361B" w:rsidR="00451414" w:rsidRPr="00451414" w:rsidDel="008176CC" w:rsidRDefault="00451414" w:rsidP="00451414">
            <w:pPr>
              <w:rPr>
                <w:del w:id="6293" w:author="Tanuj Kumar" w:date="2024-03-03T14:10:00Z"/>
              </w:rPr>
            </w:pPr>
            <w:del w:id="6294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292F67E1" w14:textId="5D64D086" w:rsidTr="00451414">
        <w:trPr>
          <w:trHeight w:val="300"/>
          <w:del w:id="6295" w:author="Tanuj Kumar" w:date="2024-03-03T14:10:00Z"/>
        </w:trPr>
        <w:tc>
          <w:tcPr>
            <w:tcW w:w="3955" w:type="dxa"/>
            <w:hideMark/>
          </w:tcPr>
          <w:p w14:paraId="5183EA43" w14:textId="38D105C5" w:rsidR="00451414" w:rsidRPr="00451414" w:rsidDel="008176CC" w:rsidRDefault="00451414" w:rsidP="00451414">
            <w:pPr>
              <w:rPr>
                <w:del w:id="6296" w:author="Tanuj Kumar" w:date="2024-03-03T14:10:00Z"/>
              </w:rPr>
            </w:pPr>
            <w:del w:id="6297" w:author="Tanuj Kumar" w:date="2024-03-03T14:10:00Z">
              <w:r w:rsidRPr="00451414" w:rsidDel="008176CC">
                <w:delText>≤1 hour</w:delText>
              </w:r>
            </w:del>
          </w:p>
        </w:tc>
        <w:tc>
          <w:tcPr>
            <w:tcW w:w="1170" w:type="dxa"/>
            <w:noWrap/>
            <w:hideMark/>
          </w:tcPr>
          <w:p w14:paraId="4CBEFD42" w14:textId="6CA5093A" w:rsidR="00451414" w:rsidRPr="00451414" w:rsidDel="008176CC" w:rsidRDefault="00451414" w:rsidP="00451414">
            <w:pPr>
              <w:rPr>
                <w:del w:id="6298" w:author="Tanuj Kumar" w:date="2024-03-03T14:10:00Z"/>
              </w:rPr>
            </w:pPr>
            <w:del w:id="629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912" w:type="dxa"/>
            <w:noWrap/>
            <w:hideMark/>
          </w:tcPr>
          <w:p w14:paraId="56069C8D" w14:textId="125FD682" w:rsidR="00451414" w:rsidRPr="00451414" w:rsidDel="008176CC" w:rsidRDefault="00451414" w:rsidP="00451414">
            <w:pPr>
              <w:rPr>
                <w:del w:id="6300" w:author="Tanuj Kumar" w:date="2024-03-03T14:10:00Z"/>
              </w:rPr>
            </w:pPr>
          </w:p>
        </w:tc>
        <w:tc>
          <w:tcPr>
            <w:tcW w:w="800" w:type="dxa"/>
            <w:noWrap/>
            <w:hideMark/>
          </w:tcPr>
          <w:p w14:paraId="56B0A350" w14:textId="139C1611" w:rsidR="00451414" w:rsidRPr="00451414" w:rsidDel="008176CC" w:rsidRDefault="00451414">
            <w:pPr>
              <w:rPr>
                <w:del w:id="6301" w:author="Tanuj Kumar" w:date="2024-03-03T14:10:00Z"/>
              </w:rPr>
            </w:pPr>
            <w:del w:id="630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56" w:type="dxa"/>
            <w:noWrap/>
            <w:hideMark/>
          </w:tcPr>
          <w:p w14:paraId="517628F3" w14:textId="416A3A99" w:rsidR="00451414" w:rsidRPr="00451414" w:rsidDel="008176CC" w:rsidRDefault="00451414" w:rsidP="00451414">
            <w:pPr>
              <w:rPr>
                <w:del w:id="6303" w:author="Tanuj Kumar" w:date="2024-03-03T14:10:00Z"/>
              </w:rPr>
            </w:pPr>
            <w:del w:id="630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762" w:type="dxa"/>
            <w:noWrap/>
            <w:hideMark/>
          </w:tcPr>
          <w:p w14:paraId="3D0DD9E7" w14:textId="2356DB25" w:rsidR="00451414" w:rsidRPr="00451414" w:rsidDel="008176CC" w:rsidRDefault="00451414" w:rsidP="00451414">
            <w:pPr>
              <w:rPr>
                <w:del w:id="6305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576D54C6" w14:textId="6F718227" w:rsidR="00451414" w:rsidRPr="00451414" w:rsidDel="008176CC" w:rsidRDefault="00451414">
            <w:pPr>
              <w:rPr>
                <w:del w:id="6306" w:author="Tanuj Kumar" w:date="2024-03-03T14:10:00Z"/>
              </w:rPr>
            </w:pPr>
            <w:del w:id="630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762" w:type="dxa"/>
            <w:noWrap/>
            <w:hideMark/>
          </w:tcPr>
          <w:p w14:paraId="185A1250" w14:textId="07A99D6F" w:rsidR="00451414" w:rsidRPr="00451414" w:rsidDel="008176CC" w:rsidRDefault="00451414" w:rsidP="00451414">
            <w:pPr>
              <w:rPr>
                <w:del w:id="6308" w:author="Tanuj Kumar" w:date="2024-03-03T14:10:00Z"/>
              </w:rPr>
            </w:pPr>
            <w:del w:id="630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527D4D7F" w14:textId="110970C9" w:rsidR="00451414" w:rsidRPr="00451414" w:rsidDel="008176CC" w:rsidRDefault="00451414" w:rsidP="00451414">
            <w:pPr>
              <w:rPr>
                <w:del w:id="631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C12D116" w14:textId="3F239A97" w:rsidR="00451414" w:rsidRPr="00451414" w:rsidDel="008176CC" w:rsidRDefault="00451414">
            <w:pPr>
              <w:rPr>
                <w:del w:id="6311" w:author="Tanuj Kumar" w:date="2024-03-03T14:10:00Z"/>
              </w:rPr>
            </w:pPr>
            <w:del w:id="631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68EC0B90" w14:textId="7D09179E" w:rsidR="00451414" w:rsidRPr="00451414" w:rsidDel="008176CC" w:rsidRDefault="00451414" w:rsidP="00451414">
            <w:pPr>
              <w:rPr>
                <w:del w:id="6313" w:author="Tanuj Kumar" w:date="2024-03-03T14:10:00Z"/>
              </w:rPr>
            </w:pPr>
            <w:del w:id="631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42847398" w14:textId="60DBFE55" w:rsidR="00451414" w:rsidRPr="00451414" w:rsidDel="008176CC" w:rsidRDefault="00451414" w:rsidP="00451414">
            <w:pPr>
              <w:rPr>
                <w:del w:id="631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E5377B7" w14:textId="3E2E1482" w:rsidR="00451414" w:rsidRPr="00451414" w:rsidDel="008176CC" w:rsidRDefault="00451414">
            <w:pPr>
              <w:rPr>
                <w:del w:id="6316" w:author="Tanuj Kumar" w:date="2024-03-03T14:10:00Z"/>
              </w:rPr>
            </w:pPr>
            <w:del w:id="6317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13249E18" w14:textId="06386906" w:rsidR="00451414" w:rsidRPr="00451414" w:rsidDel="008176CC" w:rsidRDefault="00451414" w:rsidP="00451414">
            <w:pPr>
              <w:rPr>
                <w:del w:id="6318" w:author="Tanuj Kumar" w:date="2024-03-03T14:10:00Z"/>
              </w:rPr>
            </w:pPr>
            <w:del w:id="6319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7ED1C6DF" w14:textId="3D21B7EA" w:rsidR="00451414" w:rsidRPr="00451414" w:rsidDel="008176CC" w:rsidRDefault="00451414" w:rsidP="00451414">
            <w:pPr>
              <w:rPr>
                <w:del w:id="632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0C75624" w14:textId="01AC0CA0" w:rsidR="00451414" w:rsidRPr="00451414" w:rsidDel="008176CC" w:rsidRDefault="00451414">
            <w:pPr>
              <w:rPr>
                <w:del w:id="6321" w:author="Tanuj Kumar" w:date="2024-03-03T14:10:00Z"/>
              </w:rPr>
            </w:pPr>
            <w:del w:id="6322" w:author="Tanuj Kumar" w:date="2024-03-03T14:10:00Z">
              <w:r w:rsidRPr="00451414" w:rsidDel="008176CC">
                <w:delText> </w:delText>
              </w:r>
            </w:del>
          </w:p>
        </w:tc>
        <w:tc>
          <w:tcPr>
            <w:tcW w:w="610" w:type="dxa"/>
            <w:noWrap/>
            <w:hideMark/>
          </w:tcPr>
          <w:p w14:paraId="0A408A1C" w14:textId="310AD6A6" w:rsidR="00451414" w:rsidRPr="00451414" w:rsidDel="008176CC" w:rsidRDefault="00451414" w:rsidP="00451414">
            <w:pPr>
              <w:rPr>
                <w:del w:id="6323" w:author="Tanuj Kumar" w:date="2024-03-03T14:10:00Z"/>
              </w:rPr>
            </w:pPr>
            <w:del w:id="6324" w:author="Tanuj Kumar" w:date="2024-03-03T14:10:00Z">
              <w:r w:rsidRPr="00451414" w:rsidDel="008176CC">
                <w:delText>Ref</w:delText>
              </w:r>
            </w:del>
          </w:p>
        </w:tc>
        <w:tc>
          <w:tcPr>
            <w:tcW w:w="678" w:type="dxa"/>
            <w:noWrap/>
            <w:hideMark/>
          </w:tcPr>
          <w:p w14:paraId="68FEFE48" w14:textId="07D967F7" w:rsidR="00451414" w:rsidRPr="00451414" w:rsidDel="008176CC" w:rsidRDefault="00451414" w:rsidP="00451414">
            <w:pPr>
              <w:rPr>
                <w:del w:id="632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96DED25" w14:textId="5E78DA8A" w:rsidR="00451414" w:rsidRPr="00451414" w:rsidDel="008176CC" w:rsidRDefault="00451414">
            <w:pPr>
              <w:rPr>
                <w:del w:id="6326" w:author="Tanuj Kumar" w:date="2024-03-03T14:10:00Z"/>
              </w:rPr>
            </w:pPr>
            <w:del w:id="6327" w:author="Tanuj Kumar" w:date="2024-03-03T14:10:00Z">
              <w:r w:rsidRPr="00451414" w:rsidDel="008176CC">
                <w:delText> </w:delText>
              </w:r>
            </w:del>
          </w:p>
        </w:tc>
      </w:tr>
      <w:tr w:rsidR="00451414" w:rsidRPr="00451414" w:rsidDel="008176CC" w14:paraId="3068D32C" w14:textId="318D1FA1" w:rsidTr="00451414">
        <w:trPr>
          <w:trHeight w:val="300"/>
          <w:del w:id="6328" w:author="Tanuj Kumar" w:date="2024-03-03T14:10:00Z"/>
        </w:trPr>
        <w:tc>
          <w:tcPr>
            <w:tcW w:w="3955" w:type="dxa"/>
            <w:hideMark/>
          </w:tcPr>
          <w:p w14:paraId="1AB0E880" w14:textId="4DC8E778" w:rsidR="00451414" w:rsidRPr="00451414" w:rsidDel="008176CC" w:rsidRDefault="00451414">
            <w:pPr>
              <w:rPr>
                <w:del w:id="6329" w:author="Tanuj Kumar" w:date="2024-03-03T14:10:00Z"/>
              </w:rPr>
            </w:pPr>
            <w:del w:id="6330" w:author="Tanuj Kumar" w:date="2024-03-03T14:10:00Z">
              <w:r w:rsidRPr="00451414" w:rsidDel="008176CC">
                <w:delText xml:space="preserve">  2+ hours</w:delText>
              </w:r>
            </w:del>
          </w:p>
        </w:tc>
        <w:tc>
          <w:tcPr>
            <w:tcW w:w="1170" w:type="dxa"/>
            <w:noWrap/>
            <w:hideMark/>
          </w:tcPr>
          <w:p w14:paraId="0FD42E1A" w14:textId="45264BCB" w:rsidR="00451414" w:rsidRPr="00451414" w:rsidDel="008176CC" w:rsidRDefault="00451414" w:rsidP="00451414">
            <w:pPr>
              <w:rPr>
                <w:del w:id="6331" w:author="Tanuj Kumar" w:date="2024-03-03T14:10:00Z"/>
                <w:b/>
                <w:bCs/>
              </w:rPr>
            </w:pPr>
            <w:del w:id="6332" w:author="Tanuj Kumar" w:date="2024-03-03T14:10:00Z">
              <w:r w:rsidRPr="00451414" w:rsidDel="008176CC">
                <w:rPr>
                  <w:b/>
                  <w:bCs/>
                </w:rPr>
                <w:delText>1.10</w:delText>
              </w:r>
            </w:del>
          </w:p>
        </w:tc>
        <w:tc>
          <w:tcPr>
            <w:tcW w:w="912" w:type="dxa"/>
            <w:noWrap/>
            <w:hideMark/>
          </w:tcPr>
          <w:p w14:paraId="59F94661" w14:textId="6A1F1075" w:rsidR="00451414" w:rsidRPr="00451414" w:rsidDel="008176CC" w:rsidRDefault="00451414" w:rsidP="00451414">
            <w:pPr>
              <w:rPr>
                <w:del w:id="6333" w:author="Tanuj Kumar" w:date="2024-03-03T14:10:00Z"/>
                <w:b/>
                <w:bCs/>
              </w:rPr>
            </w:pPr>
            <w:del w:id="6334" w:author="Tanuj Kumar" w:date="2024-03-03T14:10:00Z">
              <w:r w:rsidRPr="00451414" w:rsidDel="008176CC">
                <w:rPr>
                  <w:b/>
                  <w:bCs/>
                </w:rPr>
                <w:delText xml:space="preserve">(1.04 - </w:delText>
              </w:r>
            </w:del>
          </w:p>
        </w:tc>
        <w:tc>
          <w:tcPr>
            <w:tcW w:w="800" w:type="dxa"/>
            <w:noWrap/>
            <w:hideMark/>
          </w:tcPr>
          <w:p w14:paraId="4B0DD426" w14:textId="2BE588FC" w:rsidR="00451414" w:rsidRPr="00451414" w:rsidDel="008176CC" w:rsidRDefault="00451414">
            <w:pPr>
              <w:rPr>
                <w:del w:id="6335" w:author="Tanuj Kumar" w:date="2024-03-03T14:10:00Z"/>
                <w:b/>
                <w:bCs/>
              </w:rPr>
            </w:pPr>
            <w:del w:id="6336" w:author="Tanuj Kumar" w:date="2024-03-03T14:10:00Z">
              <w:r w:rsidRPr="00451414" w:rsidDel="008176CC">
                <w:rPr>
                  <w:b/>
                  <w:bCs/>
                </w:rPr>
                <w:delText>1.16)</w:delText>
              </w:r>
            </w:del>
          </w:p>
        </w:tc>
        <w:tc>
          <w:tcPr>
            <w:tcW w:w="756" w:type="dxa"/>
            <w:noWrap/>
            <w:hideMark/>
          </w:tcPr>
          <w:p w14:paraId="6C9098A2" w14:textId="5FD1EDA9" w:rsidR="00451414" w:rsidRPr="00451414" w:rsidDel="008176CC" w:rsidRDefault="00451414" w:rsidP="00451414">
            <w:pPr>
              <w:rPr>
                <w:del w:id="6337" w:author="Tanuj Kumar" w:date="2024-03-03T14:10:00Z"/>
                <w:b/>
                <w:bCs/>
              </w:rPr>
            </w:pPr>
            <w:del w:id="6338" w:author="Tanuj Kumar" w:date="2024-03-03T14:10:00Z">
              <w:r w:rsidRPr="00451414" w:rsidDel="008176CC">
                <w:rPr>
                  <w:b/>
                  <w:bCs/>
                </w:rPr>
                <w:delText>1.08</w:delText>
              </w:r>
            </w:del>
          </w:p>
        </w:tc>
        <w:tc>
          <w:tcPr>
            <w:tcW w:w="762" w:type="dxa"/>
            <w:noWrap/>
            <w:hideMark/>
          </w:tcPr>
          <w:p w14:paraId="023C6F19" w14:textId="2D9C3B67" w:rsidR="00451414" w:rsidRPr="00451414" w:rsidDel="008176CC" w:rsidRDefault="00451414" w:rsidP="00451414">
            <w:pPr>
              <w:rPr>
                <w:del w:id="6339" w:author="Tanuj Kumar" w:date="2024-03-03T14:10:00Z"/>
                <w:b/>
                <w:bCs/>
              </w:rPr>
            </w:pPr>
            <w:del w:id="6340" w:author="Tanuj Kumar" w:date="2024-03-03T14:10:00Z">
              <w:r w:rsidRPr="00451414" w:rsidDel="008176CC">
                <w:rPr>
                  <w:b/>
                  <w:bCs/>
                </w:rPr>
                <w:delText xml:space="preserve">(1.03 - </w:delText>
              </w:r>
            </w:del>
          </w:p>
        </w:tc>
        <w:tc>
          <w:tcPr>
            <w:tcW w:w="899" w:type="dxa"/>
            <w:noWrap/>
            <w:hideMark/>
          </w:tcPr>
          <w:p w14:paraId="637EC974" w14:textId="4F397E04" w:rsidR="00451414" w:rsidRPr="00451414" w:rsidDel="008176CC" w:rsidRDefault="00451414">
            <w:pPr>
              <w:rPr>
                <w:del w:id="6341" w:author="Tanuj Kumar" w:date="2024-03-03T14:10:00Z"/>
                <w:b/>
                <w:bCs/>
              </w:rPr>
            </w:pPr>
            <w:del w:id="6342" w:author="Tanuj Kumar" w:date="2024-03-03T14:10:00Z">
              <w:r w:rsidRPr="00451414" w:rsidDel="008176CC">
                <w:rPr>
                  <w:b/>
                  <w:bCs/>
                </w:rPr>
                <w:delText>1.14)</w:delText>
              </w:r>
            </w:del>
          </w:p>
        </w:tc>
        <w:tc>
          <w:tcPr>
            <w:tcW w:w="762" w:type="dxa"/>
            <w:noWrap/>
            <w:hideMark/>
          </w:tcPr>
          <w:p w14:paraId="120349E7" w14:textId="1728390F" w:rsidR="00451414" w:rsidRPr="00451414" w:rsidDel="008176CC" w:rsidRDefault="00451414" w:rsidP="00451414">
            <w:pPr>
              <w:rPr>
                <w:del w:id="6343" w:author="Tanuj Kumar" w:date="2024-03-03T14:10:00Z"/>
                <w:b/>
                <w:bCs/>
              </w:rPr>
            </w:pPr>
            <w:del w:id="6344" w:author="Tanuj Kumar" w:date="2024-03-03T14:10:00Z">
              <w:r w:rsidRPr="00451414" w:rsidDel="008176CC">
                <w:rPr>
                  <w:b/>
                  <w:bCs/>
                </w:rPr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2336D679" w14:textId="0F0602D8" w:rsidR="00451414" w:rsidRPr="00451414" w:rsidDel="008176CC" w:rsidRDefault="00451414" w:rsidP="00451414">
            <w:pPr>
              <w:rPr>
                <w:del w:id="6345" w:author="Tanuj Kumar" w:date="2024-03-03T14:10:00Z"/>
                <w:b/>
                <w:bCs/>
              </w:rPr>
            </w:pPr>
            <w:del w:id="6346" w:author="Tanuj Kumar" w:date="2024-03-03T14:10:00Z">
              <w:r w:rsidRPr="00451414" w:rsidDel="008176CC">
                <w:rPr>
                  <w:b/>
                  <w:bCs/>
                </w:rPr>
                <w:delText xml:space="preserve">(1.01 - </w:delText>
              </w:r>
            </w:del>
          </w:p>
        </w:tc>
        <w:tc>
          <w:tcPr>
            <w:tcW w:w="678" w:type="dxa"/>
            <w:noWrap/>
            <w:hideMark/>
          </w:tcPr>
          <w:p w14:paraId="09CE923D" w14:textId="629E67B9" w:rsidR="00451414" w:rsidRPr="00451414" w:rsidDel="008176CC" w:rsidRDefault="00451414">
            <w:pPr>
              <w:rPr>
                <w:del w:id="6347" w:author="Tanuj Kumar" w:date="2024-03-03T14:10:00Z"/>
                <w:b/>
                <w:bCs/>
              </w:rPr>
            </w:pPr>
            <w:del w:id="6348" w:author="Tanuj Kumar" w:date="2024-03-03T14:10:00Z">
              <w:r w:rsidRPr="00451414" w:rsidDel="008176CC">
                <w:rPr>
                  <w:b/>
                  <w:bCs/>
                </w:rPr>
                <w:delText>1.09)</w:delText>
              </w:r>
            </w:del>
          </w:p>
        </w:tc>
        <w:tc>
          <w:tcPr>
            <w:tcW w:w="610" w:type="dxa"/>
            <w:noWrap/>
            <w:hideMark/>
          </w:tcPr>
          <w:p w14:paraId="54CCDD10" w14:textId="3D26A90F" w:rsidR="00451414" w:rsidRPr="00451414" w:rsidDel="008176CC" w:rsidRDefault="00451414" w:rsidP="00451414">
            <w:pPr>
              <w:rPr>
                <w:del w:id="6349" w:author="Tanuj Kumar" w:date="2024-03-03T14:10:00Z"/>
              </w:rPr>
            </w:pPr>
            <w:del w:id="6350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5249A3C6" w14:textId="52752E09" w:rsidR="00451414" w:rsidRPr="00451414" w:rsidDel="008176CC" w:rsidRDefault="00451414" w:rsidP="00451414">
            <w:pPr>
              <w:rPr>
                <w:del w:id="6351" w:author="Tanuj Kumar" w:date="2024-03-03T14:10:00Z"/>
              </w:rPr>
            </w:pPr>
            <w:del w:id="6352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6E1CD185" w14:textId="20F8C3DC" w:rsidR="00451414" w:rsidRPr="00451414" w:rsidDel="008176CC" w:rsidRDefault="00451414">
            <w:pPr>
              <w:rPr>
                <w:del w:id="6353" w:author="Tanuj Kumar" w:date="2024-03-03T14:10:00Z"/>
              </w:rPr>
            </w:pPr>
            <w:del w:id="6354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610" w:type="dxa"/>
            <w:noWrap/>
            <w:hideMark/>
          </w:tcPr>
          <w:p w14:paraId="629EDF6A" w14:textId="4BE44323" w:rsidR="00451414" w:rsidRPr="00451414" w:rsidDel="008176CC" w:rsidRDefault="00451414" w:rsidP="00451414">
            <w:pPr>
              <w:rPr>
                <w:del w:id="6355" w:author="Tanuj Kumar" w:date="2024-03-03T14:10:00Z"/>
              </w:rPr>
            </w:pPr>
            <w:del w:id="6356" w:author="Tanuj Kumar" w:date="2024-03-03T14:10:00Z">
              <w:r w:rsidRPr="00451414" w:rsidDel="008176CC">
                <w:delText>1.05</w:delText>
              </w:r>
            </w:del>
          </w:p>
        </w:tc>
        <w:tc>
          <w:tcPr>
            <w:tcW w:w="678" w:type="dxa"/>
            <w:noWrap/>
            <w:hideMark/>
          </w:tcPr>
          <w:p w14:paraId="03EDC858" w14:textId="3B222A2C" w:rsidR="00451414" w:rsidRPr="00451414" w:rsidDel="008176CC" w:rsidRDefault="00451414" w:rsidP="00451414">
            <w:pPr>
              <w:rPr>
                <w:del w:id="6357" w:author="Tanuj Kumar" w:date="2024-03-03T14:10:00Z"/>
              </w:rPr>
            </w:pPr>
            <w:del w:id="6358" w:author="Tanuj Kumar" w:date="2024-03-03T14:10:00Z">
              <w:r w:rsidRPr="00451414" w:rsidDel="008176CC">
                <w:delText xml:space="preserve">(0.99 - </w:delText>
              </w:r>
            </w:del>
          </w:p>
        </w:tc>
        <w:tc>
          <w:tcPr>
            <w:tcW w:w="678" w:type="dxa"/>
            <w:noWrap/>
            <w:hideMark/>
          </w:tcPr>
          <w:p w14:paraId="542B7B7C" w14:textId="50561D25" w:rsidR="00451414" w:rsidRPr="00451414" w:rsidDel="008176CC" w:rsidRDefault="00451414">
            <w:pPr>
              <w:rPr>
                <w:del w:id="6359" w:author="Tanuj Kumar" w:date="2024-03-03T14:10:00Z"/>
              </w:rPr>
            </w:pPr>
            <w:del w:id="6360" w:author="Tanuj Kumar" w:date="2024-03-03T14:10:00Z">
              <w:r w:rsidRPr="00451414" w:rsidDel="008176CC">
                <w:delText>1.10)</w:delText>
              </w:r>
            </w:del>
          </w:p>
        </w:tc>
        <w:tc>
          <w:tcPr>
            <w:tcW w:w="610" w:type="dxa"/>
            <w:noWrap/>
            <w:hideMark/>
          </w:tcPr>
          <w:p w14:paraId="232D21A2" w14:textId="74C47D98" w:rsidR="00451414" w:rsidRPr="00451414" w:rsidDel="008176CC" w:rsidRDefault="00451414" w:rsidP="00451414">
            <w:pPr>
              <w:rPr>
                <w:del w:id="6361" w:author="Tanuj Kumar" w:date="2024-03-03T14:10:00Z"/>
              </w:rPr>
            </w:pPr>
            <w:del w:id="6362" w:author="Tanuj Kumar" w:date="2024-03-03T14:10:00Z">
              <w:r w:rsidRPr="00451414" w:rsidDel="008176CC">
                <w:delText>1.02</w:delText>
              </w:r>
            </w:del>
          </w:p>
        </w:tc>
        <w:tc>
          <w:tcPr>
            <w:tcW w:w="678" w:type="dxa"/>
            <w:noWrap/>
            <w:hideMark/>
          </w:tcPr>
          <w:p w14:paraId="157018AC" w14:textId="46D9A0B4" w:rsidR="00451414" w:rsidRPr="00451414" w:rsidDel="008176CC" w:rsidRDefault="00451414" w:rsidP="00451414">
            <w:pPr>
              <w:rPr>
                <w:del w:id="6363" w:author="Tanuj Kumar" w:date="2024-03-03T14:10:00Z"/>
              </w:rPr>
            </w:pPr>
            <w:del w:id="6364" w:author="Tanuj Kumar" w:date="2024-03-03T14:10:00Z">
              <w:r w:rsidRPr="00451414" w:rsidDel="008176CC">
                <w:delText xml:space="preserve">(1.00 - </w:delText>
              </w:r>
            </w:del>
          </w:p>
        </w:tc>
        <w:tc>
          <w:tcPr>
            <w:tcW w:w="678" w:type="dxa"/>
            <w:noWrap/>
            <w:hideMark/>
          </w:tcPr>
          <w:p w14:paraId="086F49A4" w14:textId="0FE078F6" w:rsidR="00451414" w:rsidRPr="00451414" w:rsidDel="008176CC" w:rsidRDefault="00451414">
            <w:pPr>
              <w:rPr>
                <w:del w:id="6365" w:author="Tanuj Kumar" w:date="2024-03-03T14:10:00Z"/>
              </w:rPr>
            </w:pPr>
            <w:del w:id="6366" w:author="Tanuj Kumar" w:date="2024-03-03T14:10:00Z">
              <w:r w:rsidRPr="00451414" w:rsidDel="008176CC">
                <w:delText>1.05)</w:delText>
              </w:r>
            </w:del>
          </w:p>
        </w:tc>
      </w:tr>
      <w:tr w:rsidR="00451414" w:rsidRPr="00451414" w:rsidDel="008176CC" w14:paraId="788C99E7" w14:textId="4F363B28" w:rsidTr="00451414">
        <w:trPr>
          <w:trHeight w:val="300"/>
          <w:del w:id="6367" w:author="Tanuj Kumar" w:date="2024-03-03T14:10:00Z"/>
        </w:trPr>
        <w:tc>
          <w:tcPr>
            <w:tcW w:w="3955" w:type="dxa"/>
            <w:noWrap/>
            <w:hideMark/>
          </w:tcPr>
          <w:p w14:paraId="407A1A79" w14:textId="0E03280D" w:rsidR="00451414" w:rsidRPr="00451414" w:rsidDel="008176CC" w:rsidRDefault="00451414">
            <w:pPr>
              <w:rPr>
                <w:del w:id="6368" w:author="Tanuj Kumar" w:date="2024-03-03T14:10:00Z"/>
              </w:rPr>
            </w:pPr>
          </w:p>
        </w:tc>
        <w:tc>
          <w:tcPr>
            <w:tcW w:w="1170" w:type="dxa"/>
            <w:hideMark/>
          </w:tcPr>
          <w:p w14:paraId="2756657B" w14:textId="2A2435EB" w:rsidR="00451414" w:rsidRPr="00451414" w:rsidDel="008176CC" w:rsidRDefault="00451414">
            <w:pPr>
              <w:rPr>
                <w:del w:id="6369" w:author="Tanuj Kumar" w:date="2024-03-03T14:10:00Z"/>
              </w:rPr>
            </w:pPr>
          </w:p>
        </w:tc>
        <w:tc>
          <w:tcPr>
            <w:tcW w:w="912" w:type="dxa"/>
            <w:hideMark/>
          </w:tcPr>
          <w:p w14:paraId="387FEB23" w14:textId="4A353EE1" w:rsidR="00451414" w:rsidRPr="00451414" w:rsidDel="008176CC" w:rsidRDefault="00451414" w:rsidP="00451414">
            <w:pPr>
              <w:rPr>
                <w:del w:id="6370" w:author="Tanuj Kumar" w:date="2024-03-03T14:10:00Z"/>
              </w:rPr>
            </w:pPr>
          </w:p>
        </w:tc>
        <w:tc>
          <w:tcPr>
            <w:tcW w:w="800" w:type="dxa"/>
            <w:hideMark/>
          </w:tcPr>
          <w:p w14:paraId="1E6C742F" w14:textId="77BA14A7" w:rsidR="00451414" w:rsidRPr="00451414" w:rsidDel="008176CC" w:rsidRDefault="00451414" w:rsidP="00451414">
            <w:pPr>
              <w:rPr>
                <w:del w:id="6371" w:author="Tanuj Kumar" w:date="2024-03-03T14:10:00Z"/>
              </w:rPr>
            </w:pPr>
          </w:p>
        </w:tc>
        <w:tc>
          <w:tcPr>
            <w:tcW w:w="756" w:type="dxa"/>
            <w:noWrap/>
            <w:hideMark/>
          </w:tcPr>
          <w:p w14:paraId="41B1FA14" w14:textId="38B73F7B" w:rsidR="00451414" w:rsidRPr="00451414" w:rsidDel="008176CC" w:rsidRDefault="00451414">
            <w:pPr>
              <w:rPr>
                <w:del w:id="6372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63D3A449" w14:textId="690B326A" w:rsidR="00451414" w:rsidRPr="00451414" w:rsidDel="008176CC" w:rsidRDefault="00451414" w:rsidP="00451414">
            <w:pPr>
              <w:rPr>
                <w:del w:id="6373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49526840" w14:textId="6D99F973" w:rsidR="00451414" w:rsidRPr="00451414" w:rsidDel="008176CC" w:rsidRDefault="00451414" w:rsidP="00451414">
            <w:pPr>
              <w:rPr>
                <w:del w:id="6374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79763005" w14:textId="4703B507" w:rsidR="00451414" w:rsidRPr="00451414" w:rsidDel="008176CC" w:rsidRDefault="00451414">
            <w:pPr>
              <w:rPr>
                <w:del w:id="637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61D28AD" w14:textId="744497F2" w:rsidR="00451414" w:rsidRPr="00451414" w:rsidDel="008176CC" w:rsidRDefault="00451414" w:rsidP="00451414">
            <w:pPr>
              <w:rPr>
                <w:del w:id="637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7AE4E3C" w14:textId="068606EB" w:rsidR="00451414" w:rsidRPr="00451414" w:rsidDel="008176CC" w:rsidRDefault="00451414" w:rsidP="00451414">
            <w:pPr>
              <w:rPr>
                <w:del w:id="6377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24FC4863" w14:textId="5EC41D57" w:rsidR="00451414" w:rsidRPr="00451414" w:rsidDel="008176CC" w:rsidRDefault="00451414">
            <w:pPr>
              <w:rPr>
                <w:del w:id="637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D71C9B7" w14:textId="24A686BF" w:rsidR="00451414" w:rsidRPr="00451414" w:rsidDel="008176CC" w:rsidRDefault="00451414" w:rsidP="00451414">
            <w:pPr>
              <w:rPr>
                <w:del w:id="637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115463D3" w14:textId="238C15B2" w:rsidR="00451414" w:rsidRPr="00451414" w:rsidDel="008176CC" w:rsidRDefault="00451414" w:rsidP="00451414">
            <w:pPr>
              <w:rPr>
                <w:del w:id="6380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6D865052" w14:textId="50290C01" w:rsidR="00451414" w:rsidRPr="00451414" w:rsidDel="008176CC" w:rsidRDefault="00451414">
            <w:pPr>
              <w:rPr>
                <w:del w:id="638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4C43C3E" w14:textId="51BE60FF" w:rsidR="00451414" w:rsidRPr="00451414" w:rsidDel="008176CC" w:rsidRDefault="00451414" w:rsidP="00451414">
            <w:pPr>
              <w:rPr>
                <w:del w:id="638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7480A71" w14:textId="0F9C004A" w:rsidR="00451414" w:rsidRPr="00451414" w:rsidDel="008176CC" w:rsidRDefault="00451414" w:rsidP="00451414">
            <w:pPr>
              <w:rPr>
                <w:del w:id="6383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71C54473" w14:textId="6EC3CEB4" w:rsidR="00451414" w:rsidRPr="00451414" w:rsidDel="008176CC" w:rsidRDefault="00451414">
            <w:pPr>
              <w:rPr>
                <w:del w:id="638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7DFE0D8" w14:textId="68DDB597" w:rsidR="00451414" w:rsidRPr="00451414" w:rsidDel="008176CC" w:rsidRDefault="00451414">
            <w:pPr>
              <w:rPr>
                <w:del w:id="638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2C19C0E" w14:textId="1C8C58C5" w:rsidR="00451414" w:rsidRPr="00451414" w:rsidDel="008176CC" w:rsidRDefault="00451414">
            <w:pPr>
              <w:rPr>
                <w:del w:id="6386" w:author="Tanuj Kumar" w:date="2024-03-03T14:10:00Z"/>
              </w:rPr>
            </w:pPr>
          </w:p>
        </w:tc>
      </w:tr>
      <w:tr w:rsidR="00451414" w:rsidRPr="00451414" w:rsidDel="008176CC" w14:paraId="54478168" w14:textId="51FBD114" w:rsidTr="00451414">
        <w:trPr>
          <w:trHeight w:val="345"/>
          <w:del w:id="6387" w:author="Tanuj Kumar" w:date="2024-03-03T14:10:00Z"/>
        </w:trPr>
        <w:tc>
          <w:tcPr>
            <w:tcW w:w="3955" w:type="dxa"/>
            <w:noWrap/>
            <w:hideMark/>
          </w:tcPr>
          <w:p w14:paraId="44F9246F" w14:textId="65DC1430" w:rsidR="00451414" w:rsidRPr="00451414" w:rsidDel="008176CC" w:rsidRDefault="00451414">
            <w:pPr>
              <w:rPr>
                <w:del w:id="6388" w:author="Tanuj Kumar" w:date="2024-03-03T14:10:00Z"/>
                <w:b/>
                <w:bCs/>
              </w:rPr>
            </w:pPr>
            <w:del w:id="6389" w:author="Tanuj Kumar" w:date="2024-03-03T14:10:00Z">
              <w:r w:rsidRPr="00451414" w:rsidDel="008176CC">
                <w:rPr>
                  <w:b/>
                  <w:bCs/>
                </w:rPr>
                <w:delText>R</w:delText>
              </w:r>
              <w:r w:rsidRPr="00451414" w:rsidDel="008176CC">
                <w:rPr>
                  <w:b/>
                  <w:bCs/>
                  <w:vertAlign w:val="superscript"/>
                </w:rPr>
                <w:delText>2</w:delText>
              </w:r>
            </w:del>
          </w:p>
        </w:tc>
        <w:tc>
          <w:tcPr>
            <w:tcW w:w="1170" w:type="dxa"/>
            <w:hideMark/>
          </w:tcPr>
          <w:p w14:paraId="24F7975C" w14:textId="4CF5986E" w:rsidR="00451414" w:rsidRPr="00451414" w:rsidDel="008176CC" w:rsidRDefault="00451414" w:rsidP="00451414">
            <w:pPr>
              <w:rPr>
                <w:del w:id="6390" w:author="Tanuj Kumar" w:date="2024-03-03T14:10:00Z"/>
              </w:rPr>
            </w:pPr>
            <w:del w:id="6391" w:author="Tanuj Kumar" w:date="2024-03-03T14:10:00Z">
              <w:r w:rsidRPr="00451414" w:rsidDel="008176CC">
                <w:delText>0.24</w:delText>
              </w:r>
            </w:del>
          </w:p>
        </w:tc>
        <w:tc>
          <w:tcPr>
            <w:tcW w:w="912" w:type="dxa"/>
            <w:hideMark/>
          </w:tcPr>
          <w:p w14:paraId="49766084" w14:textId="04E58111" w:rsidR="00451414" w:rsidRPr="00451414" w:rsidDel="008176CC" w:rsidRDefault="00451414" w:rsidP="00451414">
            <w:pPr>
              <w:rPr>
                <w:del w:id="6392" w:author="Tanuj Kumar" w:date="2024-03-03T14:10:00Z"/>
              </w:rPr>
            </w:pPr>
          </w:p>
        </w:tc>
        <w:tc>
          <w:tcPr>
            <w:tcW w:w="800" w:type="dxa"/>
            <w:hideMark/>
          </w:tcPr>
          <w:p w14:paraId="5D61755A" w14:textId="73951921" w:rsidR="00451414" w:rsidRPr="00451414" w:rsidDel="008176CC" w:rsidRDefault="00451414" w:rsidP="00451414">
            <w:pPr>
              <w:rPr>
                <w:del w:id="6393" w:author="Tanuj Kumar" w:date="2024-03-03T14:10:00Z"/>
              </w:rPr>
            </w:pPr>
          </w:p>
        </w:tc>
        <w:tc>
          <w:tcPr>
            <w:tcW w:w="756" w:type="dxa"/>
            <w:noWrap/>
            <w:hideMark/>
          </w:tcPr>
          <w:p w14:paraId="7EDFEFE2" w14:textId="10BAE636" w:rsidR="00451414" w:rsidRPr="00451414" w:rsidDel="008176CC" w:rsidRDefault="00451414" w:rsidP="00451414">
            <w:pPr>
              <w:rPr>
                <w:del w:id="6394" w:author="Tanuj Kumar" w:date="2024-03-03T14:10:00Z"/>
              </w:rPr>
            </w:pPr>
            <w:del w:id="6395" w:author="Tanuj Kumar" w:date="2024-03-03T14:10:00Z">
              <w:r w:rsidRPr="00451414" w:rsidDel="008176CC">
                <w:delText>0.19</w:delText>
              </w:r>
            </w:del>
          </w:p>
        </w:tc>
        <w:tc>
          <w:tcPr>
            <w:tcW w:w="762" w:type="dxa"/>
            <w:noWrap/>
            <w:hideMark/>
          </w:tcPr>
          <w:p w14:paraId="7002AA68" w14:textId="6D1E6933" w:rsidR="00451414" w:rsidRPr="00451414" w:rsidDel="008176CC" w:rsidRDefault="00451414" w:rsidP="00451414">
            <w:pPr>
              <w:rPr>
                <w:del w:id="6396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1505AFB" w14:textId="42B6C396" w:rsidR="00451414" w:rsidRPr="00451414" w:rsidDel="008176CC" w:rsidRDefault="00451414" w:rsidP="00451414">
            <w:pPr>
              <w:rPr>
                <w:del w:id="6397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72BF2B1E" w14:textId="0141F48A" w:rsidR="00451414" w:rsidRPr="00451414" w:rsidDel="008176CC" w:rsidRDefault="00451414" w:rsidP="00451414">
            <w:pPr>
              <w:rPr>
                <w:del w:id="6398" w:author="Tanuj Kumar" w:date="2024-03-03T14:10:00Z"/>
              </w:rPr>
            </w:pPr>
            <w:del w:id="6399" w:author="Tanuj Kumar" w:date="2024-03-03T14:10:00Z">
              <w:r w:rsidRPr="00451414" w:rsidDel="008176CC">
                <w:delText>0.22</w:delText>
              </w:r>
            </w:del>
          </w:p>
        </w:tc>
        <w:tc>
          <w:tcPr>
            <w:tcW w:w="678" w:type="dxa"/>
            <w:noWrap/>
            <w:hideMark/>
          </w:tcPr>
          <w:p w14:paraId="2AE6193B" w14:textId="5A4EFD84" w:rsidR="00451414" w:rsidRPr="00451414" w:rsidDel="008176CC" w:rsidRDefault="00451414" w:rsidP="00451414">
            <w:pPr>
              <w:rPr>
                <w:del w:id="6400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862C5AC" w14:textId="23609150" w:rsidR="00451414" w:rsidRPr="00451414" w:rsidDel="008176CC" w:rsidRDefault="00451414" w:rsidP="00451414">
            <w:pPr>
              <w:rPr>
                <w:del w:id="6401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60463E22" w14:textId="63342DF6" w:rsidR="00451414" w:rsidRPr="00451414" w:rsidDel="008176CC" w:rsidRDefault="00451414" w:rsidP="00451414">
            <w:pPr>
              <w:rPr>
                <w:del w:id="6402" w:author="Tanuj Kumar" w:date="2024-03-03T14:10:00Z"/>
              </w:rPr>
            </w:pPr>
            <w:del w:id="6403" w:author="Tanuj Kumar" w:date="2024-03-03T14:10:00Z">
              <w:r w:rsidRPr="00451414" w:rsidDel="008176CC">
                <w:delText>0.13</w:delText>
              </w:r>
            </w:del>
          </w:p>
        </w:tc>
        <w:tc>
          <w:tcPr>
            <w:tcW w:w="678" w:type="dxa"/>
            <w:noWrap/>
            <w:hideMark/>
          </w:tcPr>
          <w:p w14:paraId="01CA98B7" w14:textId="63D4147A" w:rsidR="00451414" w:rsidRPr="00451414" w:rsidDel="008176CC" w:rsidRDefault="00451414" w:rsidP="00451414">
            <w:pPr>
              <w:rPr>
                <w:del w:id="6404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4514958" w14:textId="5A226B8E" w:rsidR="00451414" w:rsidRPr="00451414" w:rsidDel="008176CC" w:rsidRDefault="00451414" w:rsidP="00451414">
            <w:pPr>
              <w:rPr>
                <w:del w:id="6405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4D779CE5" w14:textId="09A7D032" w:rsidR="00451414" w:rsidRPr="00451414" w:rsidDel="008176CC" w:rsidRDefault="00451414" w:rsidP="00451414">
            <w:pPr>
              <w:rPr>
                <w:del w:id="6406" w:author="Tanuj Kumar" w:date="2024-03-03T14:10:00Z"/>
              </w:rPr>
            </w:pPr>
            <w:del w:id="6407" w:author="Tanuj Kumar" w:date="2024-03-03T14:10:00Z">
              <w:r w:rsidRPr="00451414" w:rsidDel="008176CC">
                <w:delText>0.13</w:delText>
              </w:r>
            </w:del>
          </w:p>
        </w:tc>
        <w:tc>
          <w:tcPr>
            <w:tcW w:w="678" w:type="dxa"/>
            <w:noWrap/>
            <w:hideMark/>
          </w:tcPr>
          <w:p w14:paraId="00CAEB91" w14:textId="05EAD114" w:rsidR="00451414" w:rsidRPr="00451414" w:rsidDel="008176CC" w:rsidRDefault="00451414" w:rsidP="00451414">
            <w:pPr>
              <w:rPr>
                <w:del w:id="640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03BBBC26" w14:textId="1C63A79D" w:rsidR="00451414" w:rsidRPr="00451414" w:rsidDel="008176CC" w:rsidRDefault="00451414" w:rsidP="00451414">
            <w:pPr>
              <w:rPr>
                <w:del w:id="6409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542DA032" w14:textId="4C9FAD93" w:rsidR="00451414" w:rsidRPr="00451414" w:rsidDel="008176CC" w:rsidRDefault="00451414" w:rsidP="00451414">
            <w:pPr>
              <w:rPr>
                <w:del w:id="6410" w:author="Tanuj Kumar" w:date="2024-03-03T14:10:00Z"/>
              </w:rPr>
            </w:pPr>
            <w:del w:id="6411" w:author="Tanuj Kumar" w:date="2024-03-03T14:10:00Z">
              <w:r w:rsidRPr="00451414" w:rsidDel="008176CC">
                <w:delText>0.18</w:delText>
              </w:r>
            </w:del>
          </w:p>
        </w:tc>
        <w:tc>
          <w:tcPr>
            <w:tcW w:w="678" w:type="dxa"/>
            <w:noWrap/>
            <w:hideMark/>
          </w:tcPr>
          <w:p w14:paraId="756791CF" w14:textId="24D2AF9B" w:rsidR="00451414" w:rsidRPr="00451414" w:rsidDel="008176CC" w:rsidRDefault="00451414" w:rsidP="00451414">
            <w:pPr>
              <w:rPr>
                <w:del w:id="641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151A584" w14:textId="41A7808F" w:rsidR="00451414" w:rsidRPr="00451414" w:rsidDel="008176CC" w:rsidRDefault="00451414">
            <w:pPr>
              <w:rPr>
                <w:del w:id="6413" w:author="Tanuj Kumar" w:date="2024-03-03T14:10:00Z"/>
              </w:rPr>
            </w:pPr>
          </w:p>
        </w:tc>
      </w:tr>
      <w:tr w:rsidR="00451414" w:rsidRPr="00451414" w:rsidDel="008176CC" w14:paraId="753322DC" w14:textId="304C5A21" w:rsidTr="00451414">
        <w:trPr>
          <w:trHeight w:val="300"/>
          <w:del w:id="6414" w:author="Tanuj Kumar" w:date="2024-03-03T14:10:00Z"/>
        </w:trPr>
        <w:tc>
          <w:tcPr>
            <w:tcW w:w="3955" w:type="dxa"/>
            <w:noWrap/>
            <w:hideMark/>
          </w:tcPr>
          <w:p w14:paraId="563C656C" w14:textId="4490D205" w:rsidR="00451414" w:rsidRPr="00451414" w:rsidDel="008176CC" w:rsidRDefault="00451414">
            <w:pPr>
              <w:rPr>
                <w:del w:id="6415" w:author="Tanuj Kumar" w:date="2024-03-03T14:10:00Z"/>
              </w:rPr>
            </w:pPr>
          </w:p>
        </w:tc>
        <w:tc>
          <w:tcPr>
            <w:tcW w:w="1170" w:type="dxa"/>
            <w:hideMark/>
          </w:tcPr>
          <w:p w14:paraId="660BB6A0" w14:textId="02D5D6EC" w:rsidR="00451414" w:rsidRPr="00451414" w:rsidDel="008176CC" w:rsidRDefault="00451414">
            <w:pPr>
              <w:rPr>
                <w:del w:id="6416" w:author="Tanuj Kumar" w:date="2024-03-03T14:10:00Z"/>
              </w:rPr>
            </w:pPr>
          </w:p>
        </w:tc>
        <w:tc>
          <w:tcPr>
            <w:tcW w:w="912" w:type="dxa"/>
            <w:hideMark/>
          </w:tcPr>
          <w:p w14:paraId="6A6A0285" w14:textId="60A2CBB0" w:rsidR="00451414" w:rsidRPr="00451414" w:rsidDel="008176CC" w:rsidRDefault="00451414" w:rsidP="00451414">
            <w:pPr>
              <w:rPr>
                <w:del w:id="6417" w:author="Tanuj Kumar" w:date="2024-03-03T14:10:00Z"/>
              </w:rPr>
            </w:pPr>
          </w:p>
        </w:tc>
        <w:tc>
          <w:tcPr>
            <w:tcW w:w="800" w:type="dxa"/>
            <w:hideMark/>
          </w:tcPr>
          <w:p w14:paraId="7FEFA5D1" w14:textId="606D025E" w:rsidR="00451414" w:rsidRPr="00451414" w:rsidDel="008176CC" w:rsidRDefault="00451414" w:rsidP="00451414">
            <w:pPr>
              <w:rPr>
                <w:del w:id="6418" w:author="Tanuj Kumar" w:date="2024-03-03T14:10:00Z"/>
              </w:rPr>
            </w:pPr>
          </w:p>
        </w:tc>
        <w:tc>
          <w:tcPr>
            <w:tcW w:w="756" w:type="dxa"/>
            <w:noWrap/>
            <w:hideMark/>
          </w:tcPr>
          <w:p w14:paraId="27B94CA5" w14:textId="5100C26A" w:rsidR="00451414" w:rsidRPr="00451414" w:rsidDel="008176CC" w:rsidRDefault="00451414">
            <w:pPr>
              <w:rPr>
                <w:del w:id="6419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0ABE2A64" w14:textId="252F366C" w:rsidR="00451414" w:rsidRPr="00451414" w:rsidDel="008176CC" w:rsidRDefault="00451414" w:rsidP="00451414">
            <w:pPr>
              <w:rPr>
                <w:del w:id="6420" w:author="Tanuj Kumar" w:date="2024-03-03T14:10:00Z"/>
              </w:rPr>
            </w:pPr>
          </w:p>
        </w:tc>
        <w:tc>
          <w:tcPr>
            <w:tcW w:w="899" w:type="dxa"/>
            <w:noWrap/>
            <w:hideMark/>
          </w:tcPr>
          <w:p w14:paraId="3C6CE6A4" w14:textId="1F47A5E0" w:rsidR="00451414" w:rsidRPr="00451414" w:rsidDel="008176CC" w:rsidRDefault="00451414" w:rsidP="00451414">
            <w:pPr>
              <w:rPr>
                <w:del w:id="6421" w:author="Tanuj Kumar" w:date="2024-03-03T14:10:00Z"/>
              </w:rPr>
            </w:pPr>
          </w:p>
        </w:tc>
        <w:tc>
          <w:tcPr>
            <w:tcW w:w="762" w:type="dxa"/>
            <w:noWrap/>
            <w:hideMark/>
          </w:tcPr>
          <w:p w14:paraId="38D8F0C7" w14:textId="1AB357A5" w:rsidR="00451414" w:rsidRPr="00451414" w:rsidDel="008176CC" w:rsidRDefault="00451414">
            <w:pPr>
              <w:rPr>
                <w:del w:id="642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599DBE7" w14:textId="6D36238A" w:rsidR="00451414" w:rsidRPr="00451414" w:rsidDel="008176CC" w:rsidRDefault="00451414" w:rsidP="00451414">
            <w:pPr>
              <w:rPr>
                <w:del w:id="6423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96366A" w14:textId="50FE53BA" w:rsidR="00451414" w:rsidRPr="00451414" w:rsidDel="008176CC" w:rsidRDefault="00451414" w:rsidP="00451414">
            <w:pPr>
              <w:rPr>
                <w:del w:id="6424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5FB23FF8" w14:textId="47DEE44E" w:rsidR="00451414" w:rsidRPr="00451414" w:rsidDel="008176CC" w:rsidRDefault="00451414">
            <w:pPr>
              <w:rPr>
                <w:del w:id="6425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544D0787" w14:textId="4CE96717" w:rsidR="00451414" w:rsidRPr="00451414" w:rsidDel="008176CC" w:rsidRDefault="00451414" w:rsidP="00451414">
            <w:pPr>
              <w:rPr>
                <w:del w:id="6426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2A26983E" w14:textId="3124C6A2" w:rsidR="00451414" w:rsidRPr="00451414" w:rsidDel="008176CC" w:rsidRDefault="00451414" w:rsidP="00451414">
            <w:pPr>
              <w:rPr>
                <w:del w:id="6427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25AB3FF7" w14:textId="6AE4F031" w:rsidR="00451414" w:rsidRPr="00451414" w:rsidDel="008176CC" w:rsidRDefault="00451414">
            <w:pPr>
              <w:rPr>
                <w:del w:id="6428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35C1BE79" w14:textId="6BDF829B" w:rsidR="00451414" w:rsidRPr="00451414" w:rsidDel="008176CC" w:rsidRDefault="00451414" w:rsidP="00451414">
            <w:pPr>
              <w:rPr>
                <w:del w:id="6429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64B4F655" w14:textId="78A2696B" w:rsidR="00451414" w:rsidRPr="00451414" w:rsidDel="008176CC" w:rsidRDefault="00451414" w:rsidP="00451414">
            <w:pPr>
              <w:rPr>
                <w:del w:id="6430" w:author="Tanuj Kumar" w:date="2024-03-03T14:10:00Z"/>
              </w:rPr>
            </w:pPr>
          </w:p>
        </w:tc>
        <w:tc>
          <w:tcPr>
            <w:tcW w:w="610" w:type="dxa"/>
            <w:noWrap/>
            <w:hideMark/>
          </w:tcPr>
          <w:p w14:paraId="0D5AF492" w14:textId="09B32A7B" w:rsidR="00451414" w:rsidRPr="00451414" w:rsidDel="008176CC" w:rsidRDefault="00451414">
            <w:pPr>
              <w:rPr>
                <w:del w:id="6431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756548C5" w14:textId="397166DC" w:rsidR="00451414" w:rsidRPr="00451414" w:rsidDel="008176CC" w:rsidRDefault="00451414">
            <w:pPr>
              <w:rPr>
                <w:del w:id="6432" w:author="Tanuj Kumar" w:date="2024-03-03T14:10:00Z"/>
              </w:rPr>
            </w:pPr>
          </w:p>
        </w:tc>
        <w:tc>
          <w:tcPr>
            <w:tcW w:w="678" w:type="dxa"/>
            <w:noWrap/>
            <w:hideMark/>
          </w:tcPr>
          <w:p w14:paraId="49A5B590" w14:textId="4E83C5E9" w:rsidR="00451414" w:rsidRPr="00451414" w:rsidDel="008176CC" w:rsidRDefault="00451414">
            <w:pPr>
              <w:rPr>
                <w:del w:id="6433" w:author="Tanuj Kumar" w:date="2024-03-03T14:10:00Z"/>
              </w:rPr>
            </w:pPr>
          </w:p>
        </w:tc>
      </w:tr>
      <w:tr w:rsidR="00451414" w:rsidRPr="00451414" w:rsidDel="008176CC" w14:paraId="70D18793" w14:textId="6D8205AE" w:rsidTr="00451414">
        <w:trPr>
          <w:trHeight w:val="300"/>
          <w:del w:id="6434" w:author="Tanuj Kumar" w:date="2024-03-03T14:10:00Z"/>
        </w:trPr>
        <w:tc>
          <w:tcPr>
            <w:tcW w:w="17270" w:type="dxa"/>
            <w:gridSpan w:val="19"/>
            <w:noWrap/>
            <w:hideMark/>
          </w:tcPr>
          <w:p w14:paraId="45CD520D" w14:textId="7C2333AA" w:rsidR="00451414" w:rsidRPr="00451414" w:rsidDel="008176CC" w:rsidRDefault="00451414">
            <w:pPr>
              <w:rPr>
                <w:del w:id="6435" w:author="Tanuj Kumar" w:date="2024-03-03T14:10:00Z"/>
                <w:b/>
                <w:bCs/>
              </w:rPr>
            </w:pPr>
            <w:del w:id="6436" w:author="Tanuj Kumar" w:date="2024-03-03T14:10:00Z">
              <w:r w:rsidRPr="00451414" w:rsidDel="008176CC">
                <w:rPr>
                  <w:b/>
                  <w:bCs/>
                </w:rPr>
                <w:delText>The U.S. Census Bureau reviewed this data product for unauthorized disclosure of confidential information and approved the disclosure avoidance practices applied to this release. CBDRB-FY24-POP001-0016</w:delText>
              </w:r>
            </w:del>
          </w:p>
        </w:tc>
      </w:tr>
      <w:tr w:rsidR="009C714A" w:rsidRPr="00451414" w:rsidDel="008176CC" w14:paraId="068E31E6" w14:textId="44307AF7" w:rsidTr="00451414">
        <w:trPr>
          <w:trHeight w:val="300"/>
          <w:del w:id="6437" w:author="Tanuj Kumar" w:date="2024-03-03T14:10:00Z"/>
        </w:trPr>
        <w:tc>
          <w:tcPr>
            <w:tcW w:w="17270" w:type="dxa"/>
            <w:gridSpan w:val="19"/>
            <w:noWrap/>
          </w:tcPr>
          <w:p w14:paraId="61E0C263" w14:textId="365DB689" w:rsidR="009C714A" w:rsidRPr="001A464A" w:rsidDel="008176CC" w:rsidRDefault="009C714A" w:rsidP="009C714A">
            <w:pPr>
              <w:rPr>
                <w:del w:id="6438" w:author="Tanuj Kumar" w:date="2024-03-03T14:10:00Z"/>
              </w:rPr>
            </w:pPr>
            <w:del w:id="6439" w:author="Tanuj Kumar" w:date="2024-03-03T14:10:00Z">
              <w:r w:rsidRPr="006E6415" w:rsidDel="008176CC">
                <w:lastRenderedPageBreak/>
                <w:delText>* Defined as</w:delText>
              </w:r>
              <w:r w:rsidDel="008176CC">
                <w:delText xml:space="preserve"> </w:delText>
              </w:r>
              <w:r w:rsidRPr="006E6415" w:rsidDel="008176CC">
                <w:delText>'On Track' in 4-5 domains with no domain that ’Needs Support’</w:delText>
              </w:r>
              <w:r w:rsidDel="008176CC">
                <w:delText>.</w:delText>
              </w:r>
            </w:del>
          </w:p>
        </w:tc>
      </w:tr>
      <w:tr w:rsidR="00964534" w:rsidRPr="00451414" w:rsidDel="008176CC" w14:paraId="0FEE691F" w14:textId="34F23786" w:rsidTr="00451414">
        <w:trPr>
          <w:trHeight w:val="300"/>
          <w:del w:id="6440" w:author="Tanuj Kumar" w:date="2024-03-03T14:10:00Z"/>
        </w:trPr>
        <w:tc>
          <w:tcPr>
            <w:tcW w:w="17270" w:type="dxa"/>
            <w:gridSpan w:val="19"/>
            <w:noWrap/>
          </w:tcPr>
          <w:p w14:paraId="35260DDB" w14:textId="5B7BBC43" w:rsidR="00964534" w:rsidRPr="001A464A" w:rsidDel="008176CC" w:rsidRDefault="00964534" w:rsidP="00964534">
            <w:pPr>
              <w:rPr>
                <w:del w:id="6441" w:author="Tanuj Kumar" w:date="2024-03-03T14:10:00Z"/>
              </w:rPr>
            </w:pPr>
            <w:del w:id="6442" w:author="Tanuj Kumar" w:date="2024-03-03T14:10:00Z">
              <w:r w:rsidRPr="005415DE" w:rsidDel="008176CC">
                <w:rPr>
                  <w:b/>
                  <w:bCs/>
                </w:rPr>
                <w:delText>**</w:delText>
              </w:r>
              <w:r w:rsidDel="008176CC">
                <w:rPr>
                  <w:b/>
                  <w:bCs/>
                </w:rPr>
                <w:delText xml:space="preserve"> </w:delText>
              </w:r>
              <w:r w:rsidR="00F22239" w:rsidRPr="00153FD0" w:rsidDel="008176CC">
                <w:delText xml:space="preserve">Stratified </w:delText>
              </w:r>
              <w:r w:rsidR="00153FD0" w:rsidDel="008176CC">
                <w:delText>results obtained</w:delText>
              </w:r>
              <w:r w:rsidRPr="00964534" w:rsidDel="008176CC">
                <w:delText xml:space="preserve"> </w:delText>
              </w:r>
              <w:r w:rsidR="00F22239" w:rsidDel="008176CC">
                <w:delText>with an interaction</w:delText>
              </w:r>
              <w:r w:rsidR="002D5290" w:rsidDel="008176CC">
                <w:delText xml:space="preserve">; main effects </w:delText>
              </w:r>
              <w:r w:rsidR="000C086D" w:rsidDel="008176CC">
                <w:delText xml:space="preserve">for age and school </w:delText>
              </w:r>
              <w:r w:rsidR="002D5290" w:rsidDel="008176CC">
                <w:delText xml:space="preserve">are averaged across </w:delText>
              </w:r>
              <w:r w:rsidR="000C086D" w:rsidDel="008176CC">
                <w:delText>categories</w:delText>
              </w:r>
              <w:r w:rsidR="00550851" w:rsidDel="008176CC">
                <w:delText>.</w:delText>
              </w:r>
            </w:del>
          </w:p>
        </w:tc>
      </w:tr>
      <w:tr w:rsidR="002B520E" w:rsidRPr="00451414" w:rsidDel="008176CC" w14:paraId="1E37717C" w14:textId="41C2986A" w:rsidTr="00451414">
        <w:trPr>
          <w:trHeight w:val="300"/>
          <w:del w:id="6443" w:author="Tanuj Kumar" w:date="2024-03-03T14:10:00Z"/>
        </w:trPr>
        <w:tc>
          <w:tcPr>
            <w:tcW w:w="17270" w:type="dxa"/>
            <w:gridSpan w:val="19"/>
            <w:noWrap/>
          </w:tcPr>
          <w:p w14:paraId="574F748F" w14:textId="35ACD05F" w:rsidR="002B520E" w:rsidRPr="00451414" w:rsidDel="008176CC" w:rsidRDefault="002B520E" w:rsidP="002B520E">
            <w:pPr>
              <w:rPr>
                <w:del w:id="6444" w:author="Tanuj Kumar" w:date="2024-03-03T14:10:00Z"/>
                <w:b/>
                <w:bCs/>
              </w:rPr>
            </w:pPr>
            <w:del w:id="6445" w:author="Tanuj Kumar" w:date="2024-03-03T14:10:00Z">
              <w:r w:rsidRPr="001A464A" w:rsidDel="008176CC">
                <w:delText>∆ Mental health status of survey respondent. </w:delText>
              </w:r>
            </w:del>
          </w:p>
        </w:tc>
      </w:tr>
      <w:tr w:rsidR="002B520E" w:rsidRPr="00451414" w:rsidDel="008176CC" w14:paraId="039DF5F6" w14:textId="1FAC85A5" w:rsidTr="00451414">
        <w:trPr>
          <w:trHeight w:val="300"/>
          <w:del w:id="6446" w:author="Tanuj Kumar" w:date="2024-03-03T14:10:00Z"/>
        </w:trPr>
        <w:tc>
          <w:tcPr>
            <w:tcW w:w="17270" w:type="dxa"/>
            <w:gridSpan w:val="19"/>
            <w:noWrap/>
          </w:tcPr>
          <w:p w14:paraId="1489C02B" w14:textId="6C76ABDF" w:rsidR="002B520E" w:rsidRPr="00451414" w:rsidDel="008176CC" w:rsidRDefault="002B520E" w:rsidP="002B520E">
            <w:pPr>
              <w:rPr>
                <w:del w:id="6447" w:author="Tanuj Kumar" w:date="2024-03-03T14:10:00Z"/>
                <w:b/>
                <w:bCs/>
              </w:rPr>
            </w:pPr>
            <w:del w:id="6448" w:author="Tanuj Kumar" w:date="2024-03-03T14:10:00Z">
              <w:r w:rsidRPr="001A464A" w:rsidDel="008176CC">
                <w:delText xml:space="preserve">‡ Includes watching TV, videos, or playing video games, utilizing a computer, cell phone or other electronic device not for school). </w:delText>
              </w:r>
            </w:del>
          </w:p>
        </w:tc>
      </w:tr>
      <w:tr w:rsidR="002B520E" w:rsidRPr="00451414" w:rsidDel="008176CC" w14:paraId="28EBBAB6" w14:textId="5E9D2FDB" w:rsidTr="00451414">
        <w:trPr>
          <w:trHeight w:val="300"/>
          <w:del w:id="6449" w:author="Tanuj Kumar" w:date="2024-03-03T14:10:00Z"/>
        </w:trPr>
        <w:tc>
          <w:tcPr>
            <w:tcW w:w="17270" w:type="dxa"/>
            <w:gridSpan w:val="19"/>
            <w:noWrap/>
          </w:tcPr>
          <w:p w14:paraId="157AF3E8" w14:textId="3AFB8800" w:rsidR="002B520E" w:rsidRPr="00451414" w:rsidDel="008176CC" w:rsidRDefault="002B520E" w:rsidP="002B520E">
            <w:pPr>
              <w:rPr>
                <w:del w:id="6450" w:author="Tanuj Kumar" w:date="2024-03-03T14:10:00Z"/>
                <w:b/>
                <w:bCs/>
              </w:rPr>
            </w:pPr>
            <w:del w:id="6451" w:author="Tanuj Kumar" w:date="2024-03-03T14:10:00Z">
              <w:r w:rsidDel="008176CC">
                <w:rPr>
                  <w:rFonts w:cstheme="minorHAnsi"/>
                </w:rPr>
                <w:delText>◊</w:delText>
              </w:r>
              <w:r w:rsidDel="008176CC">
                <w:delText xml:space="preserve"> Includes </w:delText>
              </w:r>
              <w:r w:rsidRPr="003872BD" w:rsidDel="008176CC">
                <w:delText>Hard to cover the basics, like food or housing, on family's income</w:delText>
              </w:r>
              <w:r w:rsidDel="008176CC">
                <w:delText xml:space="preserve">; </w:delText>
              </w:r>
              <w:r w:rsidRPr="003872BD" w:rsidDel="008176CC">
                <w:delText>Parent or guardian divorced or separated</w:delText>
              </w:r>
              <w:r w:rsidDel="008176CC">
                <w:delText xml:space="preserve">; </w:delText>
              </w:r>
              <w:r w:rsidRPr="003872BD" w:rsidDel="008176CC">
                <w:delText>Parent or guardian died</w:delText>
              </w:r>
              <w:r w:rsidDel="008176CC">
                <w:delText xml:space="preserve">; </w:delText>
              </w:r>
              <w:r w:rsidRPr="003872BD" w:rsidDel="008176CC">
                <w:delText>Parent or guardian served time in jail</w:delText>
              </w:r>
              <w:r w:rsidDel="008176CC">
                <w:delText>; w</w:delText>
              </w:r>
              <w:r w:rsidRPr="003872BD" w:rsidDel="008176CC">
                <w:delText>itnessed domestic violence</w:delText>
              </w:r>
              <w:r w:rsidDel="008176CC">
                <w:delText xml:space="preserve">; </w:delText>
              </w:r>
              <w:r w:rsidRPr="003872BD" w:rsidDel="008176CC">
                <w:delText>Victim or witness of neighborhood violence</w:delText>
              </w:r>
              <w:r w:rsidDel="008176CC">
                <w:delText xml:space="preserve">; </w:delText>
              </w:r>
              <w:r w:rsidRPr="003872BD" w:rsidDel="008176CC">
                <w:delText>Lived with anyone who was mentally ill, suicidal, or severely depressed</w:delText>
              </w:r>
              <w:r w:rsidDel="008176CC">
                <w:delText xml:space="preserve">; </w:delText>
              </w:r>
              <w:r w:rsidRPr="003872BD" w:rsidDel="008176CC">
                <w:delText>Lived with anyone who had a problem with alcohol or drugs</w:delText>
              </w:r>
              <w:r w:rsidDel="008176CC">
                <w:delText xml:space="preserve">; </w:delText>
              </w:r>
              <w:r w:rsidRPr="003872BD" w:rsidDel="008176CC">
                <w:delText>Treated or judged unfairly because of their race or ethnic grou</w:delText>
              </w:r>
              <w:r w:rsidDel="008176CC">
                <w:delText xml:space="preserve">p; and/or </w:delText>
              </w:r>
              <w:r w:rsidRPr="003872BD" w:rsidDel="008176CC">
                <w:delText>Treated or judged unfairly because of because of a health condition or disability</w:delText>
              </w:r>
              <w:r w:rsidDel="008176CC">
                <w:delText>.</w:delText>
              </w:r>
            </w:del>
          </w:p>
        </w:tc>
      </w:tr>
      <w:tr w:rsidR="002B520E" w:rsidRPr="00451414" w:rsidDel="008176CC" w14:paraId="6F9C9A83" w14:textId="3BCAA7AB" w:rsidTr="00451414">
        <w:trPr>
          <w:trHeight w:val="300"/>
          <w:del w:id="6452" w:author="Tanuj Kumar" w:date="2024-03-03T14:10:00Z"/>
        </w:trPr>
        <w:tc>
          <w:tcPr>
            <w:tcW w:w="17270" w:type="dxa"/>
            <w:gridSpan w:val="19"/>
            <w:noWrap/>
          </w:tcPr>
          <w:p w14:paraId="5CA63719" w14:textId="4B594C23" w:rsidR="002B520E" w:rsidRPr="00451414" w:rsidDel="008176CC" w:rsidRDefault="002B520E" w:rsidP="002B520E">
            <w:pPr>
              <w:rPr>
                <w:del w:id="6453" w:author="Tanuj Kumar" w:date="2024-03-03T14:10:00Z"/>
                <w:b/>
                <w:bCs/>
              </w:rPr>
            </w:pPr>
            <w:del w:id="6454" w:author="Tanuj Kumar" w:date="2024-03-03T14:10:00Z">
              <w:r w:rsidRPr="001A464A" w:rsidDel="008176CC">
                <w:delText>§ Includes presence of sidewalks or walking paths, park or playground, recreation/community center or boys/girls club, or library or book mobile. </w:delText>
              </w:r>
            </w:del>
          </w:p>
        </w:tc>
      </w:tr>
    </w:tbl>
    <w:p w14:paraId="66B6B95E" w14:textId="7D70D9C1" w:rsidR="008176CC" w:rsidDel="008176CC" w:rsidRDefault="008176CC">
      <w:pPr>
        <w:rPr>
          <w:del w:id="6455" w:author="Tanuj Kumar" w:date="2024-03-03T14:10:00Z"/>
        </w:rPr>
        <w:sectPr w:rsidR="008176CC" w:rsidDel="008176CC" w:rsidSect="00451414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3290"/>
        <w:gridCol w:w="2921"/>
        <w:gridCol w:w="3157"/>
        <w:gridCol w:w="3328"/>
        <w:gridCol w:w="2934"/>
      </w:tblGrid>
      <w:tr w:rsidR="00451414" w:rsidRPr="00451414" w14:paraId="0EC3AEAA" w14:textId="77777777" w:rsidTr="00451414">
        <w:trPr>
          <w:trHeight w:val="300"/>
        </w:trPr>
        <w:tc>
          <w:tcPr>
            <w:tcW w:w="411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83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Supplemental Table 1. "Healthy and Ready to Learn" Items and Scoring, by Age and Domain, National Survey of Children's Health, 2022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C79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51414" w:rsidRPr="00451414" w14:paraId="3C0ED572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70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CEC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74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60E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6B3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B76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980D29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22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Legend: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C9E7C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451414">
              <w:rPr>
                <w:rFonts w:ascii="Calibri" w:eastAsia="Times New Roman" w:hAnsi="Calibri" w:cs="Calibri"/>
                <w:color w:val="006100"/>
              </w:rPr>
              <w:t>On Track for Age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709E42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451414">
              <w:rPr>
                <w:rFonts w:ascii="Calibri" w:eastAsia="Times New Roman" w:hAnsi="Calibri" w:cs="Calibri"/>
                <w:color w:val="9C5700"/>
              </w:rPr>
              <w:t>Emerging for Age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1836A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Needs Support for Age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C2B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59C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ED849F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37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AC7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435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79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AC9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A4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71FB136" w14:textId="77777777" w:rsidTr="00451414">
        <w:trPr>
          <w:trHeight w:val="300"/>
        </w:trPr>
        <w:tc>
          <w:tcPr>
            <w:tcW w:w="1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BA5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Domain: Early Learning Skills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0F0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1E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E13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D6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09D632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2DD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BC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Item/Response Options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240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4E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9B7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6D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CB0801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137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2BA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recognize the beginning sound of a word? For example, can they tell you that the word “ball” starts with the “</w:t>
            </w:r>
            <w:proofErr w:type="spellStart"/>
            <w:r w:rsidRPr="00451414">
              <w:rPr>
                <w:rFonts w:ascii="Calibri" w:eastAsia="Times New Roman" w:hAnsi="Calibri" w:cs="Calibri"/>
                <w:color w:val="000000"/>
              </w:rPr>
              <w:t>buh</w:t>
            </w:r>
            <w:proofErr w:type="spellEnd"/>
            <w:r w:rsidRPr="00451414">
              <w:rPr>
                <w:rFonts w:ascii="Calibri" w:eastAsia="Times New Roman" w:hAnsi="Calibri" w:cs="Calibri"/>
                <w:color w:val="000000"/>
              </w:rPr>
              <w:t>” sound?</w:t>
            </w:r>
          </w:p>
        </w:tc>
      </w:tr>
      <w:tr w:rsidR="00451414" w:rsidRPr="00451414" w14:paraId="2A814D1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48C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8EB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25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2E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D48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24C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50E1913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50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BB6936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641A50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F6479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C849F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6D83E7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34.5</w:t>
            </w:r>
          </w:p>
        </w:tc>
      </w:tr>
      <w:tr w:rsidR="00451414" w:rsidRPr="00451414" w14:paraId="12BEA48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6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394478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88AE6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898882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AB2F7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84965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42.8</w:t>
            </w:r>
          </w:p>
        </w:tc>
      </w:tr>
      <w:tr w:rsidR="00451414" w:rsidRPr="00451414" w14:paraId="442BF54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1CD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34F6F9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9784F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77E11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A816C6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228D97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53.9</w:t>
            </w:r>
          </w:p>
        </w:tc>
      </w:tr>
      <w:tr w:rsidR="00451414" w:rsidRPr="00451414" w14:paraId="53C937B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D4C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89C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42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8D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594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B7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4C0D1A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5C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63D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come up with words that start with the same sound?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E48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D65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91B4F7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11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0D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B8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D6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DF2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959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098CA44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70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C878AD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6E5B7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5CB72D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900E4E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27.1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259C9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51414" w:rsidRPr="00451414" w14:paraId="040F02A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E8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808D55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5EE88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B006B5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A23AB2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33.5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6A8F7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36.6</w:t>
            </w:r>
          </w:p>
        </w:tc>
      </w:tr>
      <w:tr w:rsidR="00451414" w:rsidRPr="00451414" w14:paraId="1014B8C4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978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8F2441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12A4B5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E9848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3101A1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29.3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BC503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52.4</w:t>
            </w:r>
          </w:p>
        </w:tc>
      </w:tr>
      <w:tr w:rsidR="00451414" w:rsidRPr="00451414" w14:paraId="6FBEC51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F3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B8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032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281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B93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5C4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D26C3C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22B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20E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well can this child come up with words that rhyme? For example, can this child come up with “cat” and “mat?”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D8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099BB06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C8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A89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at all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B4C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well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080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Somewhat well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481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well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854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3CAE882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5C8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8AA4DB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8750E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DAE79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973DA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883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7A6800C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8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99EE21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F555C8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8CCB49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45.3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039BCA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54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465CB3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DC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09A7EE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204427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875823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38.7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F11C61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EE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2054F3E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F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199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2B9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443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90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10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157570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951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B20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how many letters of the alphabet can this child recognize?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922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146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2BB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3A28E2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A2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A5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None of them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D5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 of them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EAE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of them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2A9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them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A7F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All of them</w:t>
            </w:r>
          </w:p>
        </w:tc>
      </w:tr>
      <w:tr w:rsidR="00451414" w:rsidRPr="00451414" w14:paraId="6CF0BA8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8AF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0C512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36E5AB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B9A48E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8EC023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11DBD3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24.9</w:t>
            </w:r>
          </w:p>
        </w:tc>
      </w:tr>
      <w:tr w:rsidR="00451414" w:rsidRPr="00451414" w14:paraId="0C904EB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94D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4CA487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F4B6AC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B4B40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0EEFA8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B0CFE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41.5</w:t>
            </w:r>
          </w:p>
        </w:tc>
      </w:tr>
      <w:tr w:rsidR="00451414" w:rsidRPr="00451414" w14:paraId="16C7C71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69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DFE197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822BF5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8127A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7E955A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D879E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61.1</w:t>
            </w:r>
          </w:p>
        </w:tc>
      </w:tr>
      <w:tr w:rsidR="00451414" w:rsidRPr="00451414" w14:paraId="2C3E90D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CFA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633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AA4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F3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84E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AA7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367E4F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44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9B4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write their first name, even if some of the letters aren't quite right or are backwards?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D21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33104A3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9FB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24B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4B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67D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9F8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25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5CBBF04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E3E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ABFAA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60DEF2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F9DE6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792ED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ABCEC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</w:tr>
      <w:tr w:rsidR="00451414" w:rsidRPr="00451414" w14:paraId="6F5198C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AD6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F251E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13D3D6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693F2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1A8B7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0A1EEC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41.9</w:t>
            </w:r>
          </w:p>
        </w:tc>
      </w:tr>
      <w:tr w:rsidR="00451414" w:rsidRPr="00451414" w14:paraId="2C5E930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511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BB642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A1112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BFE30F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1A9C72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94AF9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75.3</w:t>
            </w:r>
          </w:p>
        </w:tc>
      </w:tr>
      <w:tr w:rsidR="00451414" w:rsidRPr="00451414" w14:paraId="40ADF6A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488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C8C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2A5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76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C68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E8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9F2E49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224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23A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read one‐digit numbers? For example, can this child read the numbers 2 or 8?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AA3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79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4002E0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3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A01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06F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1A8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97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26A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0381D5C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C0B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67A288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771C8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31CB0E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EBB13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9D8214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34.8</w:t>
            </w:r>
          </w:p>
        </w:tc>
      </w:tr>
      <w:tr w:rsidR="00451414" w:rsidRPr="00451414" w14:paraId="65DC9D3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D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55C6B1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586275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69F9BA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423433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7D65D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56.7</w:t>
            </w:r>
          </w:p>
        </w:tc>
      </w:tr>
      <w:tr w:rsidR="00451414" w:rsidRPr="00451414" w14:paraId="5C69A80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1E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9A8A7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63D24C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2B7B48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C96D7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1E36A1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75.8</w:t>
            </w:r>
          </w:p>
        </w:tc>
      </w:tr>
      <w:tr w:rsidR="00451414" w:rsidRPr="00451414" w14:paraId="7214B3A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7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D1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DB5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8CB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89E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BC8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2751B9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BAC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254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If asked to count objects, how high can this child count correctly?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1AF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1C0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BEC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CF2809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B7D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854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This child cannot count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BE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Up to five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B0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Up to ten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17A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Up to 20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EEA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Up to 30 or more</w:t>
            </w:r>
          </w:p>
        </w:tc>
      </w:tr>
      <w:tr w:rsidR="00451414" w:rsidRPr="00451414" w14:paraId="38C6E49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DC2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97885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F9709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04A5E5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012597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AFF21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</w:tr>
      <w:tr w:rsidR="00451414" w:rsidRPr="00451414" w14:paraId="54E7AD2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136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F1D60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198BA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00E395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CBA8BA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33.8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B8B953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29.9</w:t>
            </w:r>
          </w:p>
        </w:tc>
      </w:tr>
      <w:tr w:rsidR="00451414" w:rsidRPr="00451414" w14:paraId="7D02B692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930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0172F9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4886DC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0E7085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37AB7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4B9F54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55.8</w:t>
            </w:r>
          </w:p>
        </w:tc>
      </w:tr>
      <w:tr w:rsidR="00451414" w:rsidRPr="00451414" w14:paraId="1B70DD6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F7D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2C0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C77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83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C2A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39D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241C9B2" w14:textId="77777777" w:rsidTr="00451414">
        <w:trPr>
          <w:trHeight w:val="375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A3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5C7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tell which group of objects has more? For example, can this child tell you a group of seven blocks has more than a group of four blocks?</w:t>
            </w:r>
          </w:p>
        </w:tc>
      </w:tr>
      <w:tr w:rsidR="00451414" w:rsidRPr="00451414" w14:paraId="04D001C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9FA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E2B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96B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03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280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F90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562528A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D10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1D55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47866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A0ED6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63DFDF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21.9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343ABD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</w:tr>
      <w:tr w:rsidR="00451414" w:rsidRPr="00451414" w14:paraId="7C143F5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9A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843366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58B76F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25FE89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46B33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FB634C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</w:tr>
      <w:tr w:rsidR="00451414" w:rsidRPr="00451414" w14:paraId="192EC46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CB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0AE5F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24165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979952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85C67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C04A4B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65.1</w:t>
            </w:r>
          </w:p>
        </w:tc>
      </w:tr>
      <w:tr w:rsidR="00451414" w:rsidRPr="00451414" w14:paraId="7820085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CD2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54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8F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360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EEE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FD6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944E08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1D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1F9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correctly do simple addition? For example, can this child tell you that two blocks and three blocks add to a total of five blocks?</w:t>
            </w:r>
          </w:p>
        </w:tc>
      </w:tr>
      <w:tr w:rsidR="00451414" w:rsidRPr="00451414" w14:paraId="507665B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A51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DA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298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51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C6F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66D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5267E85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39F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3FE699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25637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F65295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6EEC9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1B687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</w:tr>
      <w:tr w:rsidR="00451414" w:rsidRPr="00451414" w14:paraId="0056B72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640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8EDB7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485972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403AA5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BAAFE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9F67E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</w:tr>
      <w:tr w:rsidR="00451414" w:rsidRPr="00451414" w14:paraId="25F495E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20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96BB01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34EBFF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F267A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22F08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1758E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</w:tr>
      <w:tr w:rsidR="00451414" w:rsidRPr="00451414" w14:paraId="3E00465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B98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69B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DD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4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633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1A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8DE8EC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4AD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5F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430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50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A24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13C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7145D7B" w14:textId="77777777" w:rsidTr="00451414">
        <w:trPr>
          <w:trHeight w:val="300"/>
        </w:trPr>
        <w:tc>
          <w:tcPr>
            <w:tcW w:w="1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988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Domain: Social Emotional Development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2EE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7F8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50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FA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5DA6CE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F98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3CB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Item/Response Options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E01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025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510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F40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34C9444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D00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A5E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explain things they have seen or done so that you know what happened?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172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58F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AC91FF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AA9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BA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E2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F34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067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FAD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6F132C4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04F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3B8824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86BB1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694639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5BCDF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9E5C71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45.1</w:t>
            </w:r>
          </w:p>
        </w:tc>
      </w:tr>
      <w:tr w:rsidR="00451414" w:rsidRPr="00451414" w14:paraId="7D395C3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436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8A3EB3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3840E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C1DC2D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CC9030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68527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</w:tr>
      <w:tr w:rsidR="00451414" w:rsidRPr="00451414" w14:paraId="7930BC1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B96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A3C24A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056965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4D1B37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BDE90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455C3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65.1</w:t>
            </w:r>
          </w:p>
        </w:tc>
      </w:tr>
      <w:tr w:rsidR="00451414" w:rsidRPr="00451414" w14:paraId="5F3B5B1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23D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70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55A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8D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C9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605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C3723A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923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F9B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recognize and name their own emotions?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B26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EAC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052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3EB4B8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A02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B9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CD1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9C3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ADA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6D5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755305B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F30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FC48DE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285A39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BE2110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AB326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37.2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E5A0B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</w:tr>
      <w:tr w:rsidR="00451414" w:rsidRPr="00451414" w14:paraId="57D3712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F02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77D404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B1755B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93FD4E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0D754B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42.6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FD9F68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35.3</w:t>
            </w:r>
          </w:p>
        </w:tc>
      </w:tr>
      <w:tr w:rsidR="00451414" w:rsidRPr="00451414" w14:paraId="3353CED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CB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EF516D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B79D55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BFAADB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AE745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55D9CC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44.3</w:t>
            </w:r>
          </w:p>
        </w:tc>
      </w:tr>
      <w:tr w:rsidR="00451414" w:rsidRPr="00451414" w14:paraId="71E06B1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CE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11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90C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B47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B7E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289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DE85A2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642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466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share toys or games with other children?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A36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672E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8CA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B3D420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8C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D2E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A4C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933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6D49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35D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622C6F2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62E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DAE3F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0D9A15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80FEEC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649515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5C358A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</w:tr>
      <w:tr w:rsidR="00451414" w:rsidRPr="00451414" w14:paraId="0FBD244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3AC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329D2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67EF2F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F3AD64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F3C1E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05D20B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18.3</w:t>
            </w:r>
          </w:p>
        </w:tc>
      </w:tr>
      <w:tr w:rsidR="00451414" w:rsidRPr="00451414" w14:paraId="7266D2B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E8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D60F3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012121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04D9C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C7237E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4D74B0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1414" w:rsidRPr="00451414" w14:paraId="2485D9B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A7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FE0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0B7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6F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C56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9BB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512F42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6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FA6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play well with other children?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3F5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4C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E75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E232D52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C22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41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6EA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8E3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4D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2E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57BD721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919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674DA0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BDCF5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6C4956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EA4B4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50.2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FB3973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</w:tr>
      <w:tr w:rsidR="00451414" w:rsidRPr="00451414" w14:paraId="05910B4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F8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A78C1B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5AD25F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E97027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246B2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49.5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D2F2AF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36.5</w:t>
            </w:r>
          </w:p>
        </w:tc>
      </w:tr>
      <w:tr w:rsidR="00451414" w:rsidRPr="00451414" w14:paraId="506A4C5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1ED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08B6C8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FCF875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78881C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AE69E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43.4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C6B034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</w:tr>
      <w:tr w:rsidR="00451414" w:rsidRPr="00451414" w14:paraId="3C9BA43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1F6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15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E3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A9B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5D9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A6C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CEED23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D67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166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show concern when they see others who are hurt or unhappy?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52D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E69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EB99ED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A45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141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B3A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68C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B8C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D16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1A6DE72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1F1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F86503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BFF5B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5416B7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9C521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AB55AE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38.3</w:t>
            </w:r>
          </w:p>
        </w:tc>
      </w:tr>
      <w:tr w:rsidR="00451414" w:rsidRPr="00451414" w14:paraId="5DA7D614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824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6751BA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5B306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01B89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B67A07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38.4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183859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</w:tr>
      <w:tr w:rsidR="00451414" w:rsidRPr="00451414" w14:paraId="2F8E2B0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A55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7EFDFE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86DB74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41DCDA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667610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70114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43.4</w:t>
            </w:r>
          </w:p>
        </w:tc>
      </w:tr>
      <w:tr w:rsidR="00451414" w:rsidRPr="00451414" w14:paraId="1CD9C3D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DF6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D0B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6D1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55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996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92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0824F8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0F1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7BC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can this child focus on a task you give them for at least a few minutes? For example, can this child focus on simple chores?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A73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2FB2843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111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5C6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76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C91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5BB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50D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451414" w:rsidRPr="00451414" w14:paraId="15A1F02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42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620E9C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7B54E6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18EDBA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08E768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46519F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</w:tr>
      <w:tr w:rsidR="00451414" w:rsidRPr="00451414" w14:paraId="5F06C31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A0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328F0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4A501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949359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89B0D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41.4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F5806B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39.7</w:t>
            </w:r>
          </w:p>
        </w:tc>
      </w:tr>
      <w:tr w:rsidR="00451414" w:rsidRPr="00451414" w14:paraId="7444C81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578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409265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10D64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6FA747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1528B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6C7A65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</w:tr>
      <w:tr w:rsidR="00451414" w:rsidRPr="00451414" w14:paraId="78C7AFD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29E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F71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C5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B1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FD1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4233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6433C4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F56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24F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D1D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9CA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05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B25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65E68F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0C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CD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C3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49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478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9B6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F8285A2" w14:textId="77777777" w:rsidTr="00451414">
        <w:trPr>
          <w:trHeight w:val="300"/>
        </w:trPr>
        <w:tc>
          <w:tcPr>
            <w:tcW w:w="1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1F4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Domain: Self-Regulation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D1B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151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107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4BE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E5D97A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7D1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515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Item/Response Options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5D3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5AE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42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F9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2B1B9D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EA8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44B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 xml:space="preserve">How often does this child have difficulty when asked to </w:t>
            </w:r>
            <w:proofErr w:type="gramStart"/>
            <w:r w:rsidRPr="00451414">
              <w:rPr>
                <w:rFonts w:ascii="Calibri" w:eastAsia="Times New Roman" w:hAnsi="Calibri" w:cs="Calibri"/>
                <w:color w:val="000000"/>
              </w:rPr>
              <w:t>end  one</w:t>
            </w:r>
            <w:proofErr w:type="gramEnd"/>
            <w:r w:rsidRPr="00451414">
              <w:rPr>
                <w:rFonts w:ascii="Calibri" w:eastAsia="Times New Roman" w:hAnsi="Calibri" w:cs="Calibri"/>
                <w:color w:val="000000"/>
              </w:rPr>
              <w:t xml:space="preserve"> activity and start a new activity?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DEA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838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81AA6C2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9CC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AF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F19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B6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B5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DE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51414" w:rsidRPr="00451414" w14:paraId="4A5E772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310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7197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4BFD9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EF5CE0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6EE30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50.6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AB7059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</w:tr>
      <w:tr w:rsidR="00451414" w:rsidRPr="00451414" w14:paraId="778C186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F25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3164E3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9C37BA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B6CAB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EA568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48.7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306663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17.9</w:t>
            </w:r>
          </w:p>
        </w:tc>
      </w:tr>
      <w:tr w:rsidR="00451414" w:rsidRPr="00451414" w14:paraId="3F8B6F4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321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13C3E6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F32D44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C067FF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068B85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C75D57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</w:tr>
      <w:tr w:rsidR="00451414" w:rsidRPr="00451414" w14:paraId="1021962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CFD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300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CDA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F1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3BC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3E5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7CD9104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8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0DB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have trouble calming down?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DF1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B61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B14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9D612E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FDF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2A2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D4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F84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69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85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51414" w:rsidRPr="00451414" w14:paraId="60EE1F2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C15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62656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7CFD2A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CFEAD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71F69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00E55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</w:tr>
      <w:tr w:rsidR="00451414" w:rsidRPr="00451414" w14:paraId="054DEBF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64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A7CD87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289BC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FF2E1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098D2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1D5E2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</w:tr>
      <w:tr w:rsidR="00451414" w:rsidRPr="00451414" w14:paraId="0A6AD28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F6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E2DD13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EC02C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8798C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5FCAB4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943002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1414" w:rsidRPr="00451414" w14:paraId="4A58AC7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65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B3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C2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3A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B18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9D4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A150C4A" w14:textId="77777777" w:rsidTr="00451414">
        <w:trPr>
          <w:trHeight w:val="285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F1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5A7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have difficulty waiting for their turn?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1E4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947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816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E6168B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369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2D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59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D76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32E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BE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51414" w:rsidRPr="00451414" w14:paraId="72731B9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4B4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EE04E6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E2D02C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FCFCCE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1F4A0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0BDF52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</w:tr>
      <w:tr w:rsidR="00451414" w:rsidRPr="00451414" w14:paraId="57DDF90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F0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08302F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D15657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E1843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9A9FA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60.6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CEBA9C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</w:tr>
      <w:tr w:rsidR="00451414" w:rsidRPr="00451414" w14:paraId="44DFB03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A6C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FB54E2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984C4D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57FC0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108ACE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58.8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4DE72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17.9</w:t>
            </w:r>
          </w:p>
        </w:tc>
      </w:tr>
      <w:tr w:rsidR="00451414" w:rsidRPr="00451414" w14:paraId="7E2038E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73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F5A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A9C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D903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3BB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A14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6893F9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9F3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A15" w14:textId="77777777" w:rsidR="00D475C6" w:rsidRDefault="00D475C6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4EC8FF" w14:textId="77777777" w:rsidR="00D475C6" w:rsidRDefault="00D475C6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6F6B07" w14:textId="63C54E04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lastRenderedPageBreak/>
              <w:t>How often does this child get easily distracted?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BCE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40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23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C2D663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D10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204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81D5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48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27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83A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51414" w:rsidRPr="00451414" w14:paraId="5E8D2E1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ABD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549339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4D472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3AF837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F52BC4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40DC00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</w:tr>
      <w:tr w:rsidR="00451414" w:rsidRPr="00451414" w14:paraId="65B93D0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851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256A1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08A6AB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92D23F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C9454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B743F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51414" w:rsidRPr="00451414" w14:paraId="7F8266C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25D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C7F93B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520C8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7B749F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D9E82E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60.9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105B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</w:tr>
      <w:tr w:rsidR="00451414" w:rsidRPr="00451414" w14:paraId="7064153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4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C9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1E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A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919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F82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3ED800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7E8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ECD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often does this child lose their temper?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08F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82B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37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1CAA4E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2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CB9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5E8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Most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B9E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About half the time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C05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C49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51414" w:rsidRPr="00451414" w14:paraId="435D81E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F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EAF67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1FD75D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39F823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95262A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89F53C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451414" w:rsidRPr="00451414" w14:paraId="080D7BC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9D3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D950B1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9D74F8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41347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A47EC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BA0EF6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</w:tr>
      <w:tr w:rsidR="00451414" w:rsidRPr="00451414" w14:paraId="1C1A6A0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DCC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DEBD94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BFBCB6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5B7922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E6DAFA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0F9D98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51414" w:rsidRPr="00451414" w14:paraId="62DBBC2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16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5F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E31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F2B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94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F7D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180B981" w14:textId="77777777" w:rsidTr="00451414">
        <w:trPr>
          <w:trHeight w:val="300"/>
        </w:trPr>
        <w:tc>
          <w:tcPr>
            <w:tcW w:w="1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287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Domain: Motor Development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14F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9A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DFC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D2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A8C795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3E3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82B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Item/Response Options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F3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F5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853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68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950F1A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25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BA8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well can this child draw a circle?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A24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A5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32F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6210E2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9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7AF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at all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2A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well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67A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Somewhat well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A6E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well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480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FE792A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F7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7B1F4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0F022E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777F49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50.6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FEF750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25.8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CF5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6658254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CEA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AEF25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36F2C0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F8599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47.8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490C76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44.1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597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39421A0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5EE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338469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0F829C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B678F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32.6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F06B93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9D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082D85C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757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C7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C96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143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4F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276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2C5B67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C19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539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well can this child draw a face with eyes and mouth?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94F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776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FE9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02F03A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96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FC2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at all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7E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well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7C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Somewhat well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EF5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well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22F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EB28CA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CD6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51B6A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FD9C9C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24.1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11F14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0508C5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BA6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219CAD9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EC5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DD886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6A86F2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6BE5B9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39.3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FCC203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40.3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F96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6000A33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DE9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C56CF7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9622A8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606412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8FE534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59.6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AA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5BA9FC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32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915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778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283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73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4F2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642ADE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6A1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7F9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well can this child draw a person with a head, body, arms, and legs?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CD8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74D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9FE3BE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418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484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at all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D2F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well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415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Somewhat well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D75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well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175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0921A19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D79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5412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65661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29.1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AF2391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984A5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0BE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912F58D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82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FDA9E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105516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40F882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E6DD1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A50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3712D09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E2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787505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D22BD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8C7F1B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9905A7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48.9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33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0E0F1529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15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EB7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B82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8E8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726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396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7AFFC9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6D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16D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well can this child bounce a ball for several seconds?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1C3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F36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91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025904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A9C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4CB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at all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03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Not well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F1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Somewhat well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327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well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CBC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1D28773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CF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1E4E8D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5C58A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66D76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51.7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059F07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A1B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4C7E5581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9BF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BD595B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BDE530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13.7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B24AF9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971824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EE1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527F14CF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0B9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B003C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3117D8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108EB7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47.1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E3E557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39.7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FE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2A631D8C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232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C8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458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5B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AA1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0F7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9C5C12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3FE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61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A4F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376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D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230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1EC88C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AC9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Domain: Health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C6A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4F3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84B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4B1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107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A5B8C9E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9C9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67C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Item/Response Options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DB2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F2B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E28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D1C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75159C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749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CED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In general, how would you describe this child's health?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776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82D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0C1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4ABEB4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E56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B6E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7F0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Fair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E63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A2E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Good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46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451414" w:rsidRPr="00451414" w14:paraId="16FCDFD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3F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A8859D1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BEA61B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9B4A66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611C0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25.3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27D2B9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69.7</w:t>
            </w:r>
          </w:p>
        </w:tc>
      </w:tr>
      <w:tr w:rsidR="00451414" w:rsidRPr="00451414" w14:paraId="1B78B3C7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11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BEA82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EA2E30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9ED9E9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BEA3F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4A07A1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66.7</w:t>
            </w:r>
          </w:p>
        </w:tc>
      </w:tr>
      <w:tr w:rsidR="00451414" w:rsidRPr="00451414" w14:paraId="393AD818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909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D8CCA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C2F9CF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9A5E94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CF3748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23.9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2C98D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</w:tr>
      <w:tr w:rsidR="00451414" w:rsidRPr="00451414" w14:paraId="302F6E7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D26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AB4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195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A71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71A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F78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C702C8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0AE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E57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How would you describe the condition of this child's teeth?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936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488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9E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848FB15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D8E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406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ABF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Fair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18B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545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Very Good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27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451414" w:rsidRPr="00451414" w14:paraId="025C2BEB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3B0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9476D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421EB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7A1860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A9EDCA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B84026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451414" w:rsidRPr="00451414" w14:paraId="3779C11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8055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2010BE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D338C2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942362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71E4C6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066EC0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451414" w:rsidRPr="00451414" w14:paraId="0536701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E65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F1DDCD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7AED48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91C8C3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73B40B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72F860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48.5</w:t>
            </w:r>
          </w:p>
        </w:tc>
      </w:tr>
      <w:tr w:rsidR="00451414" w:rsidRPr="00451414" w14:paraId="50EE8406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4A1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2F3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4406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869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957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CA8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B1530A4" w14:textId="77777777" w:rsidTr="00451414">
        <w:trPr>
          <w:trHeight w:val="705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BD3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7859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1414">
              <w:rPr>
                <w:rFonts w:ascii="Calibri" w:eastAsia="Times New Roman" w:hAnsi="Calibri" w:cs="Calibri"/>
              </w:rPr>
              <w:t>DURING THE PAST 12 MONTHS, how often have this child’s health conditions or problems affected their ability to do things other children their age do?</w:t>
            </w:r>
            <w:r w:rsidRPr="00451414">
              <w:rPr>
                <w:rFonts w:ascii="Calibri" w:eastAsia="Times New Roman" w:hAnsi="Calibri" w:cs="Calibri"/>
              </w:rPr>
              <w:br/>
              <w:t xml:space="preserve">AND </w:t>
            </w:r>
            <w:proofErr w:type="gramStart"/>
            <w:r w:rsidRPr="00451414">
              <w:rPr>
                <w:rFonts w:ascii="Calibri" w:eastAsia="Times New Roman" w:hAnsi="Calibri" w:cs="Calibri"/>
              </w:rPr>
              <w:t>To</w:t>
            </w:r>
            <w:proofErr w:type="gramEnd"/>
            <w:r w:rsidRPr="00451414">
              <w:rPr>
                <w:rFonts w:ascii="Calibri" w:eastAsia="Times New Roman" w:hAnsi="Calibri" w:cs="Calibri"/>
              </w:rPr>
              <w:t xml:space="preserve"> what extent do this child’s health conditions or problems affect their ability to do things?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765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51414" w:rsidRPr="00451414" w14:paraId="3434A3B8" w14:textId="77777777" w:rsidTr="00451414">
        <w:trPr>
          <w:trHeight w:val="6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C42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6F2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Daily activities consistently affected a great deal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CFFB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Daily activities moderately affected some of the time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925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Daily activities never affected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9CB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 xml:space="preserve">Do not have any </w:t>
            </w:r>
            <w:proofErr w:type="spellStart"/>
            <w:r w:rsidRPr="00451414">
              <w:rPr>
                <w:rFonts w:ascii="Calibri" w:eastAsia="Times New Roman" w:hAnsi="Calibri" w:cs="Calibri"/>
                <w:color w:val="000000"/>
              </w:rPr>
              <w:t>heatlh</w:t>
            </w:r>
            <w:proofErr w:type="spellEnd"/>
            <w:r w:rsidRPr="00451414">
              <w:rPr>
                <w:rFonts w:ascii="Calibri" w:eastAsia="Times New Roman" w:hAnsi="Calibri" w:cs="Calibri"/>
                <w:color w:val="000000"/>
              </w:rPr>
              <w:t xml:space="preserve"> conditions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19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629E7EBA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98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DEE34B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66A1D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00A592D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80BCB8A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76.3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762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0AC4C0F0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9270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4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AAECFF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F6D2B8C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A2C543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1A8220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D157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414" w:rsidRPr="00451414" w14:paraId="41BBA1D3" w14:textId="77777777" w:rsidTr="00451414">
        <w:trPr>
          <w:trHeight w:val="300"/>
        </w:trPr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71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C5EC104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1F83D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612346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3708CE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72.9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A368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D93393" w14:textId="77777777" w:rsidR="00451414" w:rsidRDefault="00451414">
      <w:pPr>
        <w:sectPr w:rsidR="00451414" w:rsidSect="00451414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132"/>
        <w:gridCol w:w="1696"/>
        <w:gridCol w:w="1399"/>
        <w:gridCol w:w="1131"/>
        <w:gridCol w:w="336"/>
        <w:gridCol w:w="222"/>
        <w:gridCol w:w="222"/>
        <w:gridCol w:w="222"/>
      </w:tblGrid>
      <w:tr w:rsidR="00451414" w:rsidRPr="00451414" w14:paraId="6A545FCC" w14:textId="77777777" w:rsidTr="0045141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0CE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Supplemental Table 2: State-Level Prevalence of Overall Healthy and Ready to Learn, National Survey of Children's Health, 2022</w:t>
            </w:r>
          </w:p>
        </w:tc>
      </w:tr>
      <w:tr w:rsidR="00451414" w:rsidRPr="00451414" w14:paraId="69E33634" w14:textId="77777777" w:rsidTr="00451414">
        <w:trPr>
          <w:trHeight w:val="63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04F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7CBE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Overall School Readiness</w:t>
            </w: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(N=11,121)</w:t>
            </w:r>
          </w:p>
        </w:tc>
        <w:tc>
          <w:tcPr>
            <w:tcW w:w="91" w:type="dxa"/>
            <w:vAlign w:val="center"/>
            <w:hideMark/>
          </w:tcPr>
          <w:p w14:paraId="72A72C8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263D9F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BAD7EB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82F1D7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4F2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FC23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Percent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AA8B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(95% CI)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A2E9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6AA2ADC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DF1325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924E9E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7B2DB8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151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Overall U.S.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789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B21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(61.6 -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54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65.6)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722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2431E83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9A703C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748320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E354FA3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A65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414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C28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B9B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5B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CB6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7884452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55D7CC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E898EB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ADF83E9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09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68B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950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(57.6 -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88E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78.4)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0CA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6F24DFC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4A99F1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A4958C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48A34DA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5A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Alaska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89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491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(47.2 -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BC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67.6)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7EB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61D4ED2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09AAD4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8F5B0B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E6B18AA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22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DBD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60.6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9C0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(48.1 -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7E3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27F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22962CD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642DC1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E03449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F43FA9E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1A6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E4A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59.2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835A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(48.3 -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05B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E8A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0346CD2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E3818C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91B16B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3A41E7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74C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1B5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BE7A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(62.0 -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62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73.5)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66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61A4B39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68BA25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5DEE92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EF5A415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A12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Colorado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06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70.0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7A67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(61.5 -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A59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77.4)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2C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2348429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6300FF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CE0966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73B68C1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B73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Connecticut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569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3BF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(58.2 -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4DA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78.2)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46A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C1F457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6B8F8A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127999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EFA1B61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917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Delaware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B53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965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(44.6 -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5AE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68.8)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E93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3C52D88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1486C5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270DDC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3E0B51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F2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District of Columbia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7735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E188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(60.3 -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D78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82.9)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31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7748371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877643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74CAEF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421A262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CC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1C6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9DC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(45.8 -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2AA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9A0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389E78A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2865E8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7E62B8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563FA2B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3B2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3D4C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59.0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846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(49.9 -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E7C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67.6)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384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76DDCED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6550B6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7A2A36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D644DC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036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Hawaii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6BB68C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51.6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46DA9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(39.9 -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3BF85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63.0)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19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2B7EFC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577932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755B09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A979732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725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Idaho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F2B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59.4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DCB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(49.2 -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9BD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492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192F04F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BDDEFC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C44E87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7EB023E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0AD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C45A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A06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(53.8 -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D5A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73.2)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3F8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087A815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EC0F75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BDEA84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11DCA9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B27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Indiana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33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68F7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(51.1 -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A4A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71.2)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254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0D8A5FD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08AC50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6B5377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DC21FAF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E1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Iowa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E38E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95F5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(50.9 -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838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71.1)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0D1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1E6F070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46DD79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4F45DE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8950B29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571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Kansas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10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611E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(51.1 -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8D7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73.0)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138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694274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CB45A1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DEFEE4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6ED2E01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F6F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29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55.2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575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(44.4 -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DE0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65.6)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61F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1356667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4A601B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F9C36C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FADEC84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66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Louisiana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5A2C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60.6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3D6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(47.9 -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5B3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814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2D9F9BD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F2B53C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C3A327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0262D8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917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Maine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6D4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58B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(54.3 -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3E5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72.1)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5B3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025A0AC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35B4E8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0E1592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068B31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270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Maryland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31E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72.6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0C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913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81.3)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72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495569D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CC9311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D6C579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B78348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499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876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D72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(54.2 -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D1A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A94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06EB3E4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9C0B48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0D9B81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C17D0BB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07A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Michigan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E4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4CC8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(55.0 -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FF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74.8)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28E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4D9CD2C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44FD4B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5A167C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33688C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64A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Minnesota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3B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458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(53.9 -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BC8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969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2F97930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4F10BE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E63516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E3B8E33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022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4D1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55.7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2FCF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(44.0 -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FF9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66.7)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3E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7256D6E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8807A8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3E834B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7353839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111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5AB18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58BD7E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(63.5 -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6A488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81.2)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BD3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09A3582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A795EC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D35E23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4D966E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922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Montana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21BA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58.5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D4AF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(46.7 -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79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69.4)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662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10C3659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31C5A7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1C8866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A25786A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6FF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Nebraska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BAC8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E0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(59.3 -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546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77.0)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380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786A304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CCA797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EA3BA0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535E135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3F5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Nevada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D037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AA5E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(42.4 -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B09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64.7)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6B0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61539A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752498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ADCD72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C6325E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8E6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New Hampshire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478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66.2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DEAF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(56.1 -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B4E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75.1)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0F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6B9191C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A939E3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C2AAE0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46A211B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BCD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New Jersey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B7EF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234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(61.6 -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C09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79.9)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64D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6EC5C18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39D688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8C0B84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1796B84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F42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New Mexico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DB7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D9A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(57.7 -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A84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75.3)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E9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5D20D8C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029AE9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A1C0F0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A34DE79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76F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E5C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5B9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(59.0 -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4D0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68.6)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EC1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1AD4083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34B37E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7ACC60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2AF49F9A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6DB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1AAA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B808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(40.7 -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07A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65.5)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C8D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6689CAC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F3453B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57C41C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797F6E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9C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North Dakota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6865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C34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(52.3 -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894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72.7)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3B8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34DFEC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2352C7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CF7558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C0AE93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C8D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Ohio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DB65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62.6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770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(54.5 -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158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70.1)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2C9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4B1E5DB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6FD7C0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58B4CB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4BEE8BF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A98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Oklahoma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D759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61.0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49A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(49.6 -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B3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89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4962CF6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EBB8E3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C4CAE1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49ABCC83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92B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900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376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(56.5 -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A3C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70.3)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3EA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13DADCE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E590E9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9908E3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FEFEE6F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87D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Pennsylvania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4389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67.0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9EFD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(58.1 -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69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74.9)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34C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1847914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C9E120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725CB2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A3C48BC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2E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Rhode Island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312E69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77.8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CE741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(69.4 -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47AF2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84.3)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CF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264E07C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A8D894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2D7574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209BEE1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3D7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0BE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68F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(54.0 -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B3D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84E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5DE8F33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CC7D96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9EC1C63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060A8C2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16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South Dakota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DD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885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(42.2 -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77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64.2)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8D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061D23B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6F10AF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83F530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799B0C3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C7F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A1E5A9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F45C9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(63.8 -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90005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76.8)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D9F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5E38749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6DE27A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3A477E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EE55869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17B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DE5A8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53.0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4458C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(41.8 -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0E41FA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63.9)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785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1" w:type="dxa"/>
            <w:vAlign w:val="center"/>
            <w:hideMark/>
          </w:tcPr>
          <w:p w14:paraId="1E8F88A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37B0089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0D0374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FB9518A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A822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Utah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11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66.2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6FA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(55.9 -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828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75.1)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31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7CDAFDE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84C5312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31BE1FC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3F9BB660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28E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Vermont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CC8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F9C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(61.4 -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A8FC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79.8)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8B29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5DF385E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264B8D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D15279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1D385DE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4C6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Virginia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6FE8DB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77.7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44E071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(69.3 -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63227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84.4)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4F9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7554694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258369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D34134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7D740687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8D0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D2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70.8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57F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(61.9 -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80EF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78.4)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162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4B82F0D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95F384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500095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6C34F0C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6FC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West Virginia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7C76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62.4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6E9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(52.2 -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9740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71.5)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65A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71AB13E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B2852A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64F7855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4C52D1D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3D2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Wisconsin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BB92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73.0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89D0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(62.5 -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A5C3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81.3)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0254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34803E3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6DF747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5839A5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8AA2E85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70C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lastRenderedPageBreak/>
              <w:t>Wyoming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4174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0423" w14:textId="77777777" w:rsidR="00451414" w:rsidRPr="00451414" w:rsidRDefault="00451414" w:rsidP="00451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(50.8 -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9C71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68.5)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59D6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vAlign w:val="center"/>
            <w:hideMark/>
          </w:tcPr>
          <w:p w14:paraId="531B6F3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E85556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3C2B6ABA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0F344540" w14:textId="77777777" w:rsidTr="00451414">
        <w:trPr>
          <w:trHeight w:val="300"/>
        </w:trPr>
        <w:tc>
          <w:tcPr>
            <w:tcW w:w="76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C7930F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Significantly higher than US overall, p&lt;0.05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921E" w14:textId="77777777" w:rsidR="00451414" w:rsidRPr="00451414" w:rsidRDefault="00451414" w:rsidP="00451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89C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16C55AF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C3F1D4E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0C540AF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5984558E" w14:textId="77777777" w:rsidTr="00451414">
        <w:trPr>
          <w:trHeight w:val="300"/>
        </w:trPr>
        <w:tc>
          <w:tcPr>
            <w:tcW w:w="88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51543B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Significantly lower than US overall, p&lt;0.05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4D2D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86D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5EEC01F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F13E6A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6FCB8D5A" w14:textId="77777777" w:rsidTr="0045141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0DF7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414">
              <w:rPr>
                <w:rFonts w:ascii="Calibri" w:eastAsia="Times New Roman" w:hAnsi="Calibri" w:cs="Calibri"/>
                <w:color w:val="000000"/>
              </w:rPr>
              <w:t>*Estimate has a 95% confidence interval exceeding 20 percentage points and should be interpreted with caution</w:t>
            </w:r>
          </w:p>
        </w:tc>
      </w:tr>
      <w:tr w:rsidR="00451414" w:rsidRPr="00451414" w14:paraId="030E1AF6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A09E" w14:textId="77777777" w:rsidR="00451414" w:rsidRPr="00451414" w:rsidRDefault="00451414" w:rsidP="00451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AF08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937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C944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26E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79DFF0D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F266E0D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2058A066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14" w:rsidRPr="00451414" w14:paraId="1DAB6C43" w14:textId="77777777" w:rsidTr="00451414">
        <w:trPr>
          <w:trHeight w:val="30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01CB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ABF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8D01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1F4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BE4F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7DDABC87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4B7F9375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7848D8A0" w14:textId="77777777" w:rsidR="00451414" w:rsidRPr="00451414" w:rsidRDefault="00451414" w:rsidP="00451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FB274A" w14:textId="5DD62D72" w:rsidR="00913720" w:rsidRDefault="00913720"/>
    <w:sectPr w:rsidR="00913720" w:rsidSect="00E9035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nuj Kumar">
    <w15:presenceInfo w15:providerId="AD" w15:userId="S-1-5-21-861764115-1612453378-1093625069-81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20"/>
    <w:rsid w:val="000C086D"/>
    <w:rsid w:val="00153FD0"/>
    <w:rsid w:val="00193478"/>
    <w:rsid w:val="001A464A"/>
    <w:rsid w:val="00286E93"/>
    <w:rsid w:val="002B520E"/>
    <w:rsid w:val="002C618E"/>
    <w:rsid w:val="002D5290"/>
    <w:rsid w:val="003422BF"/>
    <w:rsid w:val="00352A34"/>
    <w:rsid w:val="0038038A"/>
    <w:rsid w:val="003A4958"/>
    <w:rsid w:val="00451414"/>
    <w:rsid w:val="00485313"/>
    <w:rsid w:val="004D0EA8"/>
    <w:rsid w:val="004E6095"/>
    <w:rsid w:val="00550851"/>
    <w:rsid w:val="00645DEB"/>
    <w:rsid w:val="00655123"/>
    <w:rsid w:val="006D1EB2"/>
    <w:rsid w:val="006E5954"/>
    <w:rsid w:val="006E6415"/>
    <w:rsid w:val="007357EA"/>
    <w:rsid w:val="007A24D7"/>
    <w:rsid w:val="007C615C"/>
    <w:rsid w:val="007D4E96"/>
    <w:rsid w:val="007F3E03"/>
    <w:rsid w:val="008176CC"/>
    <w:rsid w:val="00890AF5"/>
    <w:rsid w:val="00913720"/>
    <w:rsid w:val="009322AB"/>
    <w:rsid w:val="00964534"/>
    <w:rsid w:val="009A052C"/>
    <w:rsid w:val="009A69D5"/>
    <w:rsid w:val="009B2418"/>
    <w:rsid w:val="009C35EA"/>
    <w:rsid w:val="009C714A"/>
    <w:rsid w:val="009F355D"/>
    <w:rsid w:val="00A971E7"/>
    <w:rsid w:val="00AE2D6D"/>
    <w:rsid w:val="00B534FF"/>
    <w:rsid w:val="00B94C5E"/>
    <w:rsid w:val="00C21655"/>
    <w:rsid w:val="00CF28A1"/>
    <w:rsid w:val="00D475C6"/>
    <w:rsid w:val="00D74758"/>
    <w:rsid w:val="00E74AF0"/>
    <w:rsid w:val="00E90353"/>
    <w:rsid w:val="00EE6322"/>
    <w:rsid w:val="00F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AD2D"/>
  <w15:chartTrackingRefBased/>
  <w15:docId w15:val="{71A77170-F95B-42BC-A8B2-F89680F3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37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720"/>
    <w:rPr>
      <w:color w:val="954F72"/>
      <w:u w:val="single"/>
    </w:rPr>
  </w:style>
  <w:style w:type="paragraph" w:customStyle="1" w:styleId="msonormal0">
    <w:name w:val="msonormal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913720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913720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6">
    <w:name w:val="font6"/>
    <w:basedOn w:val="Normal"/>
    <w:rsid w:val="00913720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xl65">
    <w:name w:val="xl65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13720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9137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9137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913720"/>
    <w:pPr>
      <w:pBdr>
        <w:left w:val="single" w:sz="4" w:space="7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913720"/>
    <w:pPr>
      <w:pBdr>
        <w:left w:val="single" w:sz="4" w:space="7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913720"/>
    <w:pPr>
      <w:pBdr>
        <w:left w:val="single" w:sz="4" w:space="14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913720"/>
    <w:pPr>
      <w:pBdr>
        <w:left w:val="single" w:sz="4" w:space="14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913720"/>
    <w:pPr>
      <w:pBdr>
        <w:left w:val="single" w:sz="4" w:space="14" w:color="auto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5">
    <w:name w:val="xl95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6">
    <w:name w:val="xl96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9137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9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913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9137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al"/>
    <w:rsid w:val="009137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91372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9137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913720"/>
    <w:pP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91372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91372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91372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4">
    <w:name w:val="xl134"/>
    <w:basedOn w:val="Normal"/>
    <w:rsid w:val="0091372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5">
    <w:name w:val="xl135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6">
    <w:name w:val="xl136"/>
    <w:basedOn w:val="Normal"/>
    <w:rsid w:val="0091372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7">
    <w:name w:val="xl137"/>
    <w:basedOn w:val="Normal"/>
    <w:rsid w:val="00913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nt7">
    <w:name w:val="font7"/>
    <w:basedOn w:val="Normal"/>
    <w:rsid w:val="00451414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8">
    <w:name w:val="font8"/>
    <w:basedOn w:val="Normal"/>
    <w:rsid w:val="00451414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xl86">
    <w:name w:val="xl86"/>
    <w:basedOn w:val="Normal"/>
    <w:rsid w:val="00451414"/>
    <w:pPr>
      <w:pBdr>
        <w:left w:val="single" w:sz="4" w:space="14" w:color="auto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45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45141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E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AE2D6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32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4648</Words>
  <Characters>26495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Ghandour, Reem (HRSA)</dc:creator>
  <cp:keywords/>
  <dc:description/>
  <cp:lastModifiedBy>Tanuj Kumar</cp:lastModifiedBy>
  <cp:revision>2</cp:revision>
  <dcterms:created xsi:type="dcterms:W3CDTF">2024-03-03T08:40:00Z</dcterms:created>
  <dcterms:modified xsi:type="dcterms:W3CDTF">2024-03-03T08:40:00Z</dcterms:modified>
</cp:coreProperties>
</file>